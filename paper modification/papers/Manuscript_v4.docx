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521DDB26"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2DFF935D" w:rsidR="007A65DB" w:rsidRDefault="007A65DB" w:rsidP="00B6057C">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r w:rsidR="00B6057C" w:rsidRPr="00B6057C">
        <w:t xml:space="preserve"> </w:t>
      </w:r>
      <w:ins w:id="0" w:author="mmwave" w:date="2025-08-03T17:01:00Z">
        <w:r w:rsidR="00B6057C">
          <w:t>On the other hand</w:t>
        </w:r>
      </w:ins>
      <w:r w:rsidR="00B6057C">
        <w:t>,</w:t>
      </w:r>
      <w:ins w:id="1" w:author="mmwave" w:date="2025-08-03T17:01:00Z">
        <w:r w:rsidR="00B6057C">
          <w:t xml:space="preserve"> </w:t>
        </w:r>
      </w:ins>
      <w:r w:rsidR="00B6057C">
        <w:t xml:space="preserve">Velocity-accelerating can </w:t>
      </w:r>
      <w:r w:rsidR="00B6057C">
        <w:t xml:space="preserve">also </w:t>
      </w:r>
      <w:r w:rsidR="00B6057C">
        <w:t xml:space="preserve">be achieved through Landau resonant, wherein electrons with velocities near the phase velocity of a longitudinal wave become confined within the associated potential </w:t>
      </w:r>
      <w:commentRangeStart w:id="2"/>
      <w:r w:rsidR="00B6057C">
        <w:t>well</w:t>
      </w:r>
      <w:commentRangeEnd w:id="2"/>
      <w:r w:rsidR="00B6057C">
        <w:rPr>
          <w:rStyle w:val="CommentReference"/>
        </w:rPr>
        <w:commentReference w:id="2"/>
      </w:r>
      <w:r w:rsidR="00B6057C">
        <w:t>, and then through increasing the phase velocity along the electron trajectory, the electron will also be accelerated due to the trapping effect.</w:t>
      </w:r>
      <w:r w:rsidR="00B6057C" w:rsidRPr="00B6057C">
        <w:t xml:space="preserve"> </w:t>
      </w:r>
      <w:r w:rsidR="00B6057C">
        <w:t xml:space="preserve">For particle trapping, spatial confinement can be achieved using methods such as optical tweezers or ponderomotive potential wells generated by the spatial interference patterns of laser beats </w:t>
      </w:r>
      <w:r w:rsidR="00B6057C">
        <w:fldChar w:fldCharType="begin"/>
      </w:r>
      <w:r w:rsidR="00B6057C">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B6057C">
        <w:fldChar w:fldCharType="separate"/>
      </w:r>
      <w:r w:rsidR="00B6057C">
        <w:rPr>
          <w:noProof/>
        </w:rPr>
        <w:t>[</w:t>
      </w:r>
      <w:hyperlink w:anchor="_ENREF_9" w:tooltip="Sheena, 1990 #2342" w:history="1">
        <w:r w:rsidR="00B6057C">
          <w:rPr>
            <w:noProof/>
          </w:rPr>
          <w:t>9</w:t>
        </w:r>
      </w:hyperlink>
      <w:r w:rsidR="00B6057C">
        <w:rPr>
          <w:noProof/>
        </w:rPr>
        <w:t>]</w:t>
      </w:r>
      <w:r w:rsidR="00B6057C">
        <w:fldChar w:fldCharType="end"/>
      </w:r>
      <w:r w:rsidR="00B6057C">
        <w:t xml:space="preserve">. </w:t>
      </w:r>
    </w:p>
    <w:p w14:paraId="5C58F16D" w14:textId="2B1AE087" w:rsidR="00043FDF" w:rsidRDefault="00043FDF" w:rsidP="009B3293">
      <w:pPr>
        <w:ind w:firstLine="204"/>
      </w:pPr>
      <w:ins w:id="3" w:author="mmwave" w:date="2025-07-31T11:36:00Z">
        <w:r>
          <w:t xml:space="preserve">Beside the </w:t>
        </w:r>
      </w:ins>
      <w:ins w:id="4" w:author="mmwave" w:date="2025-07-31T11:37:00Z">
        <w:r>
          <w:t>physics application,</w:t>
        </w:r>
      </w:ins>
      <w:ins w:id="5" w:author="mmwave" w:date="2025-07-31T11:38:00Z">
        <w:r>
          <w:t xml:space="preserve"> </w:t>
        </w:r>
      </w:ins>
      <w:ins w:id="6" w:author="mmwave" w:date="2025-07-31T11:39:00Z">
        <w:r>
          <w:t xml:space="preserve">Ream </w:t>
        </w:r>
      </w:ins>
      <w:ins w:id="7" w:author="mmwave" w:date="2025-07-31T16:46:00Z">
        <w:r w:rsidR="00E5076A">
          <w:t>of papers</w:t>
        </w:r>
      </w:ins>
      <w:ins w:id="8" w:author="mmwave" w:date="2025-07-31T11:39:00Z">
        <w:r>
          <w:t xml:space="preserve"> </w:t>
        </w:r>
      </w:ins>
      <w:ins w:id="9" w:author="mmwave" w:date="2025-07-31T11:40:00Z">
        <w:r>
          <w:t>describe</w:t>
        </w:r>
      </w:ins>
      <w:ins w:id="10" w:author="mmwave" w:date="2025-07-31T11:38:00Z">
        <w:r>
          <w:t xml:space="preserve"> </w:t>
        </w:r>
      </w:ins>
      <w:ins w:id="11" w:author="mmwave" w:date="2025-07-31T11:40:00Z">
        <w:r>
          <w:t xml:space="preserve">the phenomenon </w:t>
        </w:r>
      </w:ins>
      <w:ins w:id="12" w:author="mmwave" w:date="2025-07-31T16:46:00Z">
        <w:r w:rsidR="00E5076A">
          <w:t>of the</w:t>
        </w:r>
      </w:ins>
      <w:ins w:id="13" w:author="mmwave" w:date="2025-07-31T11:37:00Z">
        <w:r>
          <w:t xml:space="preserve"> trapping effect between EM wave and e</w:t>
        </w:r>
      </w:ins>
      <w:ins w:id="14" w:author="mmwave" w:date="2025-07-31T11:38:00Z">
        <w:r>
          <w:t xml:space="preserve">lectron </w:t>
        </w:r>
      </w:ins>
      <w:ins w:id="15" w:author="mmwave" w:date="2025-07-31T11:40:00Z">
        <w:r>
          <w:t>in</w:t>
        </w:r>
      </w:ins>
      <w:ins w:id="16" w:author="mmwave" w:date="2025-07-31T11:41:00Z">
        <w:r>
          <w:t xml:space="preserve"> universal</w:t>
        </w:r>
      </w:ins>
      <w:ins w:id="17" w:author="mmwave" w:date="2025-07-31T11:40:00Z">
        <w:r>
          <w:t xml:space="preserve"> </w:t>
        </w:r>
      </w:ins>
      <w:ins w:id="18" w:author="mmwave" w:date="2025-07-31T11:41:00Z">
        <w:r>
          <w:t>space and pla</w:t>
        </w:r>
      </w:ins>
      <w:ins w:id="19" w:author="mmwave" w:date="2025-07-31T11:42:00Z">
        <w:r>
          <w:t>sma device such as tokamak.</w:t>
        </w:r>
      </w:ins>
      <w:ins w:id="20" w:author="mmwave" w:date="2025-07-31T11:38:00Z">
        <w:r>
          <w:t xml:space="preserve"> </w:t>
        </w:r>
      </w:ins>
      <w:ins w:id="21" w:author="mmwave" w:date="2025-08-01T01:22:00Z">
        <w:r w:rsidR="007A5D8E">
          <w:t>For example,</w:t>
        </w:r>
      </w:ins>
      <w:ins w:id="22" w:author="mmwave" w:date="2025-07-31T16:49:00Z">
        <w:r w:rsidR="009B3293">
          <w:t xml:space="preserve"> the </w:t>
        </w:r>
      </w:ins>
      <w:ins w:id="23" w:author="mmwave" w:date="2025-07-31T16:52:00Z">
        <w:r w:rsidR="009B3293">
          <w:t>trapped electron in chorus wave nonlinearity or time domain structures (</w:t>
        </w:r>
        <w:commentRangeStart w:id="24"/>
        <w:r w:rsidR="009B3293">
          <w:t>TDS</w:t>
        </w:r>
      </w:ins>
      <w:commentRangeEnd w:id="24"/>
      <w:ins w:id="25" w:author="mmwave" w:date="2025-07-31T16:53:00Z">
        <w:r w:rsidR="009B3293">
          <w:rPr>
            <w:rStyle w:val="CommentReference"/>
          </w:rPr>
          <w:commentReference w:id="24"/>
        </w:r>
      </w:ins>
      <w:ins w:id="26" w:author="mmwave" w:date="2025-07-31T16:52:00Z">
        <w:r w:rsidR="009B3293">
          <w:t>)</w:t>
        </w:r>
      </w:ins>
      <w:ins w:id="27" w:author="mmwave" w:date="2025-07-31T16:53:00Z">
        <w:r w:rsidR="009B3293">
          <w:t>, the</w:t>
        </w:r>
      </w:ins>
      <w:ins w:id="28" w:author="mmwave" w:date="2025-07-31T16:55:00Z">
        <w:r w:rsidR="009B3293">
          <w:t xml:space="preserve"> relat</w:t>
        </w:r>
      </w:ins>
      <w:ins w:id="29" w:author="mmwave" w:date="2025-07-31T16:56:00Z">
        <w:r w:rsidR="009B3293">
          <w:t xml:space="preserve">ivistic electron precipitation by EMIC waves (electromagnetic ion cyclotron </w:t>
        </w:r>
      </w:ins>
      <w:commentRangeStart w:id="30"/>
      <w:ins w:id="31" w:author="mmwave" w:date="2025-07-31T16:57:00Z">
        <w:r w:rsidR="009B3293">
          <w:t>mode</w:t>
        </w:r>
        <w:commentRangeEnd w:id="30"/>
        <w:r w:rsidR="00B42C94">
          <w:rPr>
            <w:rStyle w:val="CommentReference"/>
          </w:rPr>
          <w:commentReference w:id="30"/>
        </w:r>
      </w:ins>
      <w:ins w:id="32" w:author="mmwave" w:date="2025-08-03T16:36:00Z">
        <w:r w:rsidR="00523238">
          <w:t>), and</w:t>
        </w:r>
      </w:ins>
      <w:ins w:id="33" w:author="mmwave" w:date="2025-07-31T16:57:00Z">
        <w:r w:rsidR="009B3293">
          <w:t xml:space="preserve"> the resonance with whistle mode </w:t>
        </w:r>
        <w:commentRangeStart w:id="34"/>
        <w:r w:rsidR="009B3293">
          <w:t>wave</w:t>
        </w:r>
      </w:ins>
      <w:commentRangeEnd w:id="34"/>
      <w:ins w:id="35" w:author="mmwave" w:date="2025-07-31T16:59:00Z">
        <w:r w:rsidR="00B42C94">
          <w:rPr>
            <w:rStyle w:val="CommentReference"/>
          </w:rPr>
          <w:commentReference w:id="34"/>
        </w:r>
      </w:ins>
      <w:ins w:id="36" w:author="mmwave" w:date="2025-07-31T16:58:00Z">
        <w:r w:rsidR="00B42C94">
          <w:t>.</w:t>
        </w:r>
      </w:ins>
    </w:p>
    <w:p w14:paraId="4B0EFA71" w14:textId="384CB0DF" w:rsidR="00240D43" w:rsidRDefault="007A65DB" w:rsidP="009B4595">
      <w:pPr>
        <w:ind w:firstLine="204"/>
        <w:rPr>
          <w:ins w:id="37" w:author="mmwave" w:date="2025-07-31T00:28:00Z"/>
        </w:rPr>
      </w:pPr>
      <w:r>
        <w:t xml:space="preserve">Although the interaction between test particles and EM waves has been extensively </w:t>
      </w:r>
      <w:del w:id="38" w:author="mmwave" w:date="2025-07-31T11:08:00Z">
        <w:r w:rsidDel="00050204">
          <w:delText>examined</w:delText>
        </w:r>
      </w:del>
      <w:ins w:id="39" w:author="mmwave" w:date="2025-07-31T11:08:00Z">
        <w:r w:rsidR="00050204">
          <w:t>studied</w:t>
        </w:r>
      </w:ins>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xml:space="preserve">, </w:t>
      </w:r>
      <w:r w:rsidR="00035539">
        <w:t xml:space="preserve">like the resonant between electron and electrostatic field </w:t>
      </w:r>
      <w:r w:rsidR="003164EB">
        <w:t xml:space="preserve">or electromagnetic wave </w:t>
      </w:r>
      <w:r w:rsidR="00035539">
        <w:t xml:space="preserve">under magnetic </w:t>
      </w:r>
      <w:commentRangeStart w:id="40"/>
      <w:r w:rsidR="00035539">
        <w:t>field</w:t>
      </w:r>
      <w:commentRangeEnd w:id="40"/>
      <w:r w:rsidR="003164EB">
        <w:rPr>
          <w:rStyle w:val="CommentReference"/>
        </w:rPr>
        <w:commentReference w:id="40"/>
      </w:r>
      <w:del w:id="41" w:author="mmwave" w:date="2025-08-03T16:56:00Z">
        <w:r w:rsidR="003164EB" w:rsidDel="00857987">
          <w:delText>[]</w:delText>
        </w:r>
      </w:del>
      <w:r w:rsidR="00035539">
        <w:t xml:space="preserve"> .</w:t>
      </w:r>
      <w:r w:rsidR="003164EB">
        <w:t>F</w:t>
      </w:r>
      <w:r>
        <w:t xml:space="preserve">ew studies have incorporated the  static electric </w:t>
      </w:r>
      <w:proofErr w:type="spellStart"/>
      <w:r>
        <w:t>field</w:t>
      </w:r>
      <w:del w:id="42" w:author="mmwave" w:date="2025-08-03T16:46:00Z">
        <w:r w:rsidR="003164EB" w:rsidDel="004710CA">
          <w:rPr>
            <w:rFonts w:hint="eastAsia"/>
          </w:rPr>
          <w:delText>,</w:delText>
        </w:r>
      </w:del>
      <w:ins w:id="43" w:author="mmwave" w:date="2025-08-03T16:46:00Z">
        <w:r w:rsidR="004710CA">
          <w:rPr>
            <w:rFonts w:hint="eastAsia"/>
          </w:rPr>
          <w:t>into</w:t>
        </w:r>
      </w:ins>
      <w:proofErr w:type="spellEnd"/>
      <w:r w:rsidR="003164EB">
        <w:t xml:space="preserve"> the </w:t>
      </w:r>
      <w:del w:id="44" w:author="mmwave" w:date="2025-08-03T16:46:00Z">
        <w:r w:rsidR="003164EB" w:rsidDel="004710CA">
          <w:delText>electromagnetic wave at the same time during</w:delText>
        </w:r>
        <w:r w:rsidDel="004710CA">
          <w:delText xml:space="preserve"> </w:delText>
        </w:r>
      </w:del>
      <w:r>
        <w:t>interactions</w:t>
      </w:r>
      <w:ins w:id="45" w:author="mmwave" w:date="2025-08-03T16:46:00Z">
        <w:r w:rsidR="004710CA">
          <w:t xml:space="preserve"> </w:t>
        </w:r>
        <w:r w:rsidR="004710CA">
          <w:rPr>
            <w:rFonts w:hint="eastAsia"/>
          </w:rPr>
          <w:t>between</w:t>
        </w:r>
        <w:r w:rsidR="004710CA">
          <w:t xml:space="preserve"> </w:t>
        </w:r>
        <w:r w:rsidR="004710CA">
          <w:rPr>
            <w:rFonts w:hint="eastAsia"/>
          </w:rPr>
          <w:t>electron</w:t>
        </w:r>
        <w:r w:rsidR="004710CA">
          <w:t xml:space="preserve"> and E.M wave</w:t>
        </w:r>
      </w:ins>
      <w:r w:rsidR="003164EB">
        <w:t xml:space="preserve"> under magnetic field</w:t>
      </w:r>
      <w:r>
        <w:t xml:space="preserve">, despite its relevance in phenomena such as runaway electron generation in </w:t>
      </w:r>
      <w:commentRangeStart w:id="46"/>
      <w:r>
        <w:t>tokamaks</w:t>
      </w:r>
      <w:r w:rsidR="009F301C">
        <w:t xml:space="preserve"> </w:t>
      </w:r>
      <w:r w:rsidR="00305029">
        <w:t>and</w:t>
      </w:r>
      <w:commentRangeEnd w:id="46"/>
      <w:r w:rsidR="006C3343">
        <w:rPr>
          <w:rStyle w:val="CommentReference"/>
        </w:rPr>
        <w:commentReference w:id="46"/>
      </w:r>
      <w:r w:rsidR="00305029">
        <w:t xml:space="preserve"> pitch angle scattering in </w:t>
      </w:r>
      <w:r w:rsidR="005940E6">
        <w:rPr>
          <w:rFonts w:hint="eastAsia"/>
        </w:rPr>
        <w:t>earth</w:t>
      </w:r>
      <w:r w:rsidR="005940E6">
        <w:t xml:space="preserve"> </w:t>
      </w:r>
      <w:commentRangeStart w:id="47"/>
      <w:r w:rsidR="00305029">
        <w:t>space</w:t>
      </w:r>
      <w:commentRangeEnd w:id="47"/>
      <w:r w:rsidR="00ED4485">
        <w:rPr>
          <w:rStyle w:val="CommentReference"/>
        </w:rPr>
        <w:commentReference w:id="47"/>
      </w:r>
      <w:r w:rsidR="00B6057C">
        <w:t xml:space="preserve">, where there exist both the electrostatic field, background magnetic field and E.M wave likes whistle </w:t>
      </w:r>
      <w:commentRangeStart w:id="48"/>
      <w:r w:rsidR="00B6057C">
        <w:t>wave</w:t>
      </w:r>
      <w:commentRangeEnd w:id="48"/>
      <w:r w:rsidR="00B6057C">
        <w:rPr>
          <w:rStyle w:val="CommentReference"/>
        </w:rPr>
        <w:commentReference w:id="48"/>
      </w:r>
      <w:r w:rsidR="00BA2F9E">
        <w:t>;</w:t>
      </w:r>
      <w:r>
        <w:t xml:space="preserve"> </w:t>
      </w:r>
      <w:del w:id="49" w:author="mmwave" w:date="2025-07-31T00:15:00Z">
        <w:r w:rsidDel="003164EB">
          <w:delText xml:space="preserve">Building </w:delText>
        </w:r>
      </w:del>
      <w:r w:rsidR="002C23FF">
        <w:t>Building</w:t>
      </w:r>
      <w:ins w:id="50" w:author="mmwave" w:date="2025-07-31T00:15:00Z">
        <w:r w:rsidR="003164EB">
          <w:t xml:space="preserve"> </w:t>
        </w:r>
      </w:ins>
      <w:r>
        <w:t xml:space="preserve">upon </w:t>
      </w:r>
      <w:ins w:id="51" w:author="mmwave" w:date="2025-07-31T00:20:00Z">
        <w:r w:rsidR="00422DDB">
          <w:t xml:space="preserve">pseudopotential </w:t>
        </w:r>
      </w:ins>
      <w:r>
        <w:t>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xml:space="preserve">, we extend existing models by introducing a static electric field, thereby uncovering a previously unexplored form of resonant trapping in EM </w:t>
      </w:r>
      <w:r>
        <w:lastRenderedPageBreak/>
        <w:t>wave–particle interactions.</w:t>
      </w:r>
      <w:r w:rsidR="009B4595">
        <w:t xml:space="preserve"> To the best of our knowledge,</w:t>
      </w:r>
      <w:r w:rsidR="00E86428" w:rsidRPr="00E86428">
        <w:t xml:space="preserve"> </w:t>
      </w:r>
      <w:r w:rsidR="00B6057C">
        <w:t>in</w:t>
      </w:r>
      <w:r w:rsidR="00E86428">
        <w:t xml:space="preserve"> this study we </w:t>
      </w:r>
      <w:r w:rsidR="009B4595">
        <w:t xml:space="preserve">first </w:t>
      </w:r>
      <w:r w:rsidR="00E86428">
        <w:t>numerically investigate trapping phenomenon in which electro</w:t>
      </w:r>
      <w:r w:rsidR="003E2D17">
        <w:t>n’</w:t>
      </w:r>
      <w:r w:rsidR="005940E6">
        <w:rPr>
          <w:rFonts w:hint="eastAsia"/>
        </w:rPr>
        <w:t>s</w:t>
      </w:r>
      <w:r w:rsidR="003E2D17">
        <w:t xml:space="preserve">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5A214B">
        <w:t>or</w:t>
      </w:r>
      <w:r w:rsidR="00A93C5F">
        <w:t xml:space="preserve"> Anomalous Doppler Resonant </w:t>
      </w:r>
      <w:r w:rsidR="00E86428">
        <w:t xml:space="preserve">in a uniform magnetic field. </w:t>
      </w:r>
      <w:r w:rsidR="005A214B">
        <w:t xml:space="preserve">During </w:t>
      </w:r>
      <w:r w:rsidR="009B4595">
        <w:t>trapping</w:t>
      </w:r>
      <w:r w:rsidR="00E86428">
        <w:t>, the work performed by the static electric field is continuously converted into gyrokinetic energy</w:t>
      </w:r>
      <w:r w:rsidR="005A214B">
        <w:t xml:space="preserve"> or E.M wave</w:t>
      </w:r>
      <w:r w:rsidR="00E86428">
        <w:t>, thereby sustaining resonance</w:t>
      </w:r>
      <w:r w:rsidR="009B4595">
        <w:t xml:space="preserve"> condition</w:t>
      </w:r>
      <w:r w:rsidR="00E86428">
        <w:t xml:space="preserve"> with the EM wave</w:t>
      </w:r>
      <w:r w:rsidR="009B4595">
        <w:t>, and the energy transfer from static electric field also agree with the quantum theory prediction</w:t>
      </w:r>
      <w:r w:rsidR="000F1EF4">
        <w:t xml:space="preserve"> and satisfied with angular conservation </w:t>
      </w:r>
      <w:commentRangeStart w:id="52"/>
      <w:r w:rsidR="000F1EF4">
        <w:t>model</w:t>
      </w:r>
      <w:commentRangeEnd w:id="52"/>
      <w:r w:rsidR="00A63E8A">
        <w:rPr>
          <w:rStyle w:val="CommentReference"/>
        </w:rPr>
        <w:commentReference w:id="52"/>
      </w:r>
      <w:r w:rsidR="009B4595">
        <w:t>.</w:t>
      </w:r>
    </w:p>
    <w:p w14:paraId="2B74335E" w14:textId="3494C9D0" w:rsidR="00B07C92" w:rsidRDefault="00AA18BF" w:rsidP="007A65DB">
      <w:pPr>
        <w:ind w:firstLine="204"/>
      </w:pPr>
      <w:r w:rsidRPr="00AA18BF">
        <w:t>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4423D494" w:rsidR="00E86428" w:rsidRPr="00E86428" w:rsidRDefault="00523238"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53" w:name="_Hlk203302368"/>
                  <m:r>
                    <w:rPr>
                      <w:rFonts w:ascii="Cambria Math" w:hAnsi="Cambria Math" w:hint="eastAsia"/>
                      <w:color w:val="000000"/>
                    </w:rPr>
                    <m:t>g</m:t>
                  </m:r>
                  <w:bookmarkEnd w:id="53"/>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54"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54"/>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5FDB4675" w:rsidR="00E86428" w:rsidRPr="00E86428" w:rsidRDefault="00523238"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55"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55"/>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1D307503" w:rsidR="00E86428" w:rsidRPr="00684AEB" w:rsidRDefault="00523238"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5FE02D00" w:rsidR="00E86428" w:rsidRPr="00684AEB" w:rsidRDefault="00523238"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61278FE0" w:rsidR="00E86428" w:rsidRPr="00684AEB" w:rsidRDefault="00523238"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56"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56"/>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57"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57"/>
            </m:e>
          </m:eqArr>
        </m:oMath>
      </m:oMathPara>
    </w:p>
    <w:p w14:paraId="652B98F0" w14:textId="5DE1AC95"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5A84EAB5"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w:bookmarkStart w:id="58" w:name="OLE_LINK5"/>
                  <w:bookmarkStart w:id="59" w:name="OLE_LINK6"/>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w:bookmarkEnd w:id="58"/>
                  <w:bookmarkEnd w:id="59"/>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2FF779F3" w:rsidR="001D39AE" w:rsidRDefault="0026168B" w:rsidP="001D39AE">
      <w:pPr>
        <w:rPr>
          <w:color w:val="000000"/>
        </w:rPr>
      </w:pPr>
      <w:r>
        <w:rPr>
          <w:color w:val="000000"/>
        </w:rPr>
        <w:t>H</w:t>
      </w:r>
      <w:r w:rsidR="001D39AE">
        <w:rPr>
          <w:color w:val="000000"/>
        </w:rPr>
        <w:t xml:space="preserve">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1D39AE">
        <w:rPr>
          <w:color w:val="000000"/>
        </w:rPr>
        <w:t xml:space="preserve"> </w:t>
      </w:r>
      <w:r w:rsidR="000D0167">
        <w:rPr>
          <w:color w:val="000000"/>
        </w:rPr>
        <w:t xml:space="preserve">and </w:t>
      </w:r>
      <m:oMath>
        <m:r>
          <m:rPr>
            <m:sty m:val="p"/>
          </m:rPr>
          <w:rPr>
            <w:rFonts w:ascii="Cambria Math" w:hAnsi="Cambria Math"/>
            <w:color w:val="000000"/>
          </w:rPr>
          <m:t>z'</m:t>
        </m:r>
      </m:oMath>
      <w:r w:rsidR="000D0167">
        <w:rPr>
          <w:color w:val="000000"/>
        </w:rPr>
        <w:t xml:space="preserve"> </w:t>
      </w:r>
      <w:r w:rsidR="004D79E7">
        <w:rPr>
          <w:color w:val="000000"/>
        </w:rPr>
        <w:t>are</w:t>
      </w:r>
      <w:r w:rsidR="001D39AE">
        <w:rPr>
          <w:color w:val="000000"/>
        </w:rPr>
        <w:t xml:space="preserve"> the wavenumber</w:t>
      </w:r>
      <w:r w:rsidR="004D79E7">
        <w:rPr>
          <w:color w:val="000000"/>
        </w:rPr>
        <w:t xml:space="preserve"> and position</w:t>
      </w:r>
      <w:r w:rsidR="001D39AE">
        <w:rPr>
          <w:color w:val="000000"/>
        </w:rPr>
        <w:t xml:space="preserve"> in the wave frame. The magnetic field</w:t>
      </w:r>
      <w:r>
        <w:rPr>
          <w:color w:val="000000"/>
        </w:rPr>
        <w:t xml:space="preserve"> of E.M wave</w:t>
      </w:r>
      <w:r w:rsidR="001D39AE">
        <w:rPr>
          <w:color w:val="000000"/>
        </w:rPr>
        <w:t xml:space="preserve"> is </w:t>
      </w:r>
    </w:p>
    <w:p w14:paraId="14EB8D22" w14:textId="313B4234" w:rsidR="001D39AE" w:rsidRPr="001D39AE" w:rsidRDefault="00523238"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w:bookmarkStart w:id="60" w:name="eq_B_formu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w:bookmarkEnd w:id="60"/>
            </m:e>
          </m:eqArr>
        </m:oMath>
      </m:oMathPara>
    </w:p>
    <w:p w14:paraId="2B921E61" w14:textId="714D3E96" w:rsidR="001D39AE" w:rsidRDefault="0026168B" w:rsidP="001D39AE">
      <w:pPr>
        <w:rPr>
          <w:color w:val="000000"/>
        </w:rPr>
      </w:pPr>
      <w:r>
        <w:rPr>
          <w:color w:val="000000"/>
        </w:rPr>
        <w:t>T</w:t>
      </w:r>
      <w:r w:rsidR="001D39AE">
        <w:rPr>
          <w:color w:val="000000"/>
        </w:rPr>
        <w:t xml:space="preserve">he motion equation of the charge particle in the prime frame is </w:t>
      </w:r>
    </w:p>
    <w:p w14:paraId="1FA43E97" w14:textId="2302AE7E" w:rsidR="001D39AE" w:rsidRPr="001D39AE" w:rsidRDefault="00523238"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57890BC5"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sidR="00C87DBF">
        <w:rPr>
          <w:color w:val="000000"/>
        </w:rPr>
        <w:t xml:space="preserve"> and q </w:t>
      </w:r>
      <w:r w:rsidR="00DC3425">
        <w:rPr>
          <w:color w:val="000000"/>
        </w:rPr>
        <w:t>is the electron charge with q = -e</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2A8009B" w:rsidR="007A501F" w:rsidRPr="00684AEB" w:rsidRDefault="00523238"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61"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61"/>
            </m:e>
          </m:eqArr>
        </m:oMath>
      </m:oMathPara>
    </w:p>
    <w:p w14:paraId="2B3A6CAE" w14:textId="0E43239C" w:rsidR="007A501F" w:rsidRPr="00684AEB" w:rsidRDefault="00523238"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2"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62"/>
            </m:e>
          </m:eqArr>
        </m:oMath>
      </m:oMathPara>
    </w:p>
    <w:p w14:paraId="7B681C3C" w14:textId="5E25F627" w:rsidR="007A501F" w:rsidRPr="00684AEB" w:rsidRDefault="00523238"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3"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3"/>
            </m:e>
          </m:eqArr>
        </m:oMath>
      </m:oMathPara>
    </w:p>
    <w:p w14:paraId="64101F82" w14:textId="5A16B30A"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sidR="00F92C21">
        <w:rPr>
          <w:color w:val="000000"/>
        </w:rPr>
        <w:t>.</w:t>
      </w:r>
      <w:r>
        <w:rPr>
          <w:color w:val="000000"/>
        </w:rPr>
        <w:t xml:space="preserve"> </w:t>
      </w:r>
      <w:r w:rsidR="00F92C21">
        <w:rPr>
          <w:color w:val="000000"/>
        </w:rPr>
        <w:t>I</w:t>
      </w:r>
      <w:r w:rsidR="00F92C21">
        <w:rPr>
          <w:rFonts w:hint="eastAsia"/>
          <w:color w:val="000000"/>
        </w:rPr>
        <w:t>n</w:t>
      </w:r>
      <w:r w:rsidR="00F92C21">
        <w:rPr>
          <w:color w:val="000000"/>
        </w:rPr>
        <w:t xml:space="preserve">troduce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oMath>
      <w:r w:rsidR="00F92C21">
        <w:rPr>
          <w:color w:val="000000"/>
        </w:rPr>
        <w:t xml:space="preserve"> and</w:t>
      </w:r>
      <w:r w:rsidR="004B39B2">
        <w:rPr>
          <w:color w:val="000000"/>
        </w:rPr>
        <w:t xml:space="preserv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sidR="00F92C21">
        <w:rPr>
          <w:color w:val="000000"/>
        </w:rPr>
        <w:t xml:space="preserve"> </w:t>
      </w:r>
      <w:r w:rsidR="004B39B2">
        <w:rPr>
          <w:color w:val="000000"/>
        </w:rPr>
        <w:t>,</w:t>
      </w:r>
      <w:r w:rsidR="009A586D">
        <w:rPr>
          <w:color w:val="000000"/>
        </w:rPr>
        <w:t xml:space="preserve">  </w:t>
      </w:r>
      <m:oMath>
        <m:r>
          <w:rPr>
            <w:rFonts w:ascii="Cambria Math" w:hAnsi="Cambria Math"/>
            <w:color w:val="000000"/>
          </w:rPr>
          <m:t>n=ck/ω</m:t>
        </m:r>
      </m:oMath>
      <w:r w:rsidR="009A586D">
        <w:rPr>
          <w:color w:val="000000"/>
        </w:rPr>
        <w:t xml:space="preserve"> , </w:t>
      </w:r>
      <w:r w:rsidR="004B39B2">
        <w:rPr>
          <w:color w:val="000000"/>
        </w:rPr>
        <w:t>a</w:t>
      </w:r>
      <w:r>
        <w:rPr>
          <w:color w:val="000000"/>
        </w:rPr>
        <w:t xml:space="preserve">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bookmarkStart w:id="64" w:name="_GoBack"/>
      <w:bookmarkEnd w:id="64"/>
    </w:p>
    <w:p w14:paraId="5995A5DA" w14:textId="1D7EBCDF" w:rsidR="00396A39" w:rsidRPr="00684AEB" w:rsidRDefault="00523238"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5" w:name="eq_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w:bookmarkEnd w:id="65"/>
            </m:e>
          </m:eqArr>
        </m:oMath>
      </m:oMathPara>
    </w:p>
    <w:p w14:paraId="5D087E0D" w14:textId="29CE4553" w:rsidR="00396A39" w:rsidRPr="00684AEB" w:rsidRDefault="00523238" w:rsidP="00396A39">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=α</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αγ'</m:t>
                      </m:r>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αγ'</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6" w:name="eq_dxi_per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w:bookmarkEnd w:id="66"/>
            </m:e>
          </m:eqArr>
        </m:oMath>
      </m:oMathPara>
    </w:p>
    <w:p w14:paraId="59DF1778" w14:textId="52E4FD6E" w:rsidR="00617732" w:rsidRPr="00684AEB" w:rsidRDefault="007D483B" w:rsidP="007D483B">
      <w:pPr>
        <w:rPr>
          <w:color w:val="000000"/>
        </w:rPr>
      </w:pPr>
      <w:r>
        <w:rPr>
          <w:color w:val="000000"/>
        </w:rPr>
        <w:t xml:space="preserve">Here </w:t>
      </w:r>
      <m:oMath>
        <m:r>
          <m:rPr>
            <m:sty m:val="p"/>
          </m:rPr>
          <w:rPr>
            <w:rFonts w:ascii="Cambria Math" w:hAnsi="Cambria Math"/>
            <w:color w:val="000000"/>
          </w:rPr>
          <m:t xml:space="preserve">α= </m:t>
        </m:r>
        <m:f>
          <m:fPr>
            <m:ctrlPr>
              <w:rPr>
                <w:rFonts w:ascii="Cambria Math" w:hAnsi="Cambria Math"/>
                <w:i/>
                <w:color w:val="000000"/>
              </w:rPr>
            </m:ctrlPr>
          </m:fPr>
          <m:num>
            <m:r>
              <w:rPr>
                <w:rFonts w:ascii="Cambria Math" w:hAnsi="Cambria Math"/>
                <w:color w:val="000000"/>
              </w:rPr>
              <m:t>gω</m:t>
            </m:r>
          </m:num>
          <m:den>
            <m:r>
              <m:rPr>
                <m:sty m:val="p"/>
              </m:rPr>
              <w:rPr>
                <w:rFonts w:ascii="Cambria Math" w:hAnsi="Cambria Math"/>
                <w:color w:val="000000"/>
              </w:rPr>
              <m:t>Ω</m:t>
            </m:r>
            <m:sSub>
              <m:sSubPr>
                <m:ctrlPr>
                  <w:rPr>
                    <w:rFonts w:ascii="Cambria Math" w:hAnsi="Cambria Math"/>
                    <w:color w:val="000000"/>
                  </w:rPr>
                </m:ctrlPr>
              </m:sSubPr>
              <m:e>
                <m:r>
                  <m:rPr>
                    <m:sty m:val="p"/>
                  </m:rPr>
                  <w:rPr>
                    <w:rFonts w:ascii="Cambria Math" w:hAnsi="Cambria Math"/>
                    <w:color w:val="000000"/>
                  </w:rPr>
                  <m:t>γ</m:t>
                </m:r>
              </m:e>
              <m:sub>
                <m:r>
                  <m:rPr>
                    <m:sty m:val="p"/>
                  </m:rPr>
                  <w:rPr>
                    <w:rFonts w:ascii="Cambria Math" w:hAnsi="Cambria Math"/>
                    <w:color w:val="000000"/>
                  </w:rPr>
                  <m:t>T</m:t>
                </m:r>
              </m:sub>
            </m:sSub>
          </m:den>
        </m:f>
        <m:r>
          <w:rPr>
            <w:rFonts w:ascii="Cambria Math" w:hAnsi="Cambria Math"/>
            <w:color w:val="000000"/>
          </w:rPr>
          <m:t xml:space="preserve">n. </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16559EA" w:rsidR="00527607" w:rsidRDefault="00527607" w:rsidP="00527607">
      <w:pPr>
        <w:rPr>
          <w:color w:val="000000"/>
        </w:rPr>
      </w:pPr>
      <w:r>
        <w:rPr>
          <w:color w:val="000000"/>
        </w:rPr>
        <w:t>Taking the derivative of Eq.</w:t>
      </w:r>
      <w:r w:rsidR="007D483B">
        <w:rPr>
          <w:color w:val="000000"/>
        </w:rPr>
        <w:t xml:space="preserve"> </w:t>
      </w:r>
      <w:r w:rsidR="007D483B">
        <w:rPr>
          <w:color w:val="000000"/>
        </w:rPr>
        <w:fldChar w:fldCharType="begin"/>
      </w:r>
      <w:r w:rsidR="007D483B">
        <w:rPr>
          <w:color w:val="000000"/>
        </w:rPr>
        <w:instrText xml:space="preserve"> REF eq_dxi_z \h </w:instrText>
      </w:r>
      <w:r w:rsidR="007D483B">
        <w:rPr>
          <w:color w:val="000000"/>
        </w:rPr>
      </w:r>
      <w:r w:rsidR="007D48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7D483B">
        <w:rPr>
          <w:color w:val="000000"/>
        </w:rPr>
        <w:fldChar w:fldCharType="end"/>
      </w:r>
      <w:r w:rsidR="007D483B">
        <w:rPr>
          <w:color w:val="000000"/>
        </w:rPr>
        <w:t xml:space="preserve"> </w:t>
      </w:r>
      <w:r>
        <w:rPr>
          <w:color w:val="000000"/>
        </w:rPr>
        <w:t xml:space="preserve">with respect to t’ gives </w:t>
      </w:r>
    </w:p>
    <w:p w14:paraId="70683A31" w14:textId="17ADDB22" w:rsidR="00023180" w:rsidRPr="004D102A" w:rsidRDefault="00523238"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67" w:name="eq_ddbetaz"/>
              <w:bookmarkStart w:id="68" w:name="eq_ddxi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67"/>
              <w:bookmarkEnd w:id="68"/>
            </m:e>
          </m:eqArr>
        </m:oMath>
      </m:oMathPara>
    </w:p>
    <w:p w14:paraId="0BDFF362" w14:textId="7D70ABB5" w:rsidR="00CB51E3" w:rsidRDefault="00CB51E3" w:rsidP="00527607">
      <w:pPr>
        <w:rPr>
          <w:color w:val="000000"/>
        </w:rPr>
      </w:pPr>
      <w:r>
        <w:rPr>
          <w:color w:val="000000"/>
        </w:rPr>
        <w:t xml:space="preserve">And </w:t>
      </w:r>
    </w:p>
    <w:p w14:paraId="1467F7C2" w14:textId="5C798565" w:rsidR="00CB51E3" w:rsidRPr="00CB51E3" w:rsidRDefault="00523238" w:rsidP="00CB51E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 xml:space="preserve"> #</m:t>
              </m:r>
              <w:bookmarkStart w:id="69" w:name="eq_dtwoterm"/>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69"/>
            </m:e>
          </m:eqArr>
        </m:oMath>
      </m:oMathPara>
    </w:p>
    <w:p w14:paraId="2FF6B0E4" w14:textId="510CD7BD" w:rsidR="00CB51E3" w:rsidRDefault="00CB51E3" w:rsidP="00CB51E3">
      <w:pPr>
        <w:rPr>
          <w:color w:val="000000"/>
        </w:rPr>
      </w:pPr>
      <w:r>
        <w:rPr>
          <w:color w:val="000000"/>
        </w:rPr>
        <w:t xml:space="preserve">According to Eq. </w:t>
      </w:r>
      <w:r>
        <w:rPr>
          <w:color w:val="000000"/>
        </w:rPr>
        <w:fldChar w:fldCharType="begin"/>
      </w:r>
      <w:r>
        <w:rPr>
          <w:color w:val="000000"/>
        </w:rPr>
        <w:instrText xml:space="preserve"> REF eq_dGAMMA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Pr>
          <w:color w:val="000000"/>
        </w:rPr>
        <w:fldChar w:fldCharType="end"/>
      </w:r>
      <w:r>
        <w:rPr>
          <w:color w:val="000000"/>
        </w:rPr>
        <w:t xml:space="preserve"> </w:t>
      </w:r>
      <w:r w:rsidR="006D0E14">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we have</w:t>
      </w:r>
    </w:p>
    <w:p w14:paraId="0F899DCF" w14:textId="1BC332CE" w:rsidR="006D0E14" w:rsidRPr="006D0E14" w:rsidRDefault="00523238"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r>
                <w:rPr>
                  <w:rFonts w:ascii="Cambria Math" w:hAnsi="Cambria Math"/>
                  <w:color w:val="000000"/>
                </w:rPr>
                <m: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m:ctrlPr>
                <w:rPr>
                  <w:rFonts w:ascii="Cambria Math" w:hAnsi="Cambria Math"/>
                  <w:i/>
                  <w:color w:val="000000"/>
                </w:rPr>
              </m:ctrlPr>
            </m:e>
          </m:eqArr>
        </m:oMath>
      </m:oMathPara>
    </w:p>
    <w:p w14:paraId="5DF3E44E" w14:textId="1250F35A" w:rsidR="006D0E14" w:rsidRDefault="006D0E14" w:rsidP="00CB51E3">
      <w:pPr>
        <w:rPr>
          <w:color w:val="000000"/>
        </w:rPr>
      </w:pPr>
      <w:r>
        <w:rPr>
          <w:color w:val="000000"/>
        </w:rPr>
        <w:t xml:space="preserve">While in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14</m:t>
            </m:r>
          </m:e>
        </m:d>
      </m:oMath>
      <w:r>
        <w:rPr>
          <w:color w:val="000000"/>
        </w:rPr>
        <w:fldChar w:fldCharType="end"/>
      </w:r>
      <w:r>
        <w:rPr>
          <w:color w:val="000000"/>
        </w:rPr>
        <w:t xml:space="preserve">, consider typically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m:rPr>
            <m:sty m:val="p"/>
          </m:rPr>
          <w:rPr>
            <w:rFonts w:ascii="Cambria Math" w:hAnsi="Cambria Math"/>
            <w:color w:val="000000"/>
          </w:rPr>
          <m:t>&lt;</m:t>
        </m:r>
        <m:sSub>
          <m:sSubPr>
            <m:ctrlPr>
              <w:rPr>
                <w:rFonts w:ascii="Cambria Math" w:hAnsi="Cambria Math"/>
                <w:i/>
                <w:color w:val="000000"/>
              </w:rPr>
            </m:ctrlPr>
          </m:sSubPr>
          <m:e>
            <m:r>
              <w:rPr>
                <w:rFonts w:ascii="Cambria Math" w:hAnsi="Cambria Math"/>
                <w:color w:val="000000"/>
              </w:rPr>
              <m:t>B</m:t>
            </m:r>
            <m:ctrlPr>
              <w:rPr>
                <w:rFonts w:ascii="Cambria Math" w:hAnsi="Cambria Math"/>
                <w:color w:val="000000"/>
              </w:rPr>
            </m:ctrlPr>
          </m:e>
          <m:sub>
            <m:r>
              <w:rPr>
                <w:rFonts w:ascii="Cambria Math" w:hAnsi="Cambria Math"/>
                <w:color w:val="000000"/>
              </w:rPr>
              <m:t>0</m:t>
            </m:r>
          </m:sub>
        </m:sSub>
      </m:oMath>
      <w:r>
        <w:rPr>
          <w:color w:val="000000"/>
        </w:rPr>
        <w:t xml:space="preserve"> in most case of space or Tokamak system, we have</w:t>
      </w:r>
    </w:p>
    <w:p w14:paraId="2754E812" w14:textId="4AE5CB0D" w:rsidR="006D0E14" w:rsidRPr="006D0E14" w:rsidRDefault="00523238" w:rsidP="006D0E14">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&lt;</m:t>
              </m:r>
              <m:r>
                <m:rPr>
                  <m:sty m:val="p"/>
                </m:rPr>
                <w:rPr>
                  <w:rFonts w:ascii="Cambria Math" w:hAnsi="Cambria Math"/>
                  <w:color w:val="000000"/>
                </w:rPr>
                <m:t>Ω</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m:ctrlPr>
                <w:rPr>
                  <w:rFonts w:ascii="Cambria Math" w:hAnsi="Cambria Math"/>
                  <w:i/>
                  <w:color w:val="000000"/>
                </w:rPr>
              </m:ctrlPr>
            </m:e>
          </m:eqArr>
        </m:oMath>
      </m:oMathPara>
    </w:p>
    <w:p w14:paraId="76301D3F" w14:textId="2B9CE732" w:rsidR="00C00DD5" w:rsidRDefault="00C00DD5" w:rsidP="006D0E14">
      <w:pPr>
        <w:rPr>
          <w:color w:val="000000"/>
        </w:rPr>
      </w:pPr>
      <w:r>
        <w:rPr>
          <w:color w:val="000000"/>
        </w:rPr>
        <w:t>Finally,</w:t>
      </w:r>
      <w:r w:rsidR="006D0E14">
        <w:rPr>
          <w:color w:val="000000"/>
        </w:rPr>
        <w:t xml:space="preserve"> in the right side of Eq. </w:t>
      </w:r>
      <w:r w:rsidR="006D0E14">
        <w:rPr>
          <w:color w:val="000000"/>
        </w:rPr>
        <w:fldChar w:fldCharType="begin"/>
      </w:r>
      <w:r w:rsidR="006D0E14">
        <w:rPr>
          <w:color w:val="000000"/>
        </w:rPr>
        <w:instrText xml:space="preserve"> REF eq_dtwoterm \h </w:instrText>
      </w:r>
      <w:r w:rsidR="006D0E14">
        <w:rPr>
          <w:color w:val="000000"/>
        </w:rPr>
      </w:r>
      <w:r w:rsidR="006D0E1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6D0E14">
        <w:rPr>
          <w:color w:val="000000"/>
        </w:rPr>
        <w:fldChar w:fldCharType="end"/>
      </w:r>
    </w:p>
    <w:p w14:paraId="4329470D" w14:textId="640F511A" w:rsidR="00F50D37" w:rsidRDefault="00523238" w:rsidP="00F50D37">
      <w:pPr>
        <w:jc w:val="cente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d>
                    <m:dPr>
                      <m:begChr m:val="|"/>
                      <m:endChr m:val="|"/>
                      <m:ctrlPr>
                        <w:rPr>
                          <w:rFonts w:ascii="Cambria Math" w:hAnsi="Cambria Math"/>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dt</m:t>
                          </m:r>
                        </m:den>
                      </m:f>
                      <m:ctrlPr>
                        <w:rPr>
                          <w:rFonts w:ascii="Cambria Math" w:hAnsi="Cambria Math"/>
                          <w:i/>
                          <w:color w:val="000000"/>
                        </w:rPr>
                      </m:ctrlPr>
                    </m:e>
                  </m:d>
                </m:num>
                <m:den>
                  <m:d>
                    <m:dPr>
                      <m:begChr m:val="|"/>
                      <m:endChr m:val="|"/>
                      <m:ctrlPr>
                        <w:rPr>
                          <w:rFonts w:ascii="Cambria Math" w:hAnsi="Cambria Math" w:hint="eastAsia"/>
                          <w:i/>
                          <w:color w:val="000000"/>
                        </w:rPr>
                      </m:ctrlPr>
                    </m:dPr>
                    <m:e>
                      <m:f>
                        <m:fPr>
                          <m:ctrlPr>
                            <w:rPr>
                              <w:rFonts w:ascii="Cambria Math" w:hAnsi="Cambria Math" w:hint="eastAsia"/>
                              <w:i/>
                              <w:color w:val="000000"/>
                            </w:rPr>
                          </m:ctrlPr>
                        </m:fPr>
                        <m:num>
                          <m:r>
                            <w:rPr>
                              <w:rFonts w:ascii="Cambria Math" w:hAnsi="Cambria Math" w:hint="eastAsia"/>
                              <w:color w:val="000000"/>
                            </w:rPr>
                            <m:t>1</m:t>
                          </m:r>
                        </m:num>
                        <m:den>
                          <m:r>
                            <w:rPr>
                              <w:rFonts w:ascii="Cambria Math" w:hAnsi="Cambria Math" w:hint="eastAsia"/>
                              <w:color w:val="000000"/>
                            </w:rPr>
                            <m:t>α</m:t>
                          </m:r>
                          <m:sSup>
                            <m:sSupPr>
                              <m:ctrlPr>
                                <w:rPr>
                                  <w:rFonts w:ascii="Cambria Math" w:hAnsi="Cambria Math" w:hint="eastAsia"/>
                                  <w:i/>
                                  <w:color w:val="000000"/>
                                </w:rPr>
                              </m:ctrlPr>
                            </m:sSupPr>
                            <m:e>
                              <m:r>
                                <w:rPr>
                                  <w:rFonts w:ascii="Cambria Math" w:hAnsi="Cambria Math" w:hint="eastAsia"/>
                                  <w:color w:val="000000"/>
                                </w:rPr>
                                <m:t>γ</m:t>
                              </m:r>
                            </m:e>
                            <m:sup>
                              <m:r>
                                <w:rPr>
                                  <w:rFonts w:ascii="Cambria Math" w:hAnsi="Cambria Math" w:hint="eastAsia"/>
                                  <w:color w:val="000000"/>
                                </w:rPr>
                                <m:t>'</m:t>
                              </m:r>
                            </m:sup>
                          </m:sSup>
                        </m:den>
                      </m:f>
                      <m:r>
                        <w:rPr>
                          <w:rFonts w:ascii="Cambria Math" w:hAnsi="Cambria Math" w:hint="eastAsia"/>
                          <w:color w:val="000000"/>
                        </w:rPr>
                        <m:t>⋅</m:t>
                      </m:r>
                      <m:f>
                        <m:fPr>
                          <m:ctrlPr>
                            <w:rPr>
                              <w:rFonts w:ascii="Cambria Math" w:hAnsi="Cambria Math" w:hint="eastAsia"/>
                              <w:i/>
                              <w:color w:val="000000"/>
                            </w:rPr>
                          </m:ctrlPr>
                        </m:fPr>
                        <m:num>
                          <m:r>
                            <w:rPr>
                              <w:rFonts w:ascii="Cambria Math" w:hAnsi="Cambria Math" w:hint="eastAsia"/>
                              <w:color w:val="000000"/>
                            </w:rPr>
                            <m:t>d</m:t>
                          </m:r>
                          <m:sSub>
                            <m:sSubPr>
                              <m:ctrlPr>
                                <w:rPr>
                                  <w:rFonts w:ascii="Cambria Math" w:hAnsi="Cambria Math" w:hint="eastAsia"/>
                                  <w:color w:val="000000"/>
                                </w:rPr>
                              </m:ctrlPr>
                            </m:sSubPr>
                            <m:e>
                              <m:r>
                                <m:rPr>
                                  <m:sty m:val="p"/>
                                </m:rPr>
                                <w:rPr>
                                  <w:rFonts w:ascii="Cambria Math" w:hAnsi="Cambria Math" w:hint="eastAsia"/>
                                  <w:color w:val="000000"/>
                                </w:rPr>
                                <m:t>ξ</m:t>
                              </m:r>
                            </m:e>
                            <m:sub>
                              <m:r>
                                <m:rPr>
                                  <m:sty m:val="p"/>
                                </m:rPr>
                                <w:rPr>
                                  <w:rFonts w:ascii="Cambria Math" w:hAnsi="Cambria Math" w:hint="eastAsia"/>
                                  <w:color w:val="000000"/>
                                </w:rPr>
                                <m:t>⊥</m:t>
                              </m:r>
                            </m:sub>
                          </m:sSub>
                        </m:num>
                        <m:den>
                          <m:r>
                            <w:rPr>
                              <w:rFonts w:ascii="Cambria Math" w:hAnsi="Cambria Math" w:hint="eastAsia"/>
                              <w:color w:val="000000"/>
                            </w:rPr>
                            <m:t>d</m:t>
                          </m:r>
                          <m:sSup>
                            <m:sSupPr>
                              <m:ctrlPr>
                                <w:rPr>
                                  <w:rFonts w:ascii="Cambria Math" w:hAnsi="Cambria Math" w:hint="eastAsia"/>
                                  <w:i/>
                                  <w:color w:val="000000"/>
                                </w:rPr>
                              </m:ctrlPr>
                            </m:sSupPr>
                            <m:e>
                              <m:r>
                                <w:rPr>
                                  <w:rFonts w:ascii="Cambria Math" w:hAnsi="Cambria Math" w:hint="eastAsia"/>
                                  <w:color w:val="000000"/>
                                </w:rPr>
                                <m:t>t</m:t>
                              </m:r>
                            </m:e>
                            <m:sup>
                              <m:r>
                                <w:rPr>
                                  <w:rFonts w:ascii="Cambria Math" w:hAnsi="Cambria Math" w:hint="eastAsia"/>
                                  <w:color w:val="000000"/>
                                </w:rPr>
                                <m:t>'</m:t>
                              </m:r>
                            </m:sup>
                          </m:sSup>
                        </m:den>
                      </m:f>
                    </m:e>
                  </m:d>
                </m:den>
              </m:f>
              <m:r>
                <m:rPr>
                  <m:sty m:val="p"/>
                </m:rPr>
                <w:rPr>
                  <w:rFonts w:ascii="Cambria Math" w:hAnsi="Cambria Math"/>
                  <w:color w:val="000000"/>
                </w:rPr>
                <m:t>&lt;</m:t>
              </m:r>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07B95E3D" w14:textId="71DE2CB7" w:rsidR="00C00DD5" w:rsidRDefault="00C00DD5" w:rsidP="00C00DD5">
      <w:pPr>
        <w:rPr>
          <w:color w:val="000000"/>
        </w:rPr>
      </w:pPr>
      <w:r>
        <w:rPr>
          <w:color w:val="000000"/>
        </w:rPr>
        <w:t xml:space="preserve">While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r>
          <w:rPr>
            <w:rFonts w:ascii="Cambria Math" w:hAnsi="Cambria Math"/>
            <w:color w:val="000000"/>
          </w:rPr>
          <m:t xml:space="preserve">≪1 </m:t>
        </m:r>
      </m:oMath>
      <w:r>
        <w:rPr>
          <w:color w:val="000000"/>
        </w:rPr>
        <w:t xml:space="preserve">and </w:t>
      </w:r>
      <m:oMath>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c</m:t>
            </m:r>
          </m:den>
        </m:f>
        <m:r>
          <m:rPr>
            <m:sty m:val="p"/>
          </m:rPr>
          <w:rPr>
            <w:rFonts w:ascii="Cambria Math" w:hAnsi="Cambria Math"/>
            <w:color w:val="000000"/>
          </w:rPr>
          <m:t>≪1</m:t>
        </m:r>
      </m:oMath>
      <w:r>
        <w:rPr>
          <w:color w:val="000000"/>
        </w:rPr>
        <w:t xml:space="preserve"> , which is satisfied in most of situation, we can confidently ignore the second term in the right side of Eq. </w:t>
      </w:r>
      <w:r>
        <w:rPr>
          <w:color w:val="000000"/>
        </w:rPr>
        <w:fldChar w:fldCharType="begin"/>
      </w:r>
      <w:r>
        <w:rPr>
          <w:color w:val="000000"/>
        </w:rPr>
        <w:instrText xml:space="preserve"> REF eq_dtwoterm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then </w:t>
      </w:r>
    </w:p>
    <w:p w14:paraId="0A28D5A0" w14:textId="39FBDCA2" w:rsidR="00C00DD5" w:rsidRPr="00F50D37" w:rsidRDefault="00523238"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70" w:name="eq_dxiperp_min_1"/>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70"/>
            </m:e>
          </m:eqArr>
        </m:oMath>
      </m:oMathPara>
    </w:p>
    <w:p w14:paraId="49142C8C" w14:textId="517D4666" w:rsidR="00F50D37" w:rsidRDefault="00F50D37" w:rsidP="00C00DD5">
      <w:pPr>
        <w:rPr>
          <w:color w:val="000000"/>
        </w:rPr>
      </w:pPr>
      <w:r>
        <w:rPr>
          <w:color w:val="000000"/>
        </w:rPr>
        <w:t xml:space="preserve">Combing Eq. </w:t>
      </w:r>
      <w:r>
        <w:rPr>
          <w:color w:val="000000"/>
        </w:rPr>
        <w:fldChar w:fldCharType="begin"/>
      </w:r>
      <w:r>
        <w:rPr>
          <w:color w:val="000000"/>
        </w:rPr>
        <w:instrText xml:space="preserve"> REF eq_ddxi_z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w:t>
      </w:r>
      <w:r w:rsidR="00BE4CED">
        <w:rPr>
          <w:color w:val="000000"/>
        </w:rPr>
        <w:t>with</w:t>
      </w:r>
      <w:r>
        <w:rPr>
          <w:color w:val="000000"/>
        </w:rPr>
        <w:t xml:space="preserve"> Eq. </w:t>
      </w:r>
      <w:r>
        <w:rPr>
          <w:color w:val="000000"/>
        </w:rPr>
        <w:fldChar w:fldCharType="begin"/>
      </w:r>
      <w:r>
        <w:rPr>
          <w:color w:val="000000"/>
        </w:rPr>
        <w:instrText xml:space="preserve"> REF eq_dxiperp_min_1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Pr>
          <w:color w:val="000000"/>
        </w:rPr>
        <w:fldChar w:fldCharType="end"/>
      </w:r>
      <w:r>
        <w:rPr>
          <w:color w:val="000000"/>
        </w:rPr>
        <w:t xml:space="preserve"> , we have </w:t>
      </w:r>
    </w:p>
    <w:p w14:paraId="2CD9B6A5" w14:textId="53B6F047" w:rsidR="00F50D37" w:rsidRPr="00F50D37" w:rsidRDefault="00523238" w:rsidP="00C00DD5">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m:t>
                          </m:r>
                        </m:sub>
                      </m:sSub>
                      <m:r>
                        <w:rPr>
                          <w:rFonts w:ascii="Cambria Math" w:hAnsi="Cambria Math"/>
                          <w:color w:val="000000"/>
                        </w:rPr>
                        <m:t>-1</m:t>
                      </m:r>
                    </m:num>
                    <m:den>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71" w:name="eq_ddxi_z_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71"/>
            </m:e>
          </m:eqArr>
        </m:oMath>
      </m:oMathPara>
    </w:p>
    <w:p w14:paraId="5F27C51F" w14:textId="556940A5" w:rsidR="00F50D37" w:rsidRDefault="00F50D37" w:rsidP="00C00DD5">
      <w:pPr>
        <w:rPr>
          <w:color w:val="000000"/>
        </w:rPr>
      </w:pPr>
      <w:r>
        <w:rPr>
          <w:color w:val="000000"/>
        </w:rPr>
        <w:t xml:space="preserve">Substituting Eq. </w:t>
      </w:r>
      <w:r>
        <w:rPr>
          <w:color w:val="000000"/>
        </w:rPr>
        <w:fldChar w:fldCharType="begin"/>
      </w:r>
      <w:r>
        <w:rPr>
          <w:color w:val="000000"/>
        </w:rPr>
        <w:instrText xml:space="preserve"> REF eq_dxi_perp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14</m:t>
            </m:r>
          </m:e>
        </m:d>
      </m:oMath>
      <w:r>
        <w:rPr>
          <w:color w:val="000000"/>
        </w:rPr>
        <w:fldChar w:fldCharType="end"/>
      </w:r>
      <w:r>
        <w:rPr>
          <w:color w:val="000000"/>
        </w:rPr>
        <w:t xml:space="preserve"> into Eq. </w:t>
      </w:r>
      <w:r>
        <w:rPr>
          <w:color w:val="000000"/>
        </w:rPr>
        <w:fldChar w:fldCharType="begin"/>
      </w:r>
      <w:r>
        <w:rPr>
          <w:color w:val="000000"/>
        </w:rPr>
        <w:instrText xml:space="preserve"> REF eq_ddxi_z_2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Pr>
          <w:color w:val="000000"/>
        </w:rPr>
        <w:fldChar w:fldCharType="end"/>
      </w:r>
      <w:r>
        <w:rPr>
          <w:color w:val="000000"/>
        </w:rPr>
        <w:t xml:space="preserve"> gives</w:t>
      </w:r>
    </w:p>
    <w:p w14:paraId="0E0CF817" w14:textId="102D29D5" w:rsidR="00DD6FEF" w:rsidRPr="00DD6FEF" w:rsidRDefault="00523238" w:rsidP="00157F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=α</m:t>
              </m:r>
              <m:r>
                <m:rPr>
                  <m:sty m:val="p"/>
                </m:rPr>
                <w:rPr>
                  <w:rFonts w:ascii="Cambria Math" w:hAnsi="Cambria Math"/>
                  <w:color w:val="000000"/>
                </w:rPr>
                <m:t>Ω</m:t>
              </m:r>
              <m:d>
                <m:dPr>
                  <m:begChr m:val="["/>
                  <m:endChr m:val="]"/>
                  <m:ctrlPr>
                    <w:rPr>
                      <w:rFonts w:ascii="Cambria Math" w:hAnsi="Cambria Math"/>
                      <w:color w:val="000000"/>
                    </w:rPr>
                  </m:ctrlPr>
                </m:dPr>
                <m:e>
                  <m:f>
                    <m:fPr>
                      <m:ctrlPr>
                        <w:rPr>
                          <w:rFonts w:ascii="Cambria Math" w:hAnsi="Cambria Math"/>
                          <w:color w:val="000000"/>
                        </w:rPr>
                      </m:ctrlPr>
                    </m:fPr>
                    <m:num>
                      <m:r>
                        <m:rPr>
                          <m:sty m:val="p"/>
                        </m:rPr>
                        <w:rPr>
                          <w:rFonts w:ascii="Cambria Math" w:hAnsi="Cambria Math"/>
                          <w:color w:val="000000"/>
                        </w:rPr>
                        <m:t>Ω</m:t>
                      </m:r>
                    </m:num>
                    <m:den>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den>
                  </m:f>
                  <m:d>
                    <m:dPr>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m:e>
          </m:eqArr>
        </m:oMath>
      </m:oMathPara>
    </w:p>
    <w:p w14:paraId="698D5BB1" w14:textId="2B79585A" w:rsidR="00023180" w:rsidRDefault="009A586D" w:rsidP="00527607">
      <w:pPr>
        <w:rPr>
          <w:color w:val="000000"/>
        </w:rPr>
      </w:pPr>
      <w:r>
        <w:rPr>
          <w:color w:val="000000"/>
        </w:rPr>
        <w:t>T</w:t>
      </w:r>
      <w:r w:rsidR="00BB5B1A">
        <w:rPr>
          <w:color w:val="000000"/>
        </w:rPr>
        <w:t>he time derivation of wave magnetic field in wave frame is</w:t>
      </w:r>
    </w:p>
    <w:p w14:paraId="6F03811F" w14:textId="3A2CCA44" w:rsidR="00BB5B1A" w:rsidRPr="00BA5AC5" w:rsidRDefault="00523238"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w:rPr>
                  <w:rFonts w:ascii="Cambria Math" w:hAnsi="Cambria Math" w:hint="eastAsia"/>
                  <w:color w:val="000000"/>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7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72"/>
            </m:e>
          </m:eqArr>
        </m:oMath>
      </m:oMathPara>
    </w:p>
    <w:p w14:paraId="747D6AB5" w14:textId="313EFB48"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AE7DB4">
        <w:rPr>
          <w:color w:val="000000"/>
        </w:rPr>
        <w:fldChar w:fldCharType="begin"/>
      </w:r>
      <w:r w:rsidR="00AE7DB4">
        <w:rPr>
          <w:color w:val="000000"/>
        </w:rPr>
        <w:instrText xml:space="preserve"> REF eq_dBp \h </w:instrText>
      </w:r>
      <w:r w:rsidR="00AE7DB4">
        <w:rPr>
          <w:color w:val="000000"/>
        </w:rPr>
      </w:r>
      <w:r w:rsidR="00AE7DB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AE7DB4">
        <w:rPr>
          <w:color w:val="000000"/>
        </w:rPr>
        <w:fldChar w:fldCharType="end"/>
      </w:r>
      <w:r w:rsidR="00AE7DB4">
        <w:rPr>
          <w:color w:val="000000"/>
        </w:rPr>
        <w:t xml:space="preserve"> </w:t>
      </w:r>
      <w:r>
        <w:rPr>
          <w:color w:val="000000"/>
        </w:rPr>
        <w:t xml:space="preserve">into </w:t>
      </w:r>
      <w:r w:rsidR="003B6BA2">
        <w:rPr>
          <w:color w:val="000000"/>
        </w:rPr>
        <w:t>E</w:t>
      </w:r>
      <w:r>
        <w:rPr>
          <w:color w:val="000000"/>
        </w:rPr>
        <w:t>q.</w:t>
      </w:r>
      <w:r w:rsidR="00707C87">
        <w:rPr>
          <w:color w:val="000000"/>
        </w:rPr>
        <w:t xml:space="preserve">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707C87">
        <w:rPr>
          <w:color w:val="000000"/>
        </w:rPr>
        <w:fldChar w:fldCharType="end"/>
      </w:r>
      <w:r>
        <w:rPr>
          <w:color w:val="000000"/>
        </w:rPr>
        <w:t xml:space="preserve"> </w:t>
      </w:r>
      <w:r w:rsidR="00707C87">
        <w:rPr>
          <w:color w:val="000000"/>
        </w:rPr>
        <w:t xml:space="preserve">and simplify Eq. </w:t>
      </w:r>
      <w:r w:rsidR="00707C87">
        <w:rPr>
          <w:color w:val="000000"/>
        </w:rPr>
        <w:fldChar w:fldCharType="begin"/>
      </w:r>
      <w:r w:rsidR="00707C87">
        <w:rPr>
          <w:color w:val="000000"/>
        </w:rPr>
        <w:instrText xml:space="preserve"> REF eq_ddxi_z_2 \h </w:instrText>
      </w:r>
      <w:r w:rsidR="00707C87">
        <w:rPr>
          <w:color w:val="000000"/>
        </w:rPr>
      </w:r>
      <w:r w:rsidR="00707C8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707C87">
        <w:rPr>
          <w:color w:val="000000"/>
        </w:rPr>
        <w:fldChar w:fldCharType="end"/>
      </w:r>
      <w:r w:rsidR="00707C87">
        <w:rPr>
          <w:color w:val="000000"/>
        </w:rPr>
        <w:t xml:space="preserve"> </w:t>
      </w:r>
      <w:r>
        <w:rPr>
          <w:color w:val="000000"/>
        </w:rPr>
        <w:t xml:space="preserve">gives </w:t>
      </w:r>
    </w:p>
    <w:p w14:paraId="2C5E0D2D" w14:textId="60EBD2C5" w:rsidR="00BB5B1A" w:rsidRPr="00614A58" w:rsidRDefault="00523238"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w:bookmarkStart w:id="73" w:name="OLE_LINK4"/>
                  <w:bookmarkStart w:id="74" w:name="OLE_LINK3"/>
                  <m:r>
                    <w:rPr>
                      <w:rFonts w:ascii="Cambria Math" w:hAnsi="Cambria Math"/>
                      <w:color w:val="000000"/>
                    </w:rPr>
                    <m:t>α</m:t>
                  </m:r>
                  <w:bookmarkEnd w:id="73"/>
                  <w:bookmarkEnd w:id="74"/>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7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75"/>
              <m:ctrlPr>
                <w:rPr>
                  <w:rFonts w:ascii="Cambria Math" w:hAnsi="Cambria Math"/>
                  <w:i/>
                  <w:color w:val="000000"/>
                </w:rPr>
              </m:ctrlPr>
            </m:e>
          </m:eqArr>
        </m:oMath>
      </m:oMathPara>
    </w:p>
    <w:p w14:paraId="6B6A14D3" w14:textId="4D2184C2" w:rsidR="00614A58" w:rsidRDefault="00614A58" w:rsidP="000A64A0">
      <w:pPr>
        <w:rPr>
          <w:color w:val="000000"/>
        </w:rPr>
      </w:pPr>
      <w:r>
        <w:rPr>
          <w:color w:val="000000"/>
        </w:rPr>
        <w:t xml:space="preserve">Since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=1+</m:t>
        </m:r>
        <m:f>
          <m:fPr>
            <m:ctrlPr>
              <w:rPr>
                <w:rFonts w:ascii="Cambria Math" w:hAnsi="Cambria Math"/>
                <w:i/>
                <w:color w:val="000000"/>
              </w:rPr>
            </m:ctrlPr>
          </m:fPr>
          <m:num>
            <m:r>
              <w:rPr>
                <w:rFonts w:ascii="Cambria Math" w:hAnsi="Cambria Math"/>
                <w:color w:val="000000"/>
              </w:rPr>
              <m:t>gωn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finally </w:t>
      </w:r>
    </w:p>
    <w:p w14:paraId="40679F8B" w14:textId="7B5F1BCA" w:rsidR="00614A58" w:rsidRPr="00614A58" w:rsidRDefault="00523238" w:rsidP="00614A58">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w:bookmarkStart w:id="76" w:name="eq_ddxi_z_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w:bookmarkEnd w:id="76"/>
              <m:ctrlPr>
                <w:rPr>
                  <w:rFonts w:ascii="Cambria Math" w:hAnsi="Cambria Math"/>
                  <w:i/>
                  <w:color w:val="000000"/>
                </w:rPr>
              </m:ctrlPr>
            </m:e>
          </m:eqArr>
        </m:oMath>
      </m:oMathPara>
    </w:p>
    <w:p w14:paraId="19EED262" w14:textId="77777777" w:rsidR="00614A58" w:rsidRDefault="00614A58" w:rsidP="000A64A0">
      <w:pPr>
        <w:rPr>
          <w:color w:val="000000"/>
        </w:rPr>
      </w:pPr>
    </w:p>
    <w:p w14:paraId="5C59441E" w14:textId="351FCCB5" w:rsidR="001D39AE" w:rsidRPr="00A04258" w:rsidRDefault="00761339" w:rsidP="001D39AE">
      <w:pPr>
        <w:rPr>
          <w:b/>
          <w:color w:val="000000"/>
          <w:sz w:val="18"/>
        </w:rPr>
      </w:pPr>
      <w:r w:rsidRPr="00A04258">
        <w:rPr>
          <w:b/>
          <w:color w:val="000000"/>
          <w:sz w:val="18"/>
        </w:rPr>
        <w:t>2.</w:t>
      </w:r>
      <w:r w:rsidR="00157F1F">
        <w:rPr>
          <w:b/>
          <w:color w:val="000000"/>
          <w:sz w:val="18"/>
        </w:rPr>
        <w:t>3.1</w:t>
      </w:r>
      <w:r w:rsidRPr="00A04258">
        <w:rPr>
          <w:b/>
          <w:color w:val="000000"/>
          <w:sz w:val="18"/>
        </w:rPr>
        <w:t xml:space="preserve">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
          <m:sSubPr>
            <m:ctrlPr>
              <w:rPr>
                <w:rFonts w:ascii="Cambria Math" w:hAnsi="Cambria Math"/>
                <w:b/>
                <w:color w:val="000000"/>
                <w:sz w:val="18"/>
              </w:rPr>
            </m:ctrlPr>
          </m:sSubPr>
          <m:e>
            <m:r>
              <m:rPr>
                <m:sty m:val="b"/>
              </m:rPr>
              <w:rPr>
                <w:rFonts w:ascii="Cambria Math" w:hAnsi="Cambria Math"/>
                <w:color w:val="000000"/>
                <w:sz w:val="18"/>
              </w:rPr>
              <m:t>ξ</m:t>
            </m:r>
          </m:e>
          <m:sub>
            <m:r>
              <m:rPr>
                <m:sty m:val="b"/>
              </m:rPr>
              <w:rPr>
                <w:rFonts w:ascii="Cambria Math" w:hAnsi="Cambria Math"/>
                <w:color w:val="000000"/>
                <w:sz w:val="18"/>
              </w:rPr>
              <m:t>z</m:t>
            </m:r>
          </m:sub>
        </m:sSub>
      </m:oMath>
    </w:p>
    <w:p w14:paraId="67970E16" w14:textId="65639E3C"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w:t>
      </w:r>
      <w:r w:rsidRPr="00D72C0C">
        <w:rPr>
          <w:color w:val="000000"/>
        </w:rPr>
        <w:t xml:space="preserve"> </w:t>
      </w:r>
      <w:r w:rsidR="009D0213">
        <w:rPr>
          <w:color w:val="000000"/>
        </w:rPr>
        <w:t>taking</w:t>
      </w:r>
      <w:r>
        <w:rPr>
          <w:color w:val="000000"/>
        </w:rPr>
        <w:t xml:space="preserve">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7C0D8236" w:rsidR="00D72C0C" w:rsidRPr="00D72C0C" w:rsidRDefault="00523238"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71812F46" w:rsidR="00D72C0C" w:rsidRPr="00D72C0C" w:rsidRDefault="00523238"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1E34E4A5" w14:textId="7CC71AE8"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14:paraId="6E34405E" w14:textId="2CB66245" w:rsidR="00D72C0C" w:rsidRDefault="009D0213" w:rsidP="001D39AE">
      <w:pPr>
        <w:rPr>
          <w:szCs w:val="20"/>
        </w:rPr>
      </w:pPr>
      <w:r>
        <w:rPr>
          <w:szCs w:val="20"/>
        </w:rPr>
        <w:t xml:space="preserve">Here we ignore the time derivation of </w:t>
      </w:r>
      <m:oMath>
        <m:sSup>
          <m:sSupPr>
            <m:ctrlPr>
              <w:rPr>
                <w:rFonts w:ascii="Cambria Math" w:hAnsi="Cambria Math"/>
                <w:i/>
                <w:szCs w:val="20"/>
              </w:rPr>
            </m:ctrlPr>
          </m:sSupPr>
          <m:e>
            <m:r>
              <w:rPr>
                <w:rFonts w:ascii="Cambria Math" w:hAnsi="Cambria Math"/>
                <w:szCs w:val="20"/>
              </w:rPr>
              <m:t>γ</m:t>
            </m:r>
          </m:e>
          <m:sup>
            <m:r>
              <w:rPr>
                <w:rFonts w:ascii="Cambria Math" w:hAnsi="Cambria Math"/>
                <w:szCs w:val="20"/>
              </w:rPr>
              <m:t>'</m:t>
            </m:r>
          </m:sup>
        </m:sSup>
      </m:oMath>
      <w:r w:rsidR="00C96438">
        <w:rPr>
          <w:szCs w:val="20"/>
        </w:rPr>
        <w:t xml:space="preserve"> </w:t>
      </w:r>
      <w:r>
        <w:rPr>
          <w:szCs w:val="20"/>
        </w:rPr>
        <w:t xml:space="preserve">in Eq. </w:t>
      </w:r>
      <w:r>
        <w:rPr>
          <w:szCs w:val="20"/>
        </w:rPr>
        <w:fldChar w:fldCharType="begin"/>
      </w:r>
      <w:r>
        <w:rPr>
          <w:szCs w:val="20"/>
        </w:rPr>
        <w:instrText xml:space="preserve"> REF eq_gabeta_p \h </w:instrText>
      </w:r>
      <w:r>
        <w:rPr>
          <w:szCs w:val="20"/>
        </w:rPr>
      </w:r>
      <w:r>
        <w:rPr>
          <w:szCs w:val="2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szCs w:val="20"/>
        </w:rPr>
        <w:fldChar w:fldCharType="end"/>
      </w:r>
      <w:r>
        <w:rPr>
          <w:szCs w:val="20"/>
        </w:rPr>
        <w:t xml:space="preserve"> and </w:t>
      </w:r>
      <m:oMath>
        <m:sSup>
          <m:sSupPr>
            <m:ctrlPr>
              <w:rPr>
                <w:rFonts w:ascii="Cambria Math" w:hAnsi="Cambria Math"/>
                <w:i/>
                <w:szCs w:val="20"/>
              </w:rPr>
            </m:ctrlPr>
          </m:sSupPr>
          <m:e>
            <m:r>
              <m:rPr>
                <m:sty m:val="p"/>
              </m:rPr>
              <w:rPr>
                <w:rFonts w:ascii="Cambria Math" w:hAnsi="Cambria Math"/>
                <w:szCs w:val="20"/>
              </w:rPr>
              <m:t>Ω</m:t>
            </m:r>
            <m:ctrlPr>
              <w:rPr>
                <w:rFonts w:ascii="Cambria Math" w:hAnsi="Cambria Math"/>
                <w:szCs w:val="20"/>
              </w:rPr>
            </m:ctrlPr>
          </m:e>
          <m:sup>
            <m:r>
              <w:rPr>
                <w:rFonts w:ascii="Cambria Math" w:hAnsi="Cambria Math"/>
                <w:szCs w:val="20"/>
              </w:rPr>
              <m:t>'</m:t>
            </m:r>
          </m:sup>
        </m:sSup>
        <m:r>
          <w:rPr>
            <w:rFonts w:ascii="Cambria Math" w:hAnsi="Cambria Math"/>
            <w:szCs w:val="20"/>
          </w:rPr>
          <m:t>=</m:t>
        </m:r>
        <m:r>
          <m:rPr>
            <m:sty m:val="p"/>
          </m:rPr>
          <w:rPr>
            <w:rFonts w:ascii="Cambria Math" w:hAnsi="Cambria Math"/>
            <w:szCs w:val="20"/>
          </w:rPr>
          <m:t>Ω</m:t>
        </m:r>
        <m:r>
          <w:rPr>
            <w:rFonts w:ascii="Cambria Math" w:hAnsi="Cambria Math"/>
            <w:szCs w:val="20"/>
          </w:rPr>
          <m:t>/λ'</m:t>
        </m:r>
      </m:oMath>
      <w:r w:rsidR="00F7602C">
        <w:rPr>
          <w:szCs w:val="20"/>
        </w:rPr>
        <w:t xml:space="preserve">. </w:t>
      </w:r>
      <w:r w:rsidR="00760820">
        <w:rPr>
          <w:szCs w:val="20"/>
        </w:rPr>
        <w:t>Finally, we have</w:t>
      </w:r>
    </w:p>
    <w:p w14:paraId="6596395A" w14:textId="3FCDE00B" w:rsidR="00760820" w:rsidRPr="00760820" w:rsidRDefault="00523238"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7"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w:bookmarkEnd w:id="77"/>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563F678" w:rsidR="00760820" w:rsidRPr="008F7A30" w:rsidRDefault="00523238"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ctrlPr>
                <w:rPr>
                  <w:rFonts w:ascii="Cambria Math" w:hAnsi="Cambria Math"/>
                  <w:i/>
                  <w:color w:val="000000"/>
                </w:rPr>
              </m:ctrlPr>
            </m:e>
          </m:eqArr>
        </m:oMath>
      </m:oMathPara>
    </w:p>
    <w:p w14:paraId="2D63FCE4" w14:textId="591273B8" w:rsidR="00FB6200" w:rsidRPr="00FB6200" w:rsidRDefault="00F7602C" w:rsidP="00FB6200">
      <w:pPr>
        <w:rPr>
          <w:color w:val="000000"/>
        </w:rPr>
      </w:pPr>
      <w:r>
        <w:rPr>
          <w:color w:val="000000"/>
        </w:rPr>
        <w:t xml:space="preserve">Where </w:t>
      </w:r>
      <m:oMath>
        <m:r>
          <w:rPr>
            <w:rFonts w:ascii="Cambria Math" w:hAnsi="Cambria Math"/>
            <w:color w:val="000000"/>
          </w:rPr>
          <m:t>P=</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 xml:space="preserve"> </m:t>
        </m:r>
      </m:oMath>
      <w:r>
        <w:rPr>
          <w:color w:val="000000"/>
        </w:rPr>
        <w:t>,</w:t>
      </w:r>
      <m:oMath>
        <m:r>
          <w:rPr>
            <w:rFonts w:ascii="Cambria Math" w:hAnsi="Cambria Math"/>
            <w:color w:val="000000"/>
          </w:rPr>
          <m:t xml:space="preserve"> Q=</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 xml:space="preserve"> </m:t>
        </m:r>
      </m:oMath>
      <w:r>
        <w:rPr>
          <w:color w:val="000000"/>
        </w:rPr>
        <w:t xml:space="preserve"> and </w:t>
      </w:r>
      <m:oMath>
        <m:r>
          <w:rPr>
            <w:rFonts w:ascii="Cambria Math" w:hAnsi="Cambria Math"/>
            <w:color w:val="000000"/>
          </w:rPr>
          <m:t>z=</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oMath>
      <w:r>
        <w:rPr>
          <w:color w:val="000000"/>
        </w:rPr>
        <w:t xml:space="preserve"> </w:t>
      </w:r>
      <w:r w:rsidR="00FB6200" w:rsidRPr="00FB6200">
        <w:rPr>
          <w:color w:val="000000"/>
        </w:rPr>
        <w:t xml:space="preserve">The </w:t>
      </w:r>
      <w:r>
        <w:rPr>
          <w:color w:val="000000"/>
        </w:rPr>
        <w:t xml:space="preserve">exact </w:t>
      </w:r>
      <w:r w:rsidR="00FB6200" w:rsidRPr="00FB6200">
        <w:rPr>
          <w:color w:val="000000"/>
        </w:rPr>
        <w:t xml:space="preserve">solution of z is </w:t>
      </w:r>
    </w:p>
    <w:p w14:paraId="6FE9705F" w14:textId="5D929DC4" w:rsidR="00FB6200" w:rsidRPr="00FB6200" w:rsidRDefault="00523238"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e>
          </m:eqArr>
        </m:oMath>
      </m:oMathPara>
    </w:p>
    <w:p w14:paraId="6988D988" w14:textId="7841C26F"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w:t>
      </w:r>
      <w:r w:rsidR="009F301C">
        <w:rPr>
          <w:color w:val="000000"/>
        </w:rPr>
        <w:t xml:space="preserve"> </w:t>
      </w:r>
      <w:r w:rsidR="009F301C">
        <w:rPr>
          <w:rFonts w:hint="eastAsia"/>
          <w:color w:val="000000"/>
        </w:rPr>
        <w:t>in</w:t>
      </w:r>
      <w:r w:rsidR="009F301C">
        <w:rPr>
          <w:color w:val="000000"/>
        </w:rPr>
        <w:t xml:space="preserve"> most case</w:t>
      </w:r>
      <w:r w:rsidRPr="00FB6200">
        <w:rPr>
          <w:color w:val="000000"/>
        </w:rPr>
        <w:t xml:space="preserve">, we have </w:t>
      </w:r>
    </w:p>
    <w:p w14:paraId="11F7011D" w14:textId="1AF7C299" w:rsidR="0044002C" w:rsidRPr="0044002C" w:rsidRDefault="00523238" w:rsidP="0044002C">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323B7F6B" w14:textId="74FDA38A"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29</m:t>
            </m:r>
          </m:e>
        </m:d>
      </m:oMath>
      <w:r w:rsidR="00EA4C7F">
        <w:rPr>
          <w:color w:val="000000"/>
        </w:rPr>
        <w:fldChar w:fldCharType="end"/>
      </w:r>
      <w:r w:rsidR="00EA4C7F">
        <w:rPr>
          <w:color w:val="000000"/>
        </w:rPr>
        <w:t xml:space="preserve"> can</w:t>
      </w:r>
      <w:r w:rsidR="00B32F0A">
        <w:t xml:space="preserve"> simplifies to:</w:t>
      </w:r>
    </w:p>
    <w:p w14:paraId="2F940928" w14:textId="2E7253C1" w:rsidR="00FB6200" w:rsidRPr="00FB6200" w:rsidRDefault="00523238"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8"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78"/>
            </m:e>
          </m:eqArr>
        </m:oMath>
      </m:oMathPara>
    </w:p>
    <w:p w14:paraId="5D3022D7" w14:textId="47806D04"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E64A3B">
        <w:rPr>
          <w:color w:val="000000"/>
        </w:rPr>
        <w:fldChar w:fldCharType="begin"/>
      </w:r>
      <w:r w:rsidR="00E64A3B">
        <w:rPr>
          <w:color w:val="000000"/>
        </w:rPr>
        <w:instrText xml:space="preserve"> REF eq_dxi_z \h </w:instrText>
      </w:r>
      <w:r w:rsidR="00E64A3B">
        <w:rPr>
          <w:color w:val="000000"/>
        </w:rPr>
      </w:r>
      <w:r w:rsidR="00E64A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E64A3B">
        <w:rPr>
          <w:color w:val="000000"/>
        </w:rPr>
        <w:fldChar w:fldCharType="end"/>
      </w:r>
      <w:r w:rsidR="00E64A3B">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375E76">
        <w:rPr>
          <w:color w:val="000000"/>
        </w:rPr>
        <w:fldChar w:fldCharType="end"/>
      </w:r>
      <w:r w:rsidR="00375E76">
        <w:rPr>
          <w:color w:val="000000"/>
        </w:rPr>
        <w:t xml:space="preserve"> </w:t>
      </w:r>
      <w:r w:rsidRPr="00FB6200">
        <w:rPr>
          <w:color w:val="000000"/>
        </w:rPr>
        <w:t xml:space="preserve">gives </w:t>
      </w:r>
    </w:p>
    <w:p w14:paraId="1AB56DBF" w14:textId="3489945C" w:rsidR="00FB6200" w:rsidRPr="00FB6200" w:rsidRDefault="00523238"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79"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w:bookmarkEnd w:id="79"/>
            </m:e>
          </m:eqArr>
        </m:oMath>
      </m:oMathPara>
    </w:p>
    <w:p w14:paraId="3D3FF17C" w14:textId="589CB63D"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34</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46381163" w:rsidR="00FB6200" w:rsidRPr="00FB6200" w:rsidRDefault="00523238"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0"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w:bookmarkEnd w:id="80"/>
            </m:e>
          </m:eqArr>
        </m:oMath>
      </m:oMathPara>
    </w:p>
    <w:p w14:paraId="44688AFD" w14:textId="0340243D" w:rsidR="007C5C02" w:rsidRPr="007C5C02" w:rsidRDefault="007C5C02" w:rsidP="00FB6200">
      <w:pPr>
        <w:rPr>
          <w:color w:val="000000"/>
        </w:rPr>
      </w:pPr>
      <w:r>
        <w:rPr>
          <w:color w:val="000000"/>
        </w:rPr>
        <w:t xml:space="preserve">Here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oMath>
      <w:r>
        <w:rPr>
          <w:color w:val="000000"/>
        </w:rPr>
        <w:t>,</w:t>
      </w:r>
      <m:oMath>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oMath>
      <w:r>
        <w:rPr>
          <w:b/>
          <w:color w:val="000000"/>
        </w:rPr>
        <w:t xml:space="preserve"> </w:t>
      </w:r>
      <w:r>
        <w:rPr>
          <w:color w:val="000000"/>
        </w:rPr>
        <w:t xml:space="preserve">represent the initial condition of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oMath>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oMath>
      <w:r>
        <w:rPr>
          <w:color w:val="000000"/>
        </w:rPr>
        <w:t>.</w:t>
      </w:r>
    </w:p>
    <w:p w14:paraId="37AAEC32" w14:textId="54D8AB36"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20AB24D3" w:rsidR="00FB6200" w:rsidRPr="00FB6200" w:rsidRDefault="00523238"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m:e>
          </m:eqArr>
        </m:oMath>
      </m:oMathPara>
    </w:p>
    <w:p w14:paraId="6CA8E1CC" w14:textId="7DCD42EE"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w:t>
      </w:r>
      <w:r w:rsidR="0099737F">
        <w:rPr>
          <w:color w:val="000000"/>
        </w:rPr>
        <w:t xml:space="preserve"> as shown in Eq. </w:t>
      </w:r>
      <w:r w:rsidR="0099737F">
        <w:rPr>
          <w:color w:val="000000"/>
        </w:rPr>
        <w:fldChar w:fldCharType="begin"/>
      </w:r>
      <w:r w:rsidR="0099737F">
        <w:rPr>
          <w:color w:val="000000"/>
        </w:rPr>
        <w:instrText xml:space="preserve"> REF eq_B_formual \h </w:instrText>
      </w:r>
      <w:r w:rsidR="0099737F">
        <w:rPr>
          <w:color w:val="000000"/>
        </w:rPr>
      </w:r>
      <w:r w:rsidR="009973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8</m:t>
            </m:r>
          </m:e>
        </m:d>
      </m:oMath>
      <w:r w:rsidR="0099737F">
        <w:rPr>
          <w:color w:val="000000"/>
        </w:rPr>
        <w:fldChar w:fldCharType="end"/>
      </w:r>
      <w:r w:rsidRPr="00FB6200">
        <w:rPr>
          <w:color w:val="000000"/>
        </w:rPr>
        <w:t xml:space="preserve">, it </w:t>
      </w:r>
      <w:r w:rsidR="000E3750">
        <w:t>follows that</w:t>
      </w:r>
    </w:p>
    <w:p w14:paraId="25EB3696" w14:textId="6B89E34D" w:rsidR="00375E76" w:rsidRPr="00FE0BC2" w:rsidRDefault="00523238"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m:e>
          </m:eqArr>
        </m:oMath>
      </m:oMathPara>
    </w:p>
    <w:p w14:paraId="4B99EC7D" w14:textId="292C229D"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35</m:t>
            </m:r>
          </m:e>
        </m:d>
      </m:oMath>
      <w:r>
        <w:rPr>
          <w:color w:val="000000"/>
        </w:rPr>
        <w:fldChar w:fldCharType="end"/>
      </w:r>
      <w:r>
        <w:rPr>
          <w:color w:val="000000"/>
        </w:rPr>
        <w:t xml:space="preserve"> becomes</w:t>
      </w:r>
    </w:p>
    <w:p w14:paraId="6B1242A3" w14:textId="23E77ABD" w:rsidR="000E3750" w:rsidRPr="00183C9C" w:rsidRDefault="00523238"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81"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81"/>
            </m:e>
          </m:eqArr>
        </m:oMath>
      </m:oMathPara>
    </w:p>
    <w:p w14:paraId="36934F24" w14:textId="4CC0ED8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into Eq. </w:t>
      </w:r>
      <w:r w:rsidR="003D20B8">
        <w:rPr>
          <w:color w:val="000000"/>
        </w:rPr>
        <w:fldChar w:fldCharType="begin"/>
      </w:r>
      <w:r w:rsidR="003D20B8">
        <w:rPr>
          <w:color w:val="000000"/>
        </w:rPr>
        <w:instrText xml:space="preserve"> REF eq_ddxi_z_3 \h </w:instrText>
      </w:r>
      <w:r w:rsidR="003D20B8">
        <w:rPr>
          <w:color w:val="000000"/>
        </w:rPr>
      </w:r>
      <w:r w:rsidR="003D20B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25</m:t>
            </m:r>
          </m:e>
        </m:d>
      </m:oMath>
      <w:r w:rsidR="003D20B8">
        <w:rPr>
          <w:color w:val="000000"/>
        </w:rPr>
        <w:fldChar w:fldCharType="end"/>
      </w:r>
      <w:r w:rsidR="003D20B8">
        <w:rPr>
          <w:color w:val="000000"/>
        </w:rPr>
        <w:t xml:space="preserve"> </w:t>
      </w:r>
      <w:r>
        <w:rPr>
          <w:color w:val="000000"/>
        </w:rPr>
        <w:t xml:space="preserve">gives </w:t>
      </w:r>
    </w:p>
    <w:p w14:paraId="083CB2E0" w14:textId="75EAC054" w:rsidR="008441B2" w:rsidRPr="008441B2" w:rsidRDefault="00523238" w:rsidP="008441B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α</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2α</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31A49A2F" w14:textId="2036CCEF"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39</m:t>
            </m:r>
          </m:e>
        </m:d>
      </m:oMath>
      <w:r w:rsidR="00036E3B">
        <w:rPr>
          <w:color w:val="000000"/>
        </w:rPr>
        <w:fldChar w:fldCharType="end"/>
      </w:r>
      <w:r>
        <w:rPr>
          <w:color w:val="000000"/>
        </w:rPr>
        <w:t xml:space="preserve"> and substituting </w:t>
      </w:r>
      <m:oMath>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79DF0B9D" w14:textId="281163A8" w:rsidR="00623CEA" w:rsidRPr="00623CEA" w:rsidRDefault="00523238"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rPr>
                                <m:t xml:space="preserve"> ς</m:t>
                              </m:r>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82"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w:bookmarkEnd w:id="82"/>
            </m:e>
          </m:eqArr>
        </m:oMath>
      </m:oMathPara>
    </w:p>
    <w:p w14:paraId="47E386B4" w14:textId="220DAF73" w:rsidR="00594ABC" w:rsidRDefault="00156922" w:rsidP="000E3750">
      <w:pPr>
        <w:rPr>
          <w:color w:val="000000"/>
        </w:rPr>
      </w:pPr>
      <w:r>
        <w:rPr>
          <w:color w:val="000000"/>
        </w:rPr>
        <w:t xml:space="preserve">Here </w:t>
      </w:r>
      <m:oMath>
        <m:r>
          <m:rPr>
            <m:sty m:val="p"/>
          </m:rPr>
          <w:rPr>
            <w:rFonts w:ascii="Cambria Math" w:hAnsi="Cambria Math"/>
            <w:color w:val="000000"/>
          </w:rPr>
          <m:t xml:space="preserve">ς= </m:t>
        </m:r>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oMath>
      <w:r w:rsidR="00F830E4">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 xml:space="preserve">. </m:t>
        </m:r>
      </m:oMath>
      <w:r w:rsidR="002116AD">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sidR="008C6F7C">
        <w:rPr>
          <w:color w:val="000000"/>
        </w:rPr>
        <w:fldChar w:fldCharType="end"/>
      </w:r>
      <w:r w:rsidR="008C6F7C">
        <w:rPr>
          <w:color w:val="000000"/>
        </w:rPr>
        <w:t xml:space="preserve"> </w:t>
      </w:r>
      <w:r w:rsidR="002116AD">
        <w:rPr>
          <w:color w:val="000000"/>
        </w:rPr>
        <w:t xml:space="preserve">could also be written as </w:t>
      </w:r>
    </w:p>
    <w:p w14:paraId="7EB370BE" w14:textId="67511007" w:rsidR="002116AD" w:rsidRPr="0089229F"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w:bookmarkStart w:id="83"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83"/>
            </m:e>
          </m:eqArr>
        </m:oMath>
      </m:oMathPara>
    </w:p>
    <w:p w14:paraId="44F9228F" w14:textId="77777777" w:rsidR="002116AD" w:rsidRDefault="002116AD" w:rsidP="002116AD">
      <w:pPr>
        <w:rPr>
          <w:color w:val="000000"/>
        </w:rPr>
      </w:pPr>
      <w:r>
        <w:rPr>
          <w:color w:val="000000"/>
        </w:rPr>
        <w:t xml:space="preserve">Where </w:t>
      </w:r>
    </w:p>
    <w:p w14:paraId="24AF9367" w14:textId="7B9BF629" w:rsidR="002116AD" w:rsidRPr="007C605F" w:rsidRDefault="00523238"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84"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84"/>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dt'</m:t>
                      </m:r>
                      <m:r>
                        <m:rPr>
                          <m:sty m:val="p"/>
                        </m:rPr>
                        <w:rPr>
                          <w:rFonts w:ascii="Cambria Math" w:hAnsi="Cambria Math"/>
                          <w:color w:val="000000"/>
                        </w:rPr>
                        <m:t>+</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m:e>
          </m:eqArr>
        </m:oMath>
      </m:oMathPara>
    </w:p>
    <w:p w14:paraId="7EB6ACE2" w14:textId="1A1DEDBC"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sidR="008C6F7C">
        <w:rPr>
          <w:color w:val="000000"/>
        </w:rPr>
        <w:fldChar w:fldCharType="end"/>
      </w:r>
      <w:r>
        <w:rPr>
          <w:color w:val="000000"/>
        </w:rPr>
        <w:t xml:space="preserve"> by </w:t>
      </w:r>
      <m:oMath>
        <m:r>
          <m:rPr>
            <m:sty m:val="p"/>
          </m:rPr>
          <w:rPr>
            <w:rFonts w:ascii="Cambria Math" w:hAnsi="Cambria Math"/>
            <w:color w:val="000000"/>
          </w:rPr>
          <m:t>d</m:t>
        </m:r>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z</m:t>
            </m:r>
          </m:sub>
        </m:sSub>
        <m:r>
          <m:rPr>
            <m:sty m:val="p"/>
          </m:rPr>
          <w:rPr>
            <w:rFonts w:ascii="Cambria Math" w:hAnsi="Cambria Math"/>
            <w:color w:val="000000"/>
          </w:rPr>
          <m:t xml:space="preserve">/dt' </m:t>
        </m:r>
      </m:oMath>
      <w:r>
        <w:rPr>
          <w:color w:val="000000"/>
        </w:rPr>
        <w:t xml:space="preserve">and integrating gives a pseudo-energy equation </w:t>
      </w:r>
    </w:p>
    <w:p w14:paraId="41134B78" w14:textId="1424D44E" w:rsidR="002116AD" w:rsidRPr="0066181F"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4F485EAB" w:rsidR="008C6F7C" w:rsidRPr="00220913"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4</m:t>
                  </m:r>
                </m:sup>
              </m:sSub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z</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r>
                <w:rPr>
                  <w:rFonts w:ascii="Cambria Math" w:hAnsi="Cambria Math"/>
                  <w:color w:val="000000"/>
                </w:rPr>
                <m:t>-</m:t>
              </m:r>
              <m:r>
                <w:rPr>
                  <w:rFonts w:ascii="Cambria Math" w:hAnsi="Cambria Math" w:hint="eastAsia"/>
                  <w:color w:val="000000"/>
                </w:rPr>
                <m:t>g</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ξ</m:t>
                      </m:r>
                      <m:ctrlPr>
                        <w:rPr>
                          <w:rFonts w:ascii="Cambria Math" w:hAnsi="Cambria Math"/>
                          <w:i/>
                          <w:color w:val="000000"/>
                        </w:rPr>
                      </m:ctrlPr>
                    </m:e>
                    <m:sub>
                      <m:r>
                        <m:rPr>
                          <m:sty m:val="p"/>
                        </m:rPr>
                        <w:rPr>
                          <w:rFonts w:ascii="Cambria Math" w:hAnsi="Cambria Math"/>
                          <w:color w:val="000000"/>
                        </w:rPr>
                        <m:t>z</m:t>
                      </m:r>
                    </m:sub>
                  </m:sSub>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85"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85"/>
            </m:e>
          </m:eqArr>
        </m:oMath>
      </m:oMathPara>
    </w:p>
    <w:p w14:paraId="02AA1B91" w14:textId="551AC56F" w:rsidR="00220913" w:rsidRDefault="00220913" w:rsidP="002116AD">
      <w:pPr>
        <w:rPr>
          <w:color w:val="000000"/>
        </w:rPr>
      </w:pPr>
      <w:r>
        <w:rPr>
          <w:color w:val="000000"/>
        </w:rPr>
        <w:t xml:space="preserve">And </w:t>
      </w:r>
    </w:p>
    <w:p w14:paraId="5F5B5DCB" w14:textId="6B26B412" w:rsidR="007B749A" w:rsidRPr="007B749A" w:rsidRDefault="00523238"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m:e>
          </m:eqArr>
        </m:oMath>
      </m:oMathPara>
    </w:p>
    <w:p w14:paraId="31A550DE" w14:textId="4F53B54B" w:rsidR="002116AD" w:rsidRDefault="002116AD" w:rsidP="002116AD">
      <w:pPr>
        <w:rPr>
          <w:color w:val="000000"/>
        </w:rPr>
      </w:pPr>
      <w:r>
        <w:rPr>
          <w:color w:val="000000"/>
        </w:rPr>
        <w:t xml:space="preserve">Here </w:t>
      </w:r>
      <m:oMath>
        <m:r>
          <m:rPr>
            <m:sty m:val="p"/>
          </m:rPr>
          <w:rPr>
            <w:rFonts w:ascii="Cambria Math" w:hAnsi="Cambria Math"/>
            <w:color w:val="000000"/>
          </w:rPr>
          <m:t xml:space="preserve">  s=</m:t>
        </m:r>
        <m:f>
          <m:fPr>
            <m:ctrlPr>
              <w:rPr>
                <w:rFonts w:ascii="Cambria Math" w:hAnsi="Cambria Math"/>
                <w:i/>
                <w:color w:val="000000"/>
              </w:rPr>
            </m:ctrlPr>
          </m:fPr>
          <m:num>
            <m:r>
              <m:rPr>
                <m:sty m:val="p"/>
              </m:rPr>
              <w:rPr>
                <w:rFonts w:ascii="Cambria Math" w:hAnsi="Cambria Math"/>
                <w:color w:val="000000"/>
              </w:rPr>
              <m:t>ωn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896391">
        <w:rPr>
          <w:color w:val="000000"/>
        </w:rPr>
        <w:t>.</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w:t>
      </w:r>
      <w:r w:rsidR="00F830E4">
        <w:rPr>
          <w:color w:val="000000"/>
        </w:rPr>
        <w:t>as it</w:t>
      </w:r>
      <w:r w:rsidR="000A2702">
        <w:rPr>
          <w:color w:val="000000"/>
        </w:rPr>
        <w:t xml:space="preserve">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w:t>
      </w:r>
      <w:r w:rsidR="001C5EB8">
        <w:rPr>
          <w:color w:val="000000"/>
        </w:rPr>
        <w:t>’,</w:t>
      </w:r>
      <w:r w:rsidR="000A2702">
        <w:rPr>
          <w:color w:val="000000"/>
        </w:rPr>
        <w:t xml:space="preserve">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493290E9" w:rsidR="00761339" w:rsidRPr="00A04258" w:rsidRDefault="00761339" w:rsidP="002116AD">
      <w:pPr>
        <w:rPr>
          <w:b/>
          <w:color w:val="000000"/>
          <w:sz w:val="18"/>
        </w:rPr>
      </w:pPr>
      <w:r w:rsidRPr="00A04258">
        <w:rPr>
          <w:b/>
          <w:color w:val="000000"/>
          <w:sz w:val="18"/>
        </w:rPr>
        <w:t>2.</w:t>
      </w:r>
      <w:r w:rsidR="00157F1F">
        <w:rPr>
          <w:b/>
          <w:color w:val="000000"/>
          <w:sz w:val="18"/>
        </w:rPr>
        <w:t>4</w:t>
      </w:r>
      <w:r w:rsidRPr="00A04258">
        <w:rPr>
          <w:b/>
          <w:color w:val="000000"/>
          <w:sz w:val="18"/>
        </w:rPr>
        <w:t xml:space="preserve"> Initial condition</w:t>
      </w:r>
    </w:p>
    <w:p w14:paraId="0924EF1D" w14:textId="5767B365" w:rsidR="002116AD" w:rsidRDefault="002116AD" w:rsidP="002116AD">
      <w:pPr>
        <w:rPr>
          <w:color w:val="000000"/>
        </w:rPr>
      </w:pPr>
      <w:r>
        <w:rPr>
          <w:color w:val="000000"/>
        </w:rPr>
        <w:t xml:space="preserve">From Eq. </w:t>
      </w:r>
      <w:r w:rsidR="00C53F5E">
        <w:rPr>
          <w:color w:val="000000"/>
        </w:rPr>
        <w:fldChar w:fldCharType="begin"/>
      </w:r>
      <w:r w:rsidR="00C53F5E">
        <w:rPr>
          <w:color w:val="000000"/>
        </w:rPr>
        <w:instrText xml:space="preserve"> REF eq_dxi_z \h </w:instrText>
      </w:r>
      <w:r w:rsidR="00C53F5E">
        <w:rPr>
          <w:color w:val="000000"/>
        </w:rPr>
      </w:r>
      <w:r w:rsidR="00C53F5E">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13</m:t>
            </m:r>
          </m:e>
        </m:d>
      </m:oMath>
      <w:r w:rsidR="00C53F5E">
        <w:rPr>
          <w:color w:val="000000"/>
        </w:rPr>
        <w:fldChar w:fldCharType="end"/>
      </w:r>
      <w:r>
        <w:rPr>
          <w:color w:val="000000"/>
        </w:rPr>
        <w:t>, we see that</w:t>
      </w:r>
    </w:p>
    <w:p w14:paraId="68F5DE2F" w14:textId="16A58D2B" w:rsidR="002116AD" w:rsidRPr="00794966"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ωn</m:t>
                      </m:r>
                    </m:num>
                    <m:den>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m:rPr>
                      <m:sty m:val="p"/>
                    </m:rP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6"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w:bookmarkEnd w:id="86"/>
            </m:e>
          </m:eqArr>
        </m:oMath>
      </m:oMathPara>
    </w:p>
    <w:p w14:paraId="3B59A92F" w14:textId="7589134E"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w:r w:rsidR="002116AD">
        <w:rPr>
          <w:color w:val="000000"/>
        </w:rPr>
        <w:t xml:space="preserve">t = 0 and </w:t>
      </w:r>
      <w:r>
        <w:rPr>
          <w:color w:val="000000"/>
        </w:rPr>
        <w:t xml:space="preserve">position </w:t>
      </w:r>
      <w:r w:rsidR="002116AD">
        <w:rPr>
          <w:color w:val="000000"/>
        </w:rPr>
        <w:t>z = 0,</w:t>
      </w:r>
      <w:r w:rsidR="000079FC">
        <w:rPr>
          <w:color w:val="000000"/>
        </w:rPr>
        <w:t xml:space="preserve"> we have</w:t>
      </w:r>
    </w:p>
    <w:p w14:paraId="79BC506E" w14:textId="0CBD2095" w:rsidR="002116AD" w:rsidRPr="002F7672"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z</m:t>
                      </m:r>
                    </m:sub>
                  </m:sSub>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=g</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ςE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7"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w:bookmarkEnd w:id="87"/>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3198BE56"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eq_gabeta_p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sidR="00124D36">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4ECD38E0" w:rsidR="002116AD" w:rsidRPr="00D02017"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15F967BC" w14:textId="22B0EA3A" w:rsidR="002116AD" w:rsidRDefault="00124D36" w:rsidP="002116AD">
      <w:pPr>
        <w:rPr>
          <w:color w:val="000000"/>
        </w:rPr>
      </w:pPr>
      <w:r>
        <w:rPr>
          <w:color w:val="000000"/>
        </w:rPr>
        <w:t>R</w:t>
      </w:r>
      <w:r w:rsidR="002116AD">
        <w:rPr>
          <w:color w:val="000000"/>
        </w:rPr>
        <w:t xml:space="preserve">eorganize the equation, we have </w:t>
      </w:r>
    </w:p>
    <w:p w14:paraId="1C0D47B4" w14:textId="2A37D716" w:rsidR="002116AD" w:rsidRPr="000B140A"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8"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88"/>
            </m:e>
          </m:eqArr>
        </m:oMath>
      </m:oMathPara>
    </w:p>
    <w:p w14:paraId="448484E7" w14:textId="0406F84A" w:rsidR="002116AD" w:rsidRDefault="002116AD" w:rsidP="002116AD">
      <w:pPr>
        <w:rPr>
          <w:color w:val="000000"/>
        </w:rPr>
      </w:pPr>
      <w:r>
        <w:rPr>
          <w:color w:val="000000"/>
        </w:rPr>
        <w:t>According to Eq.</w:t>
      </w:r>
      <w:r w:rsidR="00124D36">
        <w:rPr>
          <w:color w:val="000000"/>
        </w:rPr>
        <w:fldChar w:fldCharType="begin"/>
      </w:r>
      <w:r w:rsidR="00124D36">
        <w:rPr>
          <w:color w:val="000000"/>
        </w:rPr>
        <w:instrText xml:space="preserve"> REF eq_gabeta_z \h </w:instrText>
      </w:r>
      <w:r w:rsidR="00124D36">
        <w:rPr>
          <w:color w:val="000000"/>
        </w:rPr>
      </w:r>
      <w:r w:rsidR="00124D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sidR="00124D36">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5ABEECE9" w:rsidR="002116AD" w:rsidRPr="00E37064"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9"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89"/>
            </m:e>
          </m:eqArr>
        </m:oMath>
      </m:oMathPara>
    </w:p>
    <w:p w14:paraId="26D38928" w14:textId="15E56C29"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51</m:t>
            </m:r>
          </m:e>
        </m:d>
      </m:oMath>
      <w:r>
        <w:rPr>
          <w:color w:val="000000"/>
        </w:rPr>
        <w:fldChar w:fldCharType="end"/>
      </w:r>
      <w:r>
        <w:rPr>
          <w:color w:val="000000"/>
        </w:rPr>
        <w:t xml:space="preserve">, we have </w:t>
      </w:r>
    </w:p>
    <w:p w14:paraId="1C418638" w14:textId="6F2FCBC7" w:rsidR="002116AD" w:rsidRPr="004C78AC" w:rsidRDefault="0052323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γ'β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m:rPr>
                      <m:sty m:val="p"/>
                    </m:rP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46EBFBBA" w:rsidR="002116AD" w:rsidRDefault="00124D36" w:rsidP="002116AD">
      <w:pPr>
        <w:rPr>
          <w:color w:val="000000"/>
        </w:rPr>
      </w:pPr>
      <w:r>
        <w:rPr>
          <w:color w:val="000000"/>
        </w:rPr>
        <w:lastRenderedPageBreak/>
        <w:t xml:space="preserve">Assume </w:t>
      </w:r>
      <m:oMath>
        <m:r>
          <m:rPr>
            <m:sty m:val="p"/>
          </m:rPr>
          <w:rPr>
            <w:rFonts w:ascii="Cambria Math" w:hAnsi="Cambria Math"/>
            <w:color w:val="000000"/>
          </w:rPr>
          <m:t>γ'</m:t>
        </m:r>
      </m:oMath>
      <w:r>
        <w:rPr>
          <w:color w:val="000000"/>
        </w:rPr>
        <w:t xml:space="preserve"> is determined by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 i</w:t>
      </w:r>
      <w:r w:rsidR="002116AD">
        <w:rPr>
          <w:color w:val="000000"/>
        </w:rPr>
        <w:t xml:space="preserve">ntegrating both side with t’ gives </w:t>
      </w:r>
    </w:p>
    <w:p w14:paraId="5497B7CD" w14:textId="5DD4A51E" w:rsidR="00375E76" w:rsidRPr="00FB6200" w:rsidRDefault="00523238"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num>
                <m:den>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ub>
                  </m:sSub>
                </m:den>
              </m:f>
              <m:r>
                <w:rPr>
                  <w:rFonts w:ascii="Cambria Math" w:hAnsi="Cambria Math"/>
                  <w:color w:val="000000"/>
                </w:rPr>
                <m:t>⋅</m:t>
              </m:r>
              <m:nary>
                <m:naryPr>
                  <m:limLoc m:val="undOvr"/>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m:rPr>
                          <m:sty m:val="p"/>
                        </m:rP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nary>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90"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w:bookmarkEnd w:id="90"/>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19EABED"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w:r w:rsidR="00156922">
        <w:rPr>
          <w:b/>
          <w:bCs/>
          <w:color w:val="000000"/>
        </w:rPr>
        <w:t>Error! Reference source not found.</w:t>
      </w:r>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48</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53</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23678E49" w:rsidR="00317B36" w:rsidRPr="00C25B79" w:rsidRDefault="00523238"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m:e>
          </m:eqArr>
        </m:oMath>
      </m:oMathPara>
    </w:p>
    <w:p w14:paraId="7065DD90" w14:textId="2705DE79" w:rsidR="00D6775C" w:rsidRPr="009E0278" w:rsidRDefault="00523238"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14:paraId="1F39E68B" w14:textId="4CF223BC"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60</m:t>
            </m:r>
          </m:e>
        </m:d>
      </m:oMath>
      <w:r w:rsidR="00194F7F">
        <w:fldChar w:fldCharType="end"/>
      </w:r>
      <w:r w:rsidR="00194F7F">
        <w:t>,</w:t>
      </w:r>
      <w:r>
        <w:t xml:space="preserve"> the </w:t>
      </w:r>
      <w:r w:rsidR="00BE3A29">
        <w:t xml:space="preserve">maximum </w:t>
      </w:r>
      <w:r>
        <w:t xml:space="preserve">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ω+g</m:t>
            </m:r>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r>
                      <w:rPr>
                        <w:rFonts w:ascii="Cambria Math" w:hAnsi="Cambria Math"/>
                        <w:color w:val="000000"/>
                      </w:rPr>
                      <m:t>g</m:t>
                    </m:r>
                  </m:num>
                  <m:den>
                    <m:r>
                      <w:rPr>
                        <w:rFonts w:ascii="Cambria Math" w:hAnsi="Cambria Math"/>
                        <w:color w:val="000000"/>
                      </w:rPr>
                      <m:t>α</m:t>
                    </m:r>
                  </m:den>
                </m:f>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w:r w:rsidR="00156922">
        <w:rPr>
          <w:b/>
          <w:bCs/>
          <w:color w:val="000000"/>
        </w:rPr>
        <w:t>Error! Reference source not found.</w:t>
      </w:r>
      <w:r>
        <w:rPr>
          <w:color w:val="000000"/>
        </w:rPr>
        <w:fldChar w:fldCharType="end"/>
      </w:r>
      <w:r>
        <w:rPr>
          <w:color w:val="000000"/>
        </w:rPr>
        <w:t xml:space="preserve">, it follows that the refractive index must fulfill the inequality </w:t>
      </w:r>
      <m:oMath>
        <m:d>
          <m:dPr>
            <m:begChr m:val="|"/>
            <m:endChr m:val="|"/>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m:t>
                </m:r>
              </m:sub>
              <m:sup>
                <m:r>
                  <w:rPr>
                    <w:rFonts w:ascii="Cambria Math" w:hAnsi="Cambria Math"/>
                    <w:color w:val="000000"/>
                  </w:rPr>
                  <m:t>'</m:t>
                </m:r>
              </m:sup>
            </m:sSubSup>
            <m:ctrlPr>
              <w:rPr>
                <w:rFonts w:ascii="Cambria Math" w:hAnsi="Cambria Math"/>
                <w:i/>
                <w:color w:val="000000"/>
              </w:rPr>
            </m:ctrlPr>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num>
          <m:den>
            <m:r>
              <w:rPr>
                <w:rFonts w:ascii="Cambria Math" w:hAnsi="Cambria Math"/>
                <w:color w:val="000000"/>
              </w:rPr>
              <m:t>c</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n</m:t>
            </m:r>
          </m:den>
        </m:f>
        <m:r>
          <w:rPr>
            <w:rFonts w:ascii="Cambria Math" w:hAnsi="Cambria Math"/>
            <w:color w:val="000000"/>
          </w:rPr>
          <m:t>|&lt;0.3,</m:t>
        </m:r>
      </m:oMath>
      <w:r w:rsidR="00072B61">
        <w:rPr>
          <w:color w:val="000000"/>
        </w:rPr>
        <w:t xml:space="preserve"> </w:t>
      </w:r>
      <w:r w:rsidR="006E371D">
        <w:rPr>
          <w:color w:val="000000"/>
        </w:rPr>
        <w:t>and finally</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oMath>
      <w:r w:rsidR="006E371D">
        <w:rPr>
          <w:rFonts w:hint="eastAsia"/>
          <w:color w:val="000000"/>
        </w:rPr>
        <w:t>.</w:t>
      </w:r>
      <w:r w:rsidR="00F30931">
        <w:rPr>
          <w:color w:val="000000"/>
        </w:rPr>
        <w:t xml:space="preserve"> </w:t>
      </w:r>
    </w:p>
    <w:p w14:paraId="1643DCC5" w14:textId="5FB8C8C5"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w:r w:rsidR="00156922">
        <w:rPr>
          <w:b/>
          <w:bCs/>
          <w:color w:val="000000"/>
        </w:rPr>
        <w:t>Error! Reference source not found.</w:t>
      </w:r>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for</w:t>
      </w:r>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46</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 xml:space="preserve">the electron velocity rebounds upon reaching the </w:t>
      </w:r>
      <w:r w:rsidR="00FF601D" w:rsidRPr="00FF601D">
        <w:rPr>
          <w:color w:val="000000"/>
        </w:rPr>
        <w:lastRenderedPageBreak/>
        <w:t>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5F75C27A" w:rsidR="008E01C5" w:rsidRPr="00AD7AE7" w:rsidRDefault="00F27722" w:rsidP="00F27722">
      <w:pPr>
        <w:pStyle w:val="Caption"/>
        <w:rPr>
          <w:color w:val="000000"/>
        </w:rPr>
      </w:pPr>
      <w:r>
        <w:t xml:space="preserve">Figure </w:t>
      </w:r>
      <w:fldSimple w:instr=" SEQ Figure \* ARABIC ">
        <w:r w:rsidR="00156922">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i w:val="0"/>
                <w:noProof/>
                <w:szCs w:val="20"/>
              </w:rPr>
            </m:ctrlPr>
          </m:dPr>
          <m:e>
            <m:r>
              <w:rPr>
                <w:rFonts w:ascii="Cambria Math" w:hAnsi="Cambria Math"/>
                <w:noProof/>
                <w:szCs w:val="20"/>
              </w:rPr>
              <m:t>40</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i w:val="0"/>
                <w:noProof/>
                <w:szCs w:val="20"/>
              </w:rPr>
            </m:ctrlPr>
          </m:dPr>
          <m:e>
            <m:r>
              <w:rPr>
                <w:rFonts w:ascii="Cambria Math" w:hAnsi="Cambria Math"/>
                <w:noProof/>
                <w:szCs w:val="20"/>
              </w:rPr>
              <m:t>48</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w:t>
      </w:r>
      <w:r w:rsidR="006A13C8">
        <w:lastRenderedPageBreak/>
        <w:t xml:space="preserve">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81700"/>
                    </a:xfrm>
                    <a:prstGeom prst="rect">
                      <a:avLst/>
                    </a:prstGeom>
                  </pic:spPr>
                </pic:pic>
              </a:graphicData>
            </a:graphic>
          </wp:inline>
        </w:drawing>
      </w:r>
    </w:p>
    <w:p w14:paraId="6176118E" w14:textId="537EA72A" w:rsidR="00D6775C" w:rsidRPr="00B30043" w:rsidRDefault="003D2630" w:rsidP="003D2630">
      <w:pPr>
        <w:pStyle w:val="Caption"/>
        <w:jc w:val="center"/>
        <w:rPr>
          <w:color w:val="000000"/>
        </w:rPr>
      </w:pPr>
      <w:r>
        <w:t xml:space="preserve">Figure </w:t>
      </w:r>
      <w:fldSimple w:instr=" SEQ Figure \* ARABIC ">
        <w:r w:rsidR="00156922">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rsidR="00E7311C">
        <w:rPr>
          <w:vertAlign w:val="subscript"/>
        </w:rPr>
        <w:t xml:space="preserve"> </w:t>
      </w:r>
      <w:r>
        <w:t>=</w:t>
      </w:r>
      <w:r w:rsidR="00E7311C">
        <w:t xml:space="preserve"> </w:t>
      </w:r>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715" cy="2780037"/>
                    </a:xfrm>
                    <a:prstGeom prst="rect">
                      <a:avLst/>
                    </a:prstGeom>
                  </pic:spPr>
                </pic:pic>
              </a:graphicData>
            </a:graphic>
          </wp:inline>
        </w:drawing>
      </w:r>
    </w:p>
    <w:p w14:paraId="3CB209B9" w14:textId="02F2B237" w:rsidR="00EB5884" w:rsidRPr="00EB5884" w:rsidRDefault="00217147" w:rsidP="00EB5884">
      <w:pPr>
        <w:pStyle w:val="Caption"/>
        <w:jc w:val="center"/>
        <w:rPr>
          <w:szCs w:val="20"/>
        </w:rPr>
      </w:pPr>
      <w:r>
        <w:t xml:space="preserve">Figure </w:t>
      </w:r>
      <w:fldSimple w:instr=" SEQ Figure \* ARABIC ">
        <w:r w:rsidR="00156922">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6DF67CB"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48</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1EA427FD"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7577C60C" w:rsidR="00301BBC" w:rsidRPr="002B10AC" w:rsidRDefault="00523238"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01D27135" w:rsidR="00FE5688" w:rsidRPr="00FE5688" w:rsidRDefault="00523238"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1C4948E1" w:rsidR="00F7114A" w:rsidRPr="00F7114A" w:rsidRDefault="00523238"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4"/>
                    <a:stretch>
                      <a:fillRect/>
                    </a:stretch>
                  </pic:blipFill>
                  <pic:spPr>
                    <a:xfrm>
                      <a:off x="0" y="0"/>
                      <a:ext cx="4436400" cy="3328248"/>
                    </a:xfrm>
                    <a:prstGeom prst="rect">
                      <a:avLst/>
                    </a:prstGeom>
                  </pic:spPr>
                </pic:pic>
              </a:graphicData>
            </a:graphic>
          </wp:inline>
        </w:drawing>
      </w:r>
    </w:p>
    <w:p w14:paraId="00C51BDD" w14:textId="6C255A50" w:rsidR="002831C1" w:rsidRDefault="000C08C0" w:rsidP="000C08C0">
      <w:pPr>
        <w:pStyle w:val="Caption"/>
        <w:jc w:val="center"/>
        <w:rPr>
          <w:color w:val="000000"/>
        </w:rPr>
      </w:pPr>
      <w:r>
        <w:t xml:space="preserve">Figure </w:t>
      </w:r>
      <w:fldSimple w:instr=" SEQ Figure \* ARABIC ">
        <w:r w:rsidR="00156922">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986" cy="3215240"/>
                    </a:xfrm>
                    <a:prstGeom prst="rect">
                      <a:avLst/>
                    </a:prstGeom>
                  </pic:spPr>
                </pic:pic>
              </a:graphicData>
            </a:graphic>
          </wp:inline>
        </w:drawing>
      </w:r>
    </w:p>
    <w:p w14:paraId="66D09C43" w14:textId="7E67CD8E" w:rsidR="00E86428" w:rsidRPr="000C08C0" w:rsidRDefault="00BC4F39" w:rsidP="00BC4F39">
      <w:pPr>
        <w:pStyle w:val="Caption"/>
        <w:jc w:val="center"/>
        <w:rPr>
          <w:szCs w:val="20"/>
        </w:rPr>
      </w:pPr>
      <w:r>
        <w:t xml:space="preserve">Figure </w:t>
      </w:r>
      <w:fldSimple w:instr=" SEQ Figure \* ARABIC ">
        <w:r w:rsidR="00156922">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642F7E0A" w:rsidR="00705583" w:rsidRPr="00F7114A" w:rsidRDefault="00523238"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1A87FC77" w:rsidR="00711EE2" w:rsidRDefault="00A0184D" w:rsidP="00D76739">
      <w:pPr>
        <w:ind w:firstLine="204"/>
      </w:pPr>
      <w:r>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t xml:space="preserve">. </w:t>
      </w:r>
      <w:r w:rsidR="00BA6518">
        <w:rPr>
          <w:rFonts w:hint="eastAsia"/>
        </w:rPr>
        <w:t>For example</w:t>
      </w:r>
      <w:r>
        <w:t xml:space="preserve">, in magnetic mirror plasma devices, electrons </w:t>
      </w:r>
      <w:r w:rsidR="003C61A3">
        <w:rPr>
          <w:rFonts w:hint="eastAsia"/>
        </w:rPr>
        <w:t xml:space="preserve">can </w:t>
      </w:r>
      <w:r>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rsidR="00256312">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256312">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t xml:space="preserve">lectrons </w:t>
      </w:r>
      <w:r w:rsidR="003C61A3">
        <w:rPr>
          <w:rFonts w:hint="eastAsia"/>
        </w:rPr>
        <w:t>with</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3C61A3" w:rsidRPr="003C61A3">
        <w:t>will escape from the confinement region.</w:t>
      </w:r>
      <w:r>
        <w:t xml:space="preserve"> </w:t>
      </w:r>
      <w:r w:rsidR="003C61A3" w:rsidRPr="003C61A3">
        <w:t>Injecting electromagnetic waves from both ends of the magnetic mirror to trap electrons with velocities below this threshold may offer an effective mechanism for reducing particle losses.</w:t>
      </w:r>
    </w:p>
    <w:p w14:paraId="2B2077FF" w14:textId="2E057D43" w:rsidR="00D76739" w:rsidRDefault="00D76739" w:rsidP="00D76739">
      <w:pPr>
        <w:ind w:firstLine="204"/>
      </w:pPr>
    </w:p>
    <w:p w14:paraId="23A33B46" w14:textId="1940843D" w:rsidR="00D76739" w:rsidRDefault="00D76739" w:rsidP="00D76739">
      <w:pPr>
        <w:ind w:firstLine="204"/>
      </w:pPr>
      <w:r>
        <w:t>Appendix:</w:t>
      </w:r>
    </w:p>
    <w:p w14:paraId="5B1DDA2C" w14:textId="69A79C1E" w:rsidR="00D76739" w:rsidRPr="009742AB" w:rsidRDefault="009742AB" w:rsidP="009742AB">
      <w:pPr>
        <w:ind w:left="180" w:firstLine="0"/>
        <w:rPr>
          <w:b/>
        </w:rPr>
      </w:pPr>
      <w:r>
        <w:rPr>
          <w:b/>
        </w:rPr>
        <w:t>a.</w:t>
      </w:r>
      <w:r w:rsidRPr="009742AB">
        <w:rPr>
          <w:b/>
        </w:rPr>
        <w:t xml:space="preserve"> </w:t>
      </w:r>
      <w:r w:rsidR="002B0F9B" w:rsidRPr="009742AB">
        <w:rPr>
          <w:b/>
        </w:rPr>
        <w:t xml:space="preserve">Prove the relationship between resonant condition and </w:t>
      </w:r>
      <m:oMath>
        <m:r>
          <m:rPr>
            <m:sty m:val="b"/>
          </m:rPr>
          <w:rPr>
            <w:rFonts w:ascii="Cambria Math" w:hAnsi="Cambria Math"/>
          </w:rPr>
          <m:t>ξ</m:t>
        </m:r>
      </m:oMath>
    </w:p>
    <w:p w14:paraId="7935C527" w14:textId="77777777" w:rsidR="009742AB" w:rsidRDefault="009742AB" w:rsidP="009742AB">
      <w:r>
        <w:t xml:space="preserve">The parameter </w:t>
      </w:r>
      <m:oMath>
        <m:r>
          <m:rPr>
            <m:sty m:val="p"/>
          </m:rPr>
          <w:rPr>
            <w:rFonts w:ascii="Cambria Math" w:hAnsi="Cambria Math"/>
            <w:color w:val="000000"/>
          </w:rPr>
          <m:t>ξ</m:t>
        </m:r>
      </m:oMath>
      <w:r>
        <w:t xml:space="preserve"> characterizes the frequency mismatch relative to the resonance condition given by</w:t>
      </w:r>
    </w:p>
    <w:p w14:paraId="1ED95A03" w14:textId="28EDC3C2" w:rsidR="009742AB" w:rsidRPr="00194F7F" w:rsidRDefault="00523238" w:rsidP="009742AB">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+g</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91"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w:bookmarkEnd w:id="91"/>
            </m:e>
          </m:eqArr>
        </m:oMath>
      </m:oMathPara>
    </w:p>
    <w:p w14:paraId="135EEDD9" w14:textId="77777777" w:rsidR="009742AB" w:rsidRPr="00194F7F" w:rsidRDefault="009742AB" w:rsidP="009742AB">
      <w:r>
        <w:t xml:space="preserve">This relationship can be derived as follows: Starting from the definition of </w:t>
      </w:r>
      <w:r>
        <w:rPr>
          <w:rStyle w:val="katex-mathml"/>
        </w:rPr>
        <w:t>σ</w:t>
      </w:r>
      <w:r>
        <w:t>, we have:</w:t>
      </w:r>
    </w:p>
    <w:p w14:paraId="3BD75F9F" w14:textId="5E6F4E68" w:rsidR="009742AB" w:rsidRPr="00194F7F" w:rsidRDefault="00523238" w:rsidP="009742AB">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92"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w:bookmarkEnd w:id="92"/>
              <m:ctrlPr>
                <w:rPr>
                  <w:rFonts w:ascii="Cambria Math" w:hAnsi="Cambria Math"/>
                  <w:i/>
                  <w:color w:val="000000"/>
                </w:rPr>
              </m:ctrlPr>
            </m:e>
          </m:eqArr>
        </m:oMath>
      </m:oMathPara>
    </w:p>
    <w:p w14:paraId="507C1CAB" w14:textId="1D607E6B" w:rsidR="009742AB" w:rsidRDefault="009742AB" w:rsidP="009742AB">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93" w:name="OLE_LINK1"/>
            <w:bookmarkStart w:id="94" w:name="OLE_LINK2"/>
            <w:bookmarkStart w:id="95"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w:bookmarkEnd w:id="93"/>
            <w:bookmarkEnd w:id="94"/>
            <w:bookmarkEnd w:id="95"/>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Eq. </w:t>
      </w:r>
      <w:r>
        <w:rPr>
          <w:color w:val="000000"/>
        </w:rPr>
        <w:fldChar w:fldCharType="begin"/>
      </w:r>
      <w:r>
        <w:rPr>
          <w:color w:val="000000"/>
        </w:rPr>
        <w:instrText xml:space="preserve"> REF gammapbetap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62</m:t>
            </m:r>
          </m:e>
        </m:d>
      </m:oMath>
      <w:r>
        <w:rPr>
          <w:color w:val="000000"/>
        </w:rPr>
        <w:fldChar w:fldCharType="end"/>
      </w:r>
      <w:r>
        <w:rPr>
          <w:color w:val="000000"/>
        </w:rPr>
        <w:t xml:space="preserve"> and Eq. </w:t>
      </w:r>
      <w:r>
        <w:rPr>
          <w:color w:val="000000"/>
        </w:rPr>
        <w:fldChar w:fldCharType="begin"/>
      </w:r>
      <w:r>
        <w:rPr>
          <w:color w:val="000000"/>
        </w:rPr>
        <w:instrText xml:space="preserve"> REF sigmabeta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61</m:t>
            </m:r>
          </m:e>
        </m:d>
      </m:oMath>
      <w:r>
        <w:rPr>
          <w:color w:val="000000"/>
        </w:rPr>
        <w:fldChar w:fldCharType="end"/>
      </w:r>
      <w:r>
        <w:rPr>
          <w:color w:val="000000"/>
        </w:rPr>
        <w:t xml:space="preserve"> into Eq. </w:t>
      </w:r>
      <w:r>
        <w:rPr>
          <w:color w:val="000000"/>
        </w:rPr>
        <w:fldChar w:fldCharType="begin"/>
      </w:r>
      <w:r>
        <w:rPr>
          <w:color w:val="000000"/>
        </w:rPr>
        <w:instrText xml:space="preserve"> REF xi \h </w:instrText>
      </w:r>
      <w:r>
        <w:rPr>
          <w:color w:val="000000"/>
        </w:rPr>
      </w:r>
      <w:r>
        <w:rPr>
          <w:color w:val="000000"/>
        </w:rPr>
        <w:fldChar w:fldCharType="separate"/>
      </w:r>
      <w:r w:rsidR="00156922">
        <w:rPr>
          <w:b/>
          <w:bCs/>
          <w:color w:val="000000"/>
        </w:rPr>
        <w:t>Error! Reference source not found.</w:t>
      </w:r>
      <w:r>
        <w:rPr>
          <w:color w:val="000000"/>
        </w:rPr>
        <w:fldChar w:fldCharType="end"/>
      </w:r>
      <w:r>
        <w:rPr>
          <w:color w:val="000000"/>
        </w:rPr>
        <w:t xml:space="preserve"> gives </w:t>
      </w:r>
    </w:p>
    <w:p w14:paraId="4464B805" w14:textId="096094D1" w:rsidR="009742AB" w:rsidRPr="00E463B0" w:rsidRDefault="00523238" w:rsidP="009742AB">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e>
          </m:eqArr>
        </m:oMath>
      </m:oMathPara>
    </w:p>
    <w:p w14:paraId="348FEB75" w14:textId="77777777" w:rsidR="002B0F9B" w:rsidRPr="000C5374" w:rsidRDefault="002B0F9B" w:rsidP="002B0F9B">
      <w:pPr>
        <w:ind w:firstLine="0"/>
      </w:pP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96"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96"/>
    </w:p>
    <w:p w14:paraId="5F612550" w14:textId="77777777" w:rsidR="00312B51" w:rsidRPr="00312B51" w:rsidRDefault="00312B51" w:rsidP="00312B51">
      <w:pPr>
        <w:pStyle w:val="EndNoteBibliography"/>
        <w:spacing w:after="0"/>
        <w:ind w:left="720" w:hanging="720"/>
      </w:pPr>
      <w:bookmarkStart w:id="97"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97"/>
    </w:p>
    <w:p w14:paraId="2FFC26EE" w14:textId="77777777" w:rsidR="00312B51" w:rsidRPr="00312B51" w:rsidRDefault="00312B51" w:rsidP="00312B51">
      <w:pPr>
        <w:pStyle w:val="EndNoteBibliography"/>
        <w:spacing w:after="0"/>
        <w:ind w:left="720" w:hanging="720"/>
      </w:pPr>
      <w:bookmarkStart w:id="98"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98"/>
    </w:p>
    <w:p w14:paraId="39C194CB" w14:textId="77777777" w:rsidR="00312B51" w:rsidRPr="00312B51" w:rsidRDefault="00312B51" w:rsidP="00312B51">
      <w:pPr>
        <w:pStyle w:val="EndNoteBibliography"/>
        <w:spacing w:after="0"/>
        <w:ind w:left="720" w:hanging="720"/>
      </w:pPr>
      <w:bookmarkStart w:id="99"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99"/>
    </w:p>
    <w:p w14:paraId="116F5E4D" w14:textId="77777777" w:rsidR="00312B51" w:rsidRPr="00312B51" w:rsidRDefault="00312B51" w:rsidP="00312B51">
      <w:pPr>
        <w:pStyle w:val="EndNoteBibliography"/>
        <w:spacing w:after="0"/>
        <w:ind w:left="720" w:hanging="720"/>
      </w:pPr>
      <w:bookmarkStart w:id="100"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100"/>
    </w:p>
    <w:p w14:paraId="7507E074" w14:textId="77777777" w:rsidR="00312B51" w:rsidRPr="00312B51" w:rsidRDefault="00312B51" w:rsidP="00312B51">
      <w:pPr>
        <w:pStyle w:val="EndNoteBibliography"/>
        <w:spacing w:after="0"/>
        <w:ind w:left="720" w:hanging="720"/>
      </w:pPr>
      <w:bookmarkStart w:id="101" w:name="_ENREF_6"/>
      <w:r w:rsidRPr="00312B51">
        <w:lastRenderedPageBreak/>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101"/>
    </w:p>
    <w:p w14:paraId="470E4C07" w14:textId="77777777" w:rsidR="00312B51" w:rsidRPr="00312B51" w:rsidRDefault="00312B51" w:rsidP="00312B51">
      <w:pPr>
        <w:pStyle w:val="EndNoteBibliography"/>
        <w:spacing w:after="0"/>
        <w:ind w:left="720" w:hanging="720"/>
      </w:pPr>
      <w:bookmarkStart w:id="102"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102"/>
    </w:p>
    <w:p w14:paraId="73BD344F" w14:textId="77777777" w:rsidR="00312B51" w:rsidRPr="00312B51" w:rsidRDefault="00312B51" w:rsidP="00312B51">
      <w:pPr>
        <w:pStyle w:val="EndNoteBibliography"/>
        <w:spacing w:after="0"/>
        <w:ind w:left="720" w:hanging="720"/>
      </w:pPr>
      <w:bookmarkStart w:id="103"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103"/>
    </w:p>
    <w:p w14:paraId="6F10B27C" w14:textId="77777777" w:rsidR="00312B51" w:rsidRPr="00312B51" w:rsidRDefault="00312B51" w:rsidP="00312B51">
      <w:pPr>
        <w:pStyle w:val="EndNoteBibliography"/>
        <w:spacing w:after="0"/>
        <w:ind w:left="720" w:hanging="720"/>
      </w:pPr>
      <w:bookmarkStart w:id="104"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104"/>
    </w:p>
    <w:p w14:paraId="78C667EE" w14:textId="77777777" w:rsidR="00312B51" w:rsidRPr="00312B51" w:rsidRDefault="00312B51" w:rsidP="00312B51">
      <w:pPr>
        <w:pStyle w:val="EndNoteBibliography"/>
        <w:spacing w:after="0"/>
        <w:ind w:left="720" w:hanging="720"/>
        <w:rPr>
          <w:b/>
        </w:rPr>
      </w:pPr>
      <w:bookmarkStart w:id="105"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105"/>
    </w:p>
    <w:p w14:paraId="2D369449" w14:textId="77777777" w:rsidR="00312B51" w:rsidRPr="00312B51" w:rsidRDefault="00312B51" w:rsidP="00312B51">
      <w:pPr>
        <w:pStyle w:val="EndNoteBibliography"/>
        <w:spacing w:after="0"/>
        <w:ind w:left="720" w:hanging="720"/>
      </w:pPr>
      <w:bookmarkStart w:id="106"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106"/>
    </w:p>
    <w:p w14:paraId="7C7460E5" w14:textId="77777777" w:rsidR="00312B51" w:rsidRPr="00312B51" w:rsidRDefault="00312B51" w:rsidP="00312B51">
      <w:pPr>
        <w:pStyle w:val="EndNoteBibliography"/>
        <w:spacing w:after="0"/>
        <w:ind w:left="720" w:hanging="720"/>
      </w:pPr>
      <w:bookmarkStart w:id="107"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107"/>
    </w:p>
    <w:p w14:paraId="432A4618" w14:textId="77777777" w:rsidR="00312B51" w:rsidRPr="00312B51" w:rsidRDefault="00312B51" w:rsidP="00312B51">
      <w:pPr>
        <w:pStyle w:val="EndNoteBibliography"/>
        <w:spacing w:after="0"/>
        <w:ind w:left="720" w:hanging="720"/>
      </w:pPr>
      <w:bookmarkStart w:id="108"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108"/>
    </w:p>
    <w:p w14:paraId="35C04C13" w14:textId="77777777" w:rsidR="00312B51" w:rsidRPr="00312B51" w:rsidRDefault="00312B51" w:rsidP="00312B51">
      <w:pPr>
        <w:pStyle w:val="EndNoteBibliography"/>
        <w:spacing w:after="0"/>
        <w:ind w:left="720" w:hanging="720"/>
      </w:pPr>
      <w:bookmarkStart w:id="109"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109"/>
    </w:p>
    <w:p w14:paraId="5180D49D" w14:textId="77777777" w:rsidR="00312B51" w:rsidRPr="00312B51" w:rsidRDefault="00312B51" w:rsidP="00312B51">
      <w:pPr>
        <w:pStyle w:val="EndNoteBibliography"/>
        <w:spacing w:after="0"/>
        <w:ind w:left="720" w:hanging="720"/>
      </w:pPr>
      <w:bookmarkStart w:id="110"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110"/>
    </w:p>
    <w:p w14:paraId="24F38FAD" w14:textId="77777777" w:rsidR="00312B51" w:rsidRPr="00312B51" w:rsidRDefault="00312B51" w:rsidP="00312B51">
      <w:pPr>
        <w:pStyle w:val="EndNoteBibliography"/>
        <w:spacing w:after="0"/>
        <w:ind w:left="720" w:hanging="720"/>
      </w:pPr>
      <w:bookmarkStart w:id="111"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111"/>
    </w:p>
    <w:p w14:paraId="19C5BD9C" w14:textId="77777777" w:rsidR="00312B51" w:rsidRPr="00312B51" w:rsidRDefault="00312B51" w:rsidP="00312B51">
      <w:pPr>
        <w:pStyle w:val="EndNoteBibliography"/>
        <w:spacing w:after="0"/>
        <w:ind w:left="720" w:hanging="720"/>
      </w:pPr>
      <w:bookmarkStart w:id="112"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112"/>
    </w:p>
    <w:p w14:paraId="7D341465" w14:textId="77777777" w:rsidR="00312B51" w:rsidRPr="00312B51" w:rsidRDefault="00312B51" w:rsidP="00312B51">
      <w:pPr>
        <w:pStyle w:val="EndNoteBibliography"/>
        <w:spacing w:after="0"/>
        <w:ind w:left="720" w:hanging="720"/>
      </w:pPr>
      <w:bookmarkStart w:id="113" w:name="_ENREF_18"/>
      <w:r w:rsidRPr="00312B51">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113"/>
    </w:p>
    <w:p w14:paraId="4D0A1D26" w14:textId="77777777" w:rsidR="00312B51" w:rsidRPr="00312B51" w:rsidRDefault="00312B51" w:rsidP="00312B51">
      <w:pPr>
        <w:pStyle w:val="EndNoteBibliography"/>
        <w:spacing w:after="0"/>
        <w:ind w:left="720" w:hanging="720"/>
      </w:pPr>
      <w:bookmarkStart w:id="114"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114"/>
    </w:p>
    <w:p w14:paraId="25AD869A" w14:textId="77777777" w:rsidR="00312B51" w:rsidRPr="00312B51" w:rsidRDefault="00312B51" w:rsidP="00312B51">
      <w:pPr>
        <w:pStyle w:val="EndNoteBibliography"/>
        <w:spacing w:after="0"/>
        <w:ind w:left="720" w:hanging="720"/>
        <w:rPr>
          <w:b/>
        </w:rPr>
      </w:pPr>
      <w:bookmarkStart w:id="115"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115"/>
    </w:p>
    <w:p w14:paraId="29531D7F" w14:textId="77777777" w:rsidR="00312B51" w:rsidRPr="00312B51" w:rsidRDefault="00312B51" w:rsidP="00312B51">
      <w:pPr>
        <w:pStyle w:val="EndNoteBibliography"/>
        <w:spacing w:after="0"/>
        <w:ind w:left="720" w:hanging="720"/>
      </w:pPr>
      <w:bookmarkStart w:id="116"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116"/>
    </w:p>
    <w:p w14:paraId="1A404012" w14:textId="77777777" w:rsidR="00312B51" w:rsidRPr="00312B51" w:rsidRDefault="00312B51" w:rsidP="00312B51">
      <w:pPr>
        <w:pStyle w:val="EndNoteBibliography"/>
        <w:ind w:left="720" w:hanging="720"/>
      </w:pPr>
      <w:bookmarkStart w:id="117"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117"/>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mwave" w:date="2025-07-31T16:55:00Z" w:initials="m">
    <w:p w14:paraId="3F736E85" w14:textId="77777777" w:rsidR="00B6057C" w:rsidRDefault="00B6057C" w:rsidP="00B6057C">
      <w:pPr>
        <w:pStyle w:val="CommentText"/>
      </w:pPr>
      <w:r>
        <w:rPr>
          <w:rStyle w:val="CommentReference"/>
        </w:rPr>
        <w:annotationRef/>
      </w:r>
      <w:r w:rsidRPr="009B3293">
        <w:t>Particle acceleration by electrostatic waves with spatially varying phase velocities</w:t>
      </w:r>
    </w:p>
  </w:comment>
  <w:comment w:id="24" w:author="mmwave" w:date="2025-07-31T16:53:00Z" w:initials="m">
    <w:p w14:paraId="4846D4C1" w14:textId="425CEDBD" w:rsidR="00523238" w:rsidRDefault="00523238">
      <w:pPr>
        <w:pStyle w:val="CommentText"/>
      </w:pPr>
      <w:r>
        <w:rPr>
          <w:rStyle w:val="CommentReference"/>
        </w:rPr>
        <w:annotationRef/>
      </w:r>
      <w:r w:rsidRPr="009B3293">
        <w:rPr>
          <w:rFonts w:ascii="AdvOT483a8203" w:hAnsi="AdvOT483a8203"/>
          <w:color w:val="231F20"/>
          <w:sz w:val="24"/>
          <w:szCs w:val="24"/>
        </w:rPr>
        <w:t xml:space="preserve">PHYSICAL REVIEW LETTERS </w:t>
      </w:r>
      <w:r w:rsidRPr="009B3293">
        <w:rPr>
          <w:rFonts w:ascii="AdvOT19ee2aa8.B" w:hAnsi="AdvOT19ee2aa8.B"/>
          <w:color w:val="231F20"/>
          <w:sz w:val="24"/>
          <w:szCs w:val="24"/>
        </w:rPr>
        <w:t xml:space="preserve">121, </w:t>
      </w:r>
      <w:r w:rsidRPr="009B3293">
        <w:rPr>
          <w:rFonts w:ascii="AdvOT483a8203" w:hAnsi="AdvOT483a8203"/>
          <w:color w:val="231F20"/>
          <w:sz w:val="24"/>
          <w:szCs w:val="24"/>
        </w:rPr>
        <w:t>135102 (2018)</w:t>
      </w:r>
    </w:p>
  </w:comment>
  <w:comment w:id="30" w:author="mmwave" w:date="2025-07-31T16:57:00Z" w:initials="m">
    <w:p w14:paraId="242D7A55" w14:textId="77777777" w:rsidR="00523238" w:rsidRDefault="00523238" w:rsidP="00B42C94">
      <w:pPr>
        <w:pStyle w:val="CommentText"/>
      </w:pPr>
      <w:r>
        <w:rPr>
          <w:rStyle w:val="CommentReference"/>
        </w:rPr>
        <w:annotationRef/>
      </w:r>
      <w:r>
        <w:t>Relativistic Electron Precipitation by EMIC Waves:</w:t>
      </w:r>
    </w:p>
    <w:p w14:paraId="5A8EFE23" w14:textId="7FBAC593" w:rsidR="00523238" w:rsidRDefault="00523238" w:rsidP="00B42C94">
      <w:pPr>
        <w:pStyle w:val="CommentText"/>
      </w:pPr>
      <w:r>
        <w:t>Importance of Nonlinear Resonant Effects</w:t>
      </w:r>
    </w:p>
  </w:comment>
  <w:comment w:id="34" w:author="mmwave" w:date="2025-07-31T16:59:00Z" w:initials="m">
    <w:p w14:paraId="65F7F02E" w14:textId="77777777" w:rsidR="00523238" w:rsidRDefault="00523238" w:rsidP="00B42C94">
      <w:pPr>
        <w:pStyle w:val="CommentText"/>
      </w:pPr>
      <w:r>
        <w:rPr>
          <w:rStyle w:val="CommentReference"/>
        </w:rPr>
        <w:annotationRef/>
      </w:r>
      <w:r>
        <w:t>Acceleration of particles to high energies in Earth’s radiation belts. Space Science Reviews, 173(1–4),</w:t>
      </w:r>
    </w:p>
    <w:p w14:paraId="4FAD1EB2" w14:textId="73C61117" w:rsidR="00523238" w:rsidRDefault="00523238" w:rsidP="00B42C94">
      <w:pPr>
        <w:pStyle w:val="CommentText"/>
      </w:pPr>
      <w:r>
        <w:t>103–131. https://doi.org/10.1007/s11214-012-9941-x</w:t>
      </w:r>
    </w:p>
  </w:comment>
  <w:comment w:id="40" w:author="mmwave" w:date="2025-07-31T00:09:00Z" w:initials="m">
    <w:p w14:paraId="6DC55CF0" w14:textId="478B48CA" w:rsidR="00523238" w:rsidRDefault="00523238" w:rsidP="003164EB">
      <w:pPr>
        <w:pStyle w:val="CommentText"/>
        <w:numPr>
          <w:ilvl w:val="0"/>
          <w:numId w:val="4"/>
        </w:numPr>
        <w:rPr>
          <w:rStyle w:val="fontstyle01"/>
          <w:rFonts w:hint="eastAsia"/>
        </w:rPr>
      </w:pPr>
      <w:r>
        <w:rPr>
          <w:rStyle w:val="CommentReference"/>
        </w:rPr>
        <w:annotationRef/>
      </w:r>
      <w:r>
        <w:rPr>
          <w:rStyle w:val="fontstyle01"/>
        </w:rPr>
        <w:t>Direct observation of radiation-belt electron acceleration from electron-volt energies to megavolts by nonlinear whistlers. Phys Rev Lett 2014;113(3) 035001</w:t>
      </w:r>
    </w:p>
    <w:p w14:paraId="7D0DFCFB" w14:textId="4BE9EDCB" w:rsidR="00523238" w:rsidRDefault="00523238" w:rsidP="003164EB">
      <w:pPr>
        <w:pStyle w:val="CommentText"/>
        <w:numPr>
          <w:ilvl w:val="0"/>
          <w:numId w:val="4"/>
        </w:numPr>
      </w:pPr>
      <w:r>
        <w:rPr>
          <w:rStyle w:val="fontstyle01"/>
        </w:rPr>
        <w:t xml:space="preserve">Thermal electron acceleration by localized bursts of electric field in the radiation belts. </w:t>
      </w:r>
      <w:proofErr w:type="spellStart"/>
      <w:r>
        <w:rPr>
          <w:rStyle w:val="fontstyle01"/>
        </w:rPr>
        <w:t>Geophys</w:t>
      </w:r>
      <w:proofErr w:type="spellEnd"/>
      <w:r>
        <w:rPr>
          <w:rStyle w:val="fontstyle01"/>
        </w:rPr>
        <w:t>. Res. Lett. 2014;41 57345739.</w:t>
      </w:r>
    </w:p>
  </w:comment>
  <w:comment w:id="46" w:author="mmwave" w:date="2025-07-15T23:46:00Z" w:initials="m">
    <w:p w14:paraId="72950F7F" w14:textId="05636510" w:rsidR="00523238" w:rsidRDefault="00523238">
      <w:pPr>
        <w:pStyle w:val="CommentText"/>
      </w:pPr>
      <w:r>
        <w:rPr>
          <w:rStyle w:val="CommentReference"/>
        </w:rPr>
        <w:annotationRef/>
      </w:r>
      <w:r w:rsidRPr="003E2D17">
        <w:t>PHYSICAL REVIEW LETTERS 120, 265001 (2018)</w:t>
      </w:r>
    </w:p>
  </w:comment>
  <w:comment w:id="47" w:author="mmwave" w:date="2025-07-15T23:47:00Z" w:initials="m">
    <w:p w14:paraId="1631AE23" w14:textId="77777777" w:rsidR="00523238" w:rsidRDefault="00523238">
      <w:pPr>
        <w:pStyle w:val="CommentText"/>
      </w:pPr>
      <w:r>
        <w:rPr>
          <w:rStyle w:val="CommentReference"/>
        </w:rPr>
        <w:annotationRef/>
      </w:r>
      <w:r w:rsidRPr="00BA2F9E">
        <w:t>PHYSICAL REVIEW LETTERS 121, 135102 (</w:t>
      </w:r>
      <w:proofErr w:type="gramStart"/>
      <w:r w:rsidRPr="00BA2F9E">
        <w:t>2018)</w:t>
      </w:r>
      <w:r>
        <w:rPr>
          <w:rFonts w:hint="eastAsia"/>
        </w:rPr>
        <w:t>；</w:t>
      </w:r>
      <w:proofErr w:type="gramEnd"/>
    </w:p>
    <w:p w14:paraId="6639A3D0" w14:textId="0AF2269F" w:rsidR="00523238" w:rsidRDefault="00523238">
      <w:pPr>
        <w:pStyle w:val="CommentText"/>
      </w:pPr>
      <w:r>
        <w:t xml:space="preserve">Electron scale coherent structure as micro-accelerator in the Earth’s </w:t>
      </w:r>
      <w:proofErr w:type="spellStart"/>
      <w:r>
        <w:t>magnetosheath</w:t>
      </w:r>
      <w:proofErr w:type="spellEnd"/>
    </w:p>
  </w:comment>
  <w:comment w:id="48" w:author="mmwave" w:date="2025-08-03T21:08:00Z" w:initials="m">
    <w:p w14:paraId="519A0FC5" w14:textId="77140003" w:rsidR="00B6057C" w:rsidRDefault="00B6057C">
      <w:pPr>
        <w:pStyle w:val="CommentText"/>
      </w:pPr>
      <w:r>
        <w:rPr>
          <w:rStyle w:val="CommentReference"/>
        </w:rPr>
        <w:annotationRef/>
      </w:r>
      <w:r w:rsidRPr="00B6057C">
        <w:rPr>
          <w:rFonts w:ascii="AdvOT19ee2aa8.B" w:hAnsi="AdvOT19ee2aa8.B"/>
          <w:color w:val="231F20"/>
          <w:sz w:val="26"/>
          <w:szCs w:val="26"/>
        </w:rPr>
        <w:t>Direct Observation of Electron Distributions inside Millisecond Duration Electron Holes</w:t>
      </w:r>
    </w:p>
  </w:comment>
  <w:comment w:id="52" w:author="mmwave" w:date="2025-08-03T21:25:00Z" w:initials="m">
    <w:p w14:paraId="07C31D96" w14:textId="77777777" w:rsidR="00A63E8A" w:rsidRPr="00A63E8A" w:rsidRDefault="00A63E8A" w:rsidP="00A63E8A">
      <w:pPr>
        <w:pStyle w:val="Heading1"/>
        <w:spacing w:before="0" w:beforeAutospacing="0" w:after="60" w:afterAutospacing="0"/>
        <w:ind w:right="240"/>
        <w:textAlignment w:val="baseline"/>
        <w:rPr>
          <w:rFonts w:ascii="Segoe UI" w:hAnsi="Segoe UI" w:cs="Segoe UI"/>
          <w:b w:val="0"/>
          <w:bCs w:val="0"/>
          <w:color w:val="333333"/>
        </w:rPr>
      </w:pPr>
      <w:r>
        <w:rPr>
          <w:rStyle w:val="CommentReference"/>
        </w:rPr>
        <w:annotationRef/>
      </w:r>
      <w:r w:rsidRPr="00A63E8A">
        <w:rPr>
          <w:rFonts w:ascii="Segoe UI" w:hAnsi="Segoe UI" w:cs="Segoe UI"/>
          <w:b w:val="0"/>
          <w:bCs w:val="0"/>
          <w:color w:val="333333"/>
        </w:rPr>
        <w:t>Analysis of the Anomalous Doppler Effect from Quantum Theory to Classical Dynamics Simulations</w:t>
      </w:r>
    </w:p>
    <w:p w14:paraId="7727ED71" w14:textId="51CD00C2" w:rsidR="00A63E8A" w:rsidRDefault="00A63E8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36E85" w15:done="0"/>
  <w15:commentEx w15:paraId="4846D4C1" w15:done="0"/>
  <w15:commentEx w15:paraId="5A8EFE23" w15:done="0"/>
  <w15:commentEx w15:paraId="4FAD1EB2" w15:done="0"/>
  <w15:commentEx w15:paraId="7D0DFCFB" w15:done="0"/>
  <w15:commentEx w15:paraId="72950F7F" w15:done="0"/>
  <w15:commentEx w15:paraId="6639A3D0" w15:done="0"/>
  <w15:commentEx w15:paraId="519A0FC5" w15:done="0"/>
  <w15:commentEx w15:paraId="7727ED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36E85" w16cid:durableId="2C3A4D5A"/>
  <w16cid:commentId w16cid:paraId="4846D4C1" w16cid:durableId="2C361E04"/>
  <w16cid:commentId w16cid:paraId="5A8EFE23" w16cid:durableId="2C361F10"/>
  <w16cid:commentId w16cid:paraId="4FAD1EB2" w16cid:durableId="2C361F84"/>
  <w16cid:commentId w16cid:paraId="7D0DFCFB" w16cid:durableId="2C3532D1"/>
  <w16cid:commentId w16cid:paraId="72950F7F" w16cid:durableId="2C2166DC"/>
  <w16cid:commentId w16cid:paraId="6639A3D0" w16cid:durableId="2C216702"/>
  <w16cid:commentId w16cid:paraId="519A0FC5" w16cid:durableId="2C3A4E34"/>
  <w16cid:commentId w16cid:paraId="7727ED71" w16cid:durableId="2C3A5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36ACB" w14:textId="77777777" w:rsidR="00E66836" w:rsidRDefault="00E66836" w:rsidP="00FD4FE0">
      <w:pPr>
        <w:spacing w:after="0" w:line="240" w:lineRule="auto"/>
      </w:pPr>
      <w:r>
        <w:separator/>
      </w:r>
    </w:p>
  </w:endnote>
  <w:endnote w:type="continuationSeparator" w:id="0">
    <w:p w14:paraId="469FB854" w14:textId="77777777" w:rsidR="00E66836" w:rsidRDefault="00E66836"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
    <w:altName w:val="Cambria"/>
    <w:panose1 w:val="00000000000000000000"/>
    <w:charset w:val="00"/>
    <w:family w:val="roman"/>
    <w:notTrueType/>
    <w:pitch w:val="default"/>
  </w:font>
  <w:font w:name="Gulliver-Italic">
    <w:altName w:val="Cambria"/>
    <w:panose1 w:val="00000000000000000000"/>
    <w:charset w:val="00"/>
    <w:family w:val="roman"/>
    <w:notTrueType/>
    <w:pitch w:val="default"/>
  </w:font>
  <w:font w:name="AdvOT483a8203">
    <w:altName w:val="Cambria"/>
    <w:panose1 w:val="00000000000000000000"/>
    <w:charset w:val="00"/>
    <w:family w:val="roman"/>
    <w:notTrueType/>
    <w:pitch w:val="default"/>
  </w:font>
  <w:font w:name="AdvOT19ee2aa8.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91C81" w14:textId="77777777" w:rsidR="00E66836" w:rsidRDefault="00E66836" w:rsidP="00FD4FE0">
      <w:pPr>
        <w:spacing w:after="0" w:line="240" w:lineRule="auto"/>
      </w:pPr>
      <w:r>
        <w:separator/>
      </w:r>
    </w:p>
  </w:footnote>
  <w:footnote w:type="continuationSeparator" w:id="0">
    <w:p w14:paraId="38103582" w14:textId="77777777" w:rsidR="00E66836" w:rsidRDefault="00E66836"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DB7"/>
    <w:multiLevelType w:val="hybridMultilevel"/>
    <w:tmpl w:val="97DE87BA"/>
    <w:lvl w:ilvl="0" w:tplc="3F840E5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5731A9D"/>
    <w:multiLevelType w:val="hybridMultilevel"/>
    <w:tmpl w:val="B6A0AF8E"/>
    <w:lvl w:ilvl="0" w:tplc="051A1C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60617BA"/>
    <w:multiLevelType w:val="hybridMultilevel"/>
    <w:tmpl w:val="A564914C"/>
    <w:lvl w:ilvl="0" w:tplc="79F8873C">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wave">
    <w15:presenceInfo w15:providerId="None" w15:userId="mmw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4CDB"/>
    <w:rsid w:val="00027284"/>
    <w:rsid w:val="000323E3"/>
    <w:rsid w:val="00035539"/>
    <w:rsid w:val="00036E3B"/>
    <w:rsid w:val="00042495"/>
    <w:rsid w:val="00043FDF"/>
    <w:rsid w:val="00046B4C"/>
    <w:rsid w:val="000479A6"/>
    <w:rsid w:val="00050204"/>
    <w:rsid w:val="00062307"/>
    <w:rsid w:val="00072B61"/>
    <w:rsid w:val="00077196"/>
    <w:rsid w:val="00085852"/>
    <w:rsid w:val="00097C4D"/>
    <w:rsid w:val="000A2702"/>
    <w:rsid w:val="000A64A0"/>
    <w:rsid w:val="000B111D"/>
    <w:rsid w:val="000B1B13"/>
    <w:rsid w:val="000C08C0"/>
    <w:rsid w:val="000C4E5C"/>
    <w:rsid w:val="000C5374"/>
    <w:rsid w:val="000D0167"/>
    <w:rsid w:val="000D1A21"/>
    <w:rsid w:val="000D614C"/>
    <w:rsid w:val="000E3750"/>
    <w:rsid w:val="000E6E3E"/>
    <w:rsid w:val="000F1EF4"/>
    <w:rsid w:val="00107FC6"/>
    <w:rsid w:val="001129F2"/>
    <w:rsid w:val="00114239"/>
    <w:rsid w:val="00115332"/>
    <w:rsid w:val="001174DC"/>
    <w:rsid w:val="00117E2E"/>
    <w:rsid w:val="001214B7"/>
    <w:rsid w:val="00124B41"/>
    <w:rsid w:val="00124D36"/>
    <w:rsid w:val="0013075D"/>
    <w:rsid w:val="0014407C"/>
    <w:rsid w:val="001470B9"/>
    <w:rsid w:val="00147FD2"/>
    <w:rsid w:val="00155564"/>
    <w:rsid w:val="00156922"/>
    <w:rsid w:val="00157F1F"/>
    <w:rsid w:val="00170A70"/>
    <w:rsid w:val="001719D7"/>
    <w:rsid w:val="001839D2"/>
    <w:rsid w:val="00194F7F"/>
    <w:rsid w:val="001A2A03"/>
    <w:rsid w:val="001B5C7B"/>
    <w:rsid w:val="001C5EB8"/>
    <w:rsid w:val="001D1953"/>
    <w:rsid w:val="001D39AE"/>
    <w:rsid w:val="001E1527"/>
    <w:rsid w:val="001E5C0C"/>
    <w:rsid w:val="00200AE9"/>
    <w:rsid w:val="002034B1"/>
    <w:rsid w:val="0020468D"/>
    <w:rsid w:val="00204CC8"/>
    <w:rsid w:val="00206E0E"/>
    <w:rsid w:val="00207CB4"/>
    <w:rsid w:val="002116AD"/>
    <w:rsid w:val="00217147"/>
    <w:rsid w:val="00220092"/>
    <w:rsid w:val="00220913"/>
    <w:rsid w:val="00234536"/>
    <w:rsid w:val="00237CC8"/>
    <w:rsid w:val="00240D43"/>
    <w:rsid w:val="00255CA0"/>
    <w:rsid w:val="00256312"/>
    <w:rsid w:val="0026168B"/>
    <w:rsid w:val="0028214B"/>
    <w:rsid w:val="002831C1"/>
    <w:rsid w:val="002A5604"/>
    <w:rsid w:val="002B0F9B"/>
    <w:rsid w:val="002B10AC"/>
    <w:rsid w:val="002B2323"/>
    <w:rsid w:val="002C23FF"/>
    <w:rsid w:val="002E6974"/>
    <w:rsid w:val="002F7672"/>
    <w:rsid w:val="00300F98"/>
    <w:rsid w:val="00301BBC"/>
    <w:rsid w:val="00303D7A"/>
    <w:rsid w:val="00305029"/>
    <w:rsid w:val="00312B51"/>
    <w:rsid w:val="00315700"/>
    <w:rsid w:val="003164EB"/>
    <w:rsid w:val="003170A9"/>
    <w:rsid w:val="00317B36"/>
    <w:rsid w:val="00322ACE"/>
    <w:rsid w:val="00325641"/>
    <w:rsid w:val="00331D86"/>
    <w:rsid w:val="003473C9"/>
    <w:rsid w:val="00354123"/>
    <w:rsid w:val="00355615"/>
    <w:rsid w:val="00375E76"/>
    <w:rsid w:val="00383518"/>
    <w:rsid w:val="00384804"/>
    <w:rsid w:val="00396A39"/>
    <w:rsid w:val="003A04B3"/>
    <w:rsid w:val="003B4D49"/>
    <w:rsid w:val="003B6BA2"/>
    <w:rsid w:val="003C026C"/>
    <w:rsid w:val="003C0CEA"/>
    <w:rsid w:val="003C57F2"/>
    <w:rsid w:val="003C61A3"/>
    <w:rsid w:val="003D1B66"/>
    <w:rsid w:val="003D20B8"/>
    <w:rsid w:val="003D2630"/>
    <w:rsid w:val="003D3DC1"/>
    <w:rsid w:val="003E2D17"/>
    <w:rsid w:val="003F49A7"/>
    <w:rsid w:val="003F5CE2"/>
    <w:rsid w:val="00404BCA"/>
    <w:rsid w:val="00412EB8"/>
    <w:rsid w:val="00422DDB"/>
    <w:rsid w:val="00426E5F"/>
    <w:rsid w:val="00437B34"/>
    <w:rsid w:val="0044002C"/>
    <w:rsid w:val="00441F24"/>
    <w:rsid w:val="00442E61"/>
    <w:rsid w:val="0044331C"/>
    <w:rsid w:val="00443EAA"/>
    <w:rsid w:val="00450484"/>
    <w:rsid w:val="004515FF"/>
    <w:rsid w:val="00467A11"/>
    <w:rsid w:val="004710CA"/>
    <w:rsid w:val="00473599"/>
    <w:rsid w:val="0048152F"/>
    <w:rsid w:val="004A04FF"/>
    <w:rsid w:val="004B348F"/>
    <w:rsid w:val="004B39B2"/>
    <w:rsid w:val="004C29F4"/>
    <w:rsid w:val="004C43A8"/>
    <w:rsid w:val="004D79E7"/>
    <w:rsid w:val="004E0593"/>
    <w:rsid w:val="004E42D9"/>
    <w:rsid w:val="004F455C"/>
    <w:rsid w:val="005121E9"/>
    <w:rsid w:val="00520A4B"/>
    <w:rsid w:val="005215E9"/>
    <w:rsid w:val="0052194C"/>
    <w:rsid w:val="00523238"/>
    <w:rsid w:val="0052372E"/>
    <w:rsid w:val="00527607"/>
    <w:rsid w:val="00544296"/>
    <w:rsid w:val="00556F6E"/>
    <w:rsid w:val="00582670"/>
    <w:rsid w:val="005940E6"/>
    <w:rsid w:val="00594ABC"/>
    <w:rsid w:val="005A00E1"/>
    <w:rsid w:val="005A214B"/>
    <w:rsid w:val="005A62A1"/>
    <w:rsid w:val="005B50AA"/>
    <w:rsid w:val="005B543E"/>
    <w:rsid w:val="005C060A"/>
    <w:rsid w:val="005C6B7F"/>
    <w:rsid w:val="005D4FB0"/>
    <w:rsid w:val="005D776E"/>
    <w:rsid w:val="005E0ECB"/>
    <w:rsid w:val="005E4784"/>
    <w:rsid w:val="005F6C77"/>
    <w:rsid w:val="00614A58"/>
    <w:rsid w:val="00614CA0"/>
    <w:rsid w:val="00617732"/>
    <w:rsid w:val="00622B68"/>
    <w:rsid w:val="00622F4A"/>
    <w:rsid w:val="00623CEA"/>
    <w:rsid w:val="00626229"/>
    <w:rsid w:val="00636381"/>
    <w:rsid w:val="00641A44"/>
    <w:rsid w:val="006422D6"/>
    <w:rsid w:val="00684F1C"/>
    <w:rsid w:val="006962A0"/>
    <w:rsid w:val="006A13C8"/>
    <w:rsid w:val="006A529B"/>
    <w:rsid w:val="006A5918"/>
    <w:rsid w:val="006C3343"/>
    <w:rsid w:val="006C3E0C"/>
    <w:rsid w:val="006D0E14"/>
    <w:rsid w:val="006E371D"/>
    <w:rsid w:val="0070513F"/>
    <w:rsid w:val="00705583"/>
    <w:rsid w:val="00707C87"/>
    <w:rsid w:val="00711EE2"/>
    <w:rsid w:val="00714B2C"/>
    <w:rsid w:val="00717057"/>
    <w:rsid w:val="007300DC"/>
    <w:rsid w:val="007371E0"/>
    <w:rsid w:val="00743C22"/>
    <w:rsid w:val="00744C47"/>
    <w:rsid w:val="007518C1"/>
    <w:rsid w:val="0076074E"/>
    <w:rsid w:val="00760820"/>
    <w:rsid w:val="00761320"/>
    <w:rsid w:val="00761339"/>
    <w:rsid w:val="00776D5B"/>
    <w:rsid w:val="00780836"/>
    <w:rsid w:val="00790B0F"/>
    <w:rsid w:val="00794966"/>
    <w:rsid w:val="007A3EFC"/>
    <w:rsid w:val="007A47FF"/>
    <w:rsid w:val="007A501F"/>
    <w:rsid w:val="007A59D7"/>
    <w:rsid w:val="007A5D8E"/>
    <w:rsid w:val="007A65DB"/>
    <w:rsid w:val="007B3E86"/>
    <w:rsid w:val="007B5F6B"/>
    <w:rsid w:val="007B749A"/>
    <w:rsid w:val="007C5C02"/>
    <w:rsid w:val="007D483B"/>
    <w:rsid w:val="007E2039"/>
    <w:rsid w:val="007E3FAB"/>
    <w:rsid w:val="007F28D9"/>
    <w:rsid w:val="007F5AB2"/>
    <w:rsid w:val="008013A3"/>
    <w:rsid w:val="00803880"/>
    <w:rsid w:val="008067B3"/>
    <w:rsid w:val="00820D68"/>
    <w:rsid w:val="0082492F"/>
    <w:rsid w:val="00835711"/>
    <w:rsid w:val="0083783E"/>
    <w:rsid w:val="008441B2"/>
    <w:rsid w:val="00844E83"/>
    <w:rsid w:val="00855C9E"/>
    <w:rsid w:val="00857987"/>
    <w:rsid w:val="00865129"/>
    <w:rsid w:val="00867AF2"/>
    <w:rsid w:val="00872AAD"/>
    <w:rsid w:val="00872AF5"/>
    <w:rsid w:val="0087491A"/>
    <w:rsid w:val="008750D0"/>
    <w:rsid w:val="00875B86"/>
    <w:rsid w:val="00883822"/>
    <w:rsid w:val="00884F54"/>
    <w:rsid w:val="00893DFD"/>
    <w:rsid w:val="0089470A"/>
    <w:rsid w:val="00896391"/>
    <w:rsid w:val="008A5F83"/>
    <w:rsid w:val="008B0274"/>
    <w:rsid w:val="008C516B"/>
    <w:rsid w:val="008C6F7C"/>
    <w:rsid w:val="008D00EE"/>
    <w:rsid w:val="008D3E59"/>
    <w:rsid w:val="008E01C5"/>
    <w:rsid w:val="008E123A"/>
    <w:rsid w:val="008F5656"/>
    <w:rsid w:val="00901A94"/>
    <w:rsid w:val="00902484"/>
    <w:rsid w:val="009360D0"/>
    <w:rsid w:val="0094220F"/>
    <w:rsid w:val="00960719"/>
    <w:rsid w:val="00962502"/>
    <w:rsid w:val="009742AB"/>
    <w:rsid w:val="00976669"/>
    <w:rsid w:val="00982900"/>
    <w:rsid w:val="009907A7"/>
    <w:rsid w:val="00991451"/>
    <w:rsid w:val="0099737F"/>
    <w:rsid w:val="009A3E53"/>
    <w:rsid w:val="009A586D"/>
    <w:rsid w:val="009B3293"/>
    <w:rsid w:val="009B39FF"/>
    <w:rsid w:val="009B4595"/>
    <w:rsid w:val="009B68BD"/>
    <w:rsid w:val="009D0213"/>
    <w:rsid w:val="009D3C53"/>
    <w:rsid w:val="009D5B92"/>
    <w:rsid w:val="009E0278"/>
    <w:rsid w:val="009F0606"/>
    <w:rsid w:val="009F301C"/>
    <w:rsid w:val="00A0184D"/>
    <w:rsid w:val="00A04258"/>
    <w:rsid w:val="00A364E1"/>
    <w:rsid w:val="00A457C8"/>
    <w:rsid w:val="00A606EA"/>
    <w:rsid w:val="00A63E8A"/>
    <w:rsid w:val="00A6579F"/>
    <w:rsid w:val="00A71B8D"/>
    <w:rsid w:val="00A720BA"/>
    <w:rsid w:val="00A72526"/>
    <w:rsid w:val="00A779B8"/>
    <w:rsid w:val="00A877A4"/>
    <w:rsid w:val="00A910D3"/>
    <w:rsid w:val="00A92F69"/>
    <w:rsid w:val="00A93C5F"/>
    <w:rsid w:val="00A96230"/>
    <w:rsid w:val="00A97FA7"/>
    <w:rsid w:val="00AA18BF"/>
    <w:rsid w:val="00AA40CC"/>
    <w:rsid w:val="00AA479F"/>
    <w:rsid w:val="00AA5B31"/>
    <w:rsid w:val="00AC6FA6"/>
    <w:rsid w:val="00AD338A"/>
    <w:rsid w:val="00AD7AE7"/>
    <w:rsid w:val="00AE2B12"/>
    <w:rsid w:val="00AE74CA"/>
    <w:rsid w:val="00AE7DB4"/>
    <w:rsid w:val="00AF6358"/>
    <w:rsid w:val="00B06CE9"/>
    <w:rsid w:val="00B077C6"/>
    <w:rsid w:val="00B07C92"/>
    <w:rsid w:val="00B2234C"/>
    <w:rsid w:val="00B30043"/>
    <w:rsid w:val="00B31503"/>
    <w:rsid w:val="00B32A54"/>
    <w:rsid w:val="00B32F0A"/>
    <w:rsid w:val="00B42C94"/>
    <w:rsid w:val="00B52633"/>
    <w:rsid w:val="00B6057C"/>
    <w:rsid w:val="00B62D33"/>
    <w:rsid w:val="00B6718C"/>
    <w:rsid w:val="00B722F5"/>
    <w:rsid w:val="00B733AC"/>
    <w:rsid w:val="00B80936"/>
    <w:rsid w:val="00BA28E3"/>
    <w:rsid w:val="00BA2F9E"/>
    <w:rsid w:val="00BA5DDD"/>
    <w:rsid w:val="00BA6518"/>
    <w:rsid w:val="00BB3A9A"/>
    <w:rsid w:val="00BB5B1A"/>
    <w:rsid w:val="00BC2CC4"/>
    <w:rsid w:val="00BC3798"/>
    <w:rsid w:val="00BC4F39"/>
    <w:rsid w:val="00BE04A2"/>
    <w:rsid w:val="00BE13D6"/>
    <w:rsid w:val="00BE1F27"/>
    <w:rsid w:val="00BE3A29"/>
    <w:rsid w:val="00BE4CED"/>
    <w:rsid w:val="00BF5B81"/>
    <w:rsid w:val="00C00DD5"/>
    <w:rsid w:val="00C040D1"/>
    <w:rsid w:val="00C170CE"/>
    <w:rsid w:val="00C25B79"/>
    <w:rsid w:val="00C30478"/>
    <w:rsid w:val="00C41B4A"/>
    <w:rsid w:val="00C53F5E"/>
    <w:rsid w:val="00C66FAA"/>
    <w:rsid w:val="00C81504"/>
    <w:rsid w:val="00C8188E"/>
    <w:rsid w:val="00C81F97"/>
    <w:rsid w:val="00C87DBF"/>
    <w:rsid w:val="00C96438"/>
    <w:rsid w:val="00C96F25"/>
    <w:rsid w:val="00CA7A2A"/>
    <w:rsid w:val="00CB51E3"/>
    <w:rsid w:val="00CB6387"/>
    <w:rsid w:val="00CB7AFC"/>
    <w:rsid w:val="00CD17F3"/>
    <w:rsid w:val="00CD744C"/>
    <w:rsid w:val="00CE2604"/>
    <w:rsid w:val="00D06767"/>
    <w:rsid w:val="00D1231F"/>
    <w:rsid w:val="00D37C0C"/>
    <w:rsid w:val="00D41DB4"/>
    <w:rsid w:val="00D5293C"/>
    <w:rsid w:val="00D64D3D"/>
    <w:rsid w:val="00D6775C"/>
    <w:rsid w:val="00D72C0C"/>
    <w:rsid w:val="00D76739"/>
    <w:rsid w:val="00D77C9A"/>
    <w:rsid w:val="00D93524"/>
    <w:rsid w:val="00D9761F"/>
    <w:rsid w:val="00DB6F13"/>
    <w:rsid w:val="00DC3425"/>
    <w:rsid w:val="00DC43A5"/>
    <w:rsid w:val="00DD5179"/>
    <w:rsid w:val="00DD6FEF"/>
    <w:rsid w:val="00DF5B1A"/>
    <w:rsid w:val="00E06921"/>
    <w:rsid w:val="00E10DE3"/>
    <w:rsid w:val="00E12CEF"/>
    <w:rsid w:val="00E13C17"/>
    <w:rsid w:val="00E3067D"/>
    <w:rsid w:val="00E334BC"/>
    <w:rsid w:val="00E35C68"/>
    <w:rsid w:val="00E45BBB"/>
    <w:rsid w:val="00E47F5D"/>
    <w:rsid w:val="00E5076A"/>
    <w:rsid w:val="00E52D96"/>
    <w:rsid w:val="00E53D1C"/>
    <w:rsid w:val="00E57446"/>
    <w:rsid w:val="00E57C58"/>
    <w:rsid w:val="00E6087D"/>
    <w:rsid w:val="00E64A3B"/>
    <w:rsid w:val="00E66836"/>
    <w:rsid w:val="00E718AB"/>
    <w:rsid w:val="00E7311C"/>
    <w:rsid w:val="00E83251"/>
    <w:rsid w:val="00E86428"/>
    <w:rsid w:val="00E869B7"/>
    <w:rsid w:val="00E92813"/>
    <w:rsid w:val="00E9536E"/>
    <w:rsid w:val="00E9705C"/>
    <w:rsid w:val="00EA21E2"/>
    <w:rsid w:val="00EA4C7F"/>
    <w:rsid w:val="00EB3DBD"/>
    <w:rsid w:val="00EB5884"/>
    <w:rsid w:val="00EC626F"/>
    <w:rsid w:val="00ED24C3"/>
    <w:rsid w:val="00ED30E2"/>
    <w:rsid w:val="00ED3335"/>
    <w:rsid w:val="00ED4485"/>
    <w:rsid w:val="00EE7CDF"/>
    <w:rsid w:val="00F0249F"/>
    <w:rsid w:val="00F066EE"/>
    <w:rsid w:val="00F127D9"/>
    <w:rsid w:val="00F27722"/>
    <w:rsid w:val="00F30931"/>
    <w:rsid w:val="00F3131C"/>
    <w:rsid w:val="00F434BD"/>
    <w:rsid w:val="00F45AA8"/>
    <w:rsid w:val="00F50D37"/>
    <w:rsid w:val="00F50FEE"/>
    <w:rsid w:val="00F51A1B"/>
    <w:rsid w:val="00F5518A"/>
    <w:rsid w:val="00F64904"/>
    <w:rsid w:val="00F7114A"/>
    <w:rsid w:val="00F71287"/>
    <w:rsid w:val="00F73B65"/>
    <w:rsid w:val="00F7602C"/>
    <w:rsid w:val="00F830E4"/>
    <w:rsid w:val="00F900AD"/>
    <w:rsid w:val="00F912CF"/>
    <w:rsid w:val="00F92C21"/>
    <w:rsid w:val="00FA3C92"/>
    <w:rsid w:val="00FB53A8"/>
    <w:rsid w:val="00FB5AB8"/>
    <w:rsid w:val="00FB6200"/>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paragraph" w:styleId="Heading1">
    <w:name w:val="heading 1"/>
    <w:basedOn w:val="Normal"/>
    <w:link w:val="Heading1Char"/>
    <w:uiPriority w:val="9"/>
    <w:qFormat/>
    <w:rsid w:val="00A63E8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 w:type="character" w:styleId="CommentReference">
    <w:name w:val="annotation reference"/>
    <w:basedOn w:val="DefaultParagraphFont"/>
    <w:uiPriority w:val="99"/>
    <w:semiHidden/>
    <w:unhideWhenUsed/>
    <w:rsid w:val="006C3343"/>
    <w:rPr>
      <w:sz w:val="16"/>
      <w:szCs w:val="16"/>
    </w:rPr>
  </w:style>
  <w:style w:type="paragraph" w:styleId="CommentText">
    <w:name w:val="annotation text"/>
    <w:basedOn w:val="Normal"/>
    <w:link w:val="CommentTextChar"/>
    <w:uiPriority w:val="99"/>
    <w:semiHidden/>
    <w:unhideWhenUsed/>
    <w:rsid w:val="006C3343"/>
    <w:pPr>
      <w:spacing w:line="240" w:lineRule="auto"/>
    </w:pPr>
    <w:rPr>
      <w:sz w:val="20"/>
      <w:szCs w:val="20"/>
    </w:rPr>
  </w:style>
  <w:style w:type="character" w:customStyle="1" w:styleId="CommentTextChar">
    <w:name w:val="Comment Text Char"/>
    <w:basedOn w:val="DefaultParagraphFont"/>
    <w:link w:val="CommentText"/>
    <w:uiPriority w:val="99"/>
    <w:semiHidden/>
    <w:rsid w:val="006C3343"/>
    <w:rPr>
      <w:sz w:val="20"/>
      <w:szCs w:val="20"/>
    </w:rPr>
  </w:style>
  <w:style w:type="paragraph" w:styleId="CommentSubject">
    <w:name w:val="annotation subject"/>
    <w:basedOn w:val="CommentText"/>
    <w:next w:val="CommentText"/>
    <w:link w:val="CommentSubjectChar"/>
    <w:uiPriority w:val="99"/>
    <w:semiHidden/>
    <w:unhideWhenUsed/>
    <w:rsid w:val="006C3343"/>
    <w:rPr>
      <w:b/>
      <w:bCs/>
    </w:rPr>
  </w:style>
  <w:style w:type="character" w:customStyle="1" w:styleId="CommentSubjectChar">
    <w:name w:val="Comment Subject Char"/>
    <w:basedOn w:val="CommentTextChar"/>
    <w:link w:val="CommentSubject"/>
    <w:uiPriority w:val="99"/>
    <w:semiHidden/>
    <w:rsid w:val="006C3343"/>
    <w:rPr>
      <w:b/>
      <w:bCs/>
      <w:sz w:val="20"/>
      <w:szCs w:val="20"/>
    </w:rPr>
  </w:style>
  <w:style w:type="paragraph" w:styleId="BalloonText">
    <w:name w:val="Balloon Text"/>
    <w:basedOn w:val="Normal"/>
    <w:link w:val="BalloonTextChar"/>
    <w:uiPriority w:val="99"/>
    <w:semiHidden/>
    <w:unhideWhenUsed/>
    <w:rsid w:val="006C3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343"/>
    <w:rPr>
      <w:rFonts w:ascii="Segoe UI" w:hAnsi="Segoe UI" w:cs="Segoe UI"/>
      <w:sz w:val="18"/>
      <w:szCs w:val="18"/>
    </w:rPr>
  </w:style>
  <w:style w:type="character" w:customStyle="1" w:styleId="fontstyle01">
    <w:name w:val="fontstyle01"/>
    <w:basedOn w:val="DefaultParagraphFont"/>
    <w:rsid w:val="003164EB"/>
    <w:rPr>
      <w:rFonts w:ascii="Gulliver" w:hAnsi="Gulliver" w:hint="default"/>
      <w:b w:val="0"/>
      <w:bCs w:val="0"/>
      <w:i w:val="0"/>
      <w:iCs w:val="0"/>
      <w:color w:val="000000"/>
      <w:sz w:val="14"/>
      <w:szCs w:val="14"/>
    </w:rPr>
  </w:style>
  <w:style w:type="character" w:customStyle="1" w:styleId="fontstyle21">
    <w:name w:val="fontstyle21"/>
    <w:basedOn w:val="DefaultParagraphFont"/>
    <w:rsid w:val="003164EB"/>
    <w:rPr>
      <w:rFonts w:ascii="Gulliver-Italic" w:hAnsi="Gulliver-Italic" w:hint="default"/>
      <w:b w:val="0"/>
      <w:bCs w:val="0"/>
      <w:i/>
      <w:iCs/>
      <w:color w:val="000000"/>
      <w:sz w:val="28"/>
      <w:szCs w:val="28"/>
    </w:rPr>
  </w:style>
  <w:style w:type="character" w:customStyle="1" w:styleId="Heading1Char">
    <w:name w:val="Heading 1 Char"/>
    <w:basedOn w:val="DefaultParagraphFont"/>
    <w:link w:val="Heading1"/>
    <w:uiPriority w:val="9"/>
    <w:rsid w:val="00A63E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96643">
      <w:bodyDiv w:val="1"/>
      <w:marLeft w:val="0"/>
      <w:marRight w:val="0"/>
      <w:marTop w:val="0"/>
      <w:marBottom w:val="0"/>
      <w:divBdr>
        <w:top w:val="none" w:sz="0" w:space="0" w:color="auto"/>
        <w:left w:val="none" w:sz="0" w:space="0" w:color="auto"/>
        <w:bottom w:val="none" w:sz="0" w:space="0" w:color="auto"/>
        <w:right w:val="none" w:sz="0" w:space="0" w:color="auto"/>
      </w:divBdr>
    </w:div>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94594-73E3-461B-B041-D75D3062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15</Pages>
  <Words>6052</Words>
  <Characters>34498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18</cp:revision>
  <dcterms:created xsi:type="dcterms:W3CDTF">2025-07-20T09:21:00Z</dcterms:created>
  <dcterms:modified xsi:type="dcterms:W3CDTF">2025-08-04T06:17:00Z</dcterms:modified>
</cp:coreProperties>
</file>