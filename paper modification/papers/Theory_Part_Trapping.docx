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1D89B" w14:textId="792A4FAF" w:rsidR="004B348F" w:rsidRDefault="00FD4FE0" w:rsidP="00312B51">
      <w:pPr>
        <w:jc w:val="center"/>
        <w:rPr>
          <w:b/>
          <w:bCs/>
          <w:sz w:val="28"/>
          <w:szCs w:val="28"/>
        </w:rPr>
      </w:pPr>
      <w:r w:rsidRPr="00312B51">
        <w:rPr>
          <w:rFonts w:hint="eastAsia"/>
          <w:b/>
          <w:bCs/>
          <w:sz w:val="28"/>
          <w:szCs w:val="28"/>
        </w:rPr>
        <w:t xml:space="preserve">Trapping analysis of </w:t>
      </w:r>
      <w:r w:rsidR="00325641" w:rsidRPr="00312B51">
        <w:rPr>
          <w:b/>
          <w:bCs/>
          <w:sz w:val="28"/>
          <w:szCs w:val="28"/>
        </w:rPr>
        <w:t>a</w:t>
      </w:r>
      <w:r w:rsidRPr="00312B51">
        <w:rPr>
          <w:rFonts w:hint="eastAsia"/>
          <w:b/>
          <w:bCs/>
          <w:sz w:val="28"/>
          <w:szCs w:val="28"/>
        </w:rPr>
        <w:t xml:space="preserve"> magnetic electron by a circularly polarized electromagnetic wave</w:t>
      </w:r>
      <w:r w:rsidR="00325641" w:rsidRPr="00312B51">
        <w:rPr>
          <w:rFonts w:hint="eastAsia"/>
          <w:b/>
          <w:bCs/>
          <w:sz w:val="28"/>
          <w:szCs w:val="28"/>
        </w:rPr>
        <w:t xml:space="preserve"> in static electric field</w:t>
      </w:r>
    </w:p>
    <w:p w14:paraId="17DEDD53" w14:textId="77777777" w:rsidR="00312B51" w:rsidRPr="00312B51" w:rsidRDefault="00312B51" w:rsidP="00312B51">
      <w:pPr>
        <w:jc w:val="center"/>
        <w:rPr>
          <w:b/>
          <w:bCs/>
          <w:sz w:val="28"/>
          <w:szCs w:val="28"/>
        </w:rPr>
      </w:pPr>
    </w:p>
    <w:p w14:paraId="6E5087FC" w14:textId="136782CE" w:rsidR="00A0184D" w:rsidRPr="00A0184D" w:rsidRDefault="00A0184D" w:rsidP="004B348F">
      <w:pPr>
        <w:ind w:firstLine="0"/>
        <w:rPr>
          <w:b/>
        </w:rPr>
      </w:pPr>
      <w:r w:rsidRPr="00A0184D">
        <w:rPr>
          <w:b/>
        </w:rPr>
        <w:t>Abstract</w:t>
      </w:r>
    </w:p>
    <w:p w14:paraId="4EB2B9EC" w14:textId="521DDB26" w:rsidR="001839D2" w:rsidRDefault="001839D2" w:rsidP="00B07C92">
      <w:r>
        <w:t>A</w:t>
      </w:r>
      <w:r w:rsidR="00E52D96">
        <w:rPr>
          <w:rFonts w:hint="eastAsia"/>
        </w:rPr>
        <w:t>n</w:t>
      </w:r>
      <w:r w:rsidR="00E52D96">
        <w:t xml:space="preserve"> ODE </w:t>
      </w:r>
      <w:r w:rsidR="00E3067D">
        <w:rPr>
          <w:rFonts w:hint="eastAsia"/>
        </w:rPr>
        <w:t>math</w:t>
      </w:r>
      <w:r w:rsidR="00E3067D">
        <w:t xml:space="preserve"> </w:t>
      </w:r>
      <w:r>
        <w:t xml:space="preserve">model is presented to illustrate the trapping effect of electrons in a static electric field by an electromagnetic wave through </w:t>
      </w:r>
      <w:r w:rsidR="00E35C68">
        <w:t>Normal</w:t>
      </w:r>
      <w:r>
        <w:t xml:space="preserve"> Doppler </w:t>
      </w:r>
      <w:r w:rsidR="00E35C68">
        <w:t>R</w:t>
      </w:r>
      <w:r>
        <w:t>esonance</w:t>
      </w:r>
      <w:r w:rsidR="00E35C68">
        <w:t xml:space="preserve"> (NDR) and Anomalous Doppler Resonance (ADR) </w:t>
      </w:r>
      <w:r>
        <w:t>under a uniform background magnetic field. When the electromagnetic wave intensity surpasses a threshold, the electron’s parallel velocity becomes trapped and oscillates within a pseudo-potential well. In this trapping region, energy from the static electric field is continuously converted into gyrokinetic energy. The energy transfer ratio from the static electric field to the gyrokinetic is calculated and compared with predictions from quantum theory, showing good agreement.</w:t>
      </w:r>
    </w:p>
    <w:p w14:paraId="0EEBFD15" w14:textId="5BDD7AF0" w:rsidR="00384804" w:rsidRPr="000C5374" w:rsidRDefault="000C5374" w:rsidP="001839D2">
      <w:pPr>
        <w:ind w:firstLine="0"/>
        <w:rPr>
          <w:b/>
        </w:rPr>
      </w:pPr>
      <w:r>
        <w:rPr>
          <w:b/>
        </w:rPr>
        <w:t>I</w:t>
      </w:r>
      <w:r w:rsidR="00312B51">
        <w:rPr>
          <w:rFonts w:hint="eastAsia"/>
          <w:b/>
        </w:rPr>
        <w:t>.</w:t>
      </w:r>
      <w:r>
        <w:rPr>
          <w:b/>
        </w:rPr>
        <w:t xml:space="preserve"> </w:t>
      </w:r>
      <w:r w:rsidR="00220092" w:rsidRPr="000C5374">
        <w:rPr>
          <w:b/>
        </w:rPr>
        <w:t xml:space="preserve">Introduction </w:t>
      </w:r>
    </w:p>
    <w:p w14:paraId="0E58CE79" w14:textId="423731BD" w:rsidR="007A65DB" w:rsidRDefault="007A65DB" w:rsidP="00B6057C">
      <w:pPr>
        <w:ind w:firstLine="204"/>
      </w:pPr>
      <w:r>
        <w:t>The manipulation of particles via electromagnetic (E</w:t>
      </w:r>
      <w:r w:rsidR="00BE1F27">
        <w:t>.</w:t>
      </w:r>
      <w:r>
        <w:t>M) waves is a powerful and versatile technique, primarily employed for two key objectives: particle acceleration and trapping. In the context of acceleration, one prominent mechanism is autoresonance, wherein a charged particle sustains phase synchronization with an E</w:t>
      </w:r>
      <w:r w:rsidR="00EF0D96">
        <w:t>.</w:t>
      </w:r>
      <w:r>
        <w:t>M wave through nonlinear effects. A well-known example is the Gyro-Resonant Accelerator</w:t>
      </w:r>
      <w:r w:rsidR="004B348F">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 </w:instrText>
      </w:r>
      <w:r w:rsidR="00312B51">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EN.CITE.DATA </w:instrText>
      </w:r>
      <w:r w:rsidR="00312B51">
        <w:fldChar w:fldCharType="end"/>
      </w:r>
      <w:r w:rsidR="004B348F">
        <w:fldChar w:fldCharType="separate"/>
      </w:r>
      <w:r w:rsidR="00312B51">
        <w:rPr>
          <w:noProof/>
        </w:rPr>
        <w:t>[</w:t>
      </w:r>
      <w:hyperlink w:anchor="_ENREF_1" w:tooltip="Golovanivsky, 1982 #2339" w:history="1">
        <w:r w:rsidR="004F6F8B">
          <w:rPr>
            <w:noProof/>
          </w:rPr>
          <w:t>1-3</w:t>
        </w:r>
      </w:hyperlink>
      <w:r w:rsidR="00312B51">
        <w:rPr>
          <w:noProof/>
        </w:rPr>
        <w:t>]</w:t>
      </w:r>
      <w:r w:rsidR="004B348F">
        <w:fldChar w:fldCharType="end"/>
      </w:r>
      <w:r>
        <w:t xml:space="preserve">, in which electrons resonate within a </w:t>
      </w:r>
      <w:r w:rsidR="00CB7AFC">
        <w:t>time-</w:t>
      </w:r>
      <w:r>
        <w:t>varying magnetic field while interacting with a fixed-frequency E</w:t>
      </w:r>
      <w:r w:rsidR="00EF0D96">
        <w:t>.</w:t>
      </w:r>
      <w:r>
        <w:t>M wave</w:t>
      </w:r>
      <w:r w:rsidR="00B52633">
        <w:t>,</w:t>
      </w:r>
      <w:r w:rsidR="00BF5B81" w:rsidRPr="00BF5B81">
        <w:t xml:space="preserve"> </w:t>
      </w:r>
      <w:r w:rsidR="00BF5B81">
        <w:t xml:space="preserve">the smooth augmentation of the magnetic field is automatically accompanied by a correspondent growth of the relativistic electron </w:t>
      </w:r>
      <w:r w:rsidR="00CB7AFC">
        <w:t>mass.</w:t>
      </w:r>
      <w:r>
        <w:t xml:space="preserve"> Additional acceleration mechanisms include betatron resonance</w:t>
      </w:r>
      <w:r w:rsidR="004B348F">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 </w:instrText>
      </w:r>
      <w:r w:rsidR="00312B51">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4" w:tooltip="Pukhov, 1999 #2340" w:history="1">
        <w:r w:rsidR="004F6F8B">
          <w:rPr>
            <w:noProof/>
          </w:rPr>
          <w:t>4-6</w:t>
        </w:r>
      </w:hyperlink>
      <w:r w:rsidR="00312B51">
        <w:rPr>
          <w:noProof/>
        </w:rPr>
        <w:t>]</w:t>
      </w:r>
      <w:r w:rsidR="004B348F">
        <w:fldChar w:fldCharType="end"/>
      </w:r>
      <w:r>
        <w:t xml:space="preserve"> and ponderomotive-force-driven acceleration</w:t>
      </w:r>
      <w:r w:rsidR="004B348F">
        <w:fldChar w:fldCharType="begin"/>
      </w:r>
      <w:r w:rsidR="00312B51">
        <w:instrText xml:space="preserve"> ADDIN EN.CITE &lt;EndNote&gt;&lt;Cite&gt;&lt;Author&gt;Tajima&lt;/Author&gt;&lt;Year&gt;1979&lt;/Year&gt;&lt;RecNum&gt;2341&lt;/RecNum&gt;&lt;DisplayText&gt;[7, 8]&lt;/DisplayText&gt;&lt;record&gt;&lt;rec-number&gt;2341&lt;/rec-number&gt;&lt;foreign-keys&gt;&lt;key app="EN" db-id="f0atdtsz3wzwebesv0npwr9e520zx0xd0xpe" timestamp="1750146745"&gt;2341&lt;/key&gt;&lt;/foreign-keys&gt;&lt;ref-type name="Journal Article"&gt;17&lt;/ref-type&gt;&lt;contributors&gt;&lt;authors&gt;&lt;author&gt;Tajima, T.&lt;/author&gt;&lt;author&gt;Dawson, J. M.&lt;/author&gt;&lt;/authors&gt;&lt;/contributors&gt;&lt;titles&gt;&lt;title&gt;Laser Electron-Accelerator&lt;/title&gt;&lt;secondary-title&gt;Physical Review Letters&lt;/secondary-title&gt;&lt;alt-title&gt;Phys Rev Lett&lt;/alt-title&gt;&lt;/titles&gt;&lt;periodical&gt;&lt;full-title&gt;Physical Review Letters&lt;/full-title&gt;&lt;/periodical&gt;&lt;alt-periodical&gt;&lt;full-title&gt;Phys Rev Lett&lt;/full-title&gt;&lt;/alt-periodical&gt;&lt;pages&gt;267-270&lt;/pages&gt;&lt;volume&gt;43&lt;/volume&gt;&lt;number&gt;4&lt;/number&gt;&lt;dates&gt;&lt;year&gt;1979&lt;/year&gt;&lt;/dates&gt;&lt;isbn&gt;0031-9007&lt;/isbn&gt;&lt;accession-num&gt;WOS:A1979HD13400009&lt;/accession-num&gt;&lt;urls&gt;&lt;related-urls&gt;&lt;url&gt;&amp;lt;Go to ISI&amp;gt;://WOS:A1979HD13400009&lt;/url&gt;&lt;/related-urls&gt;&lt;/urls&gt;&lt;electronic-resource-num&gt;DOI 10.1103/PhysRevLett.43.267&lt;/electronic-resource-num&gt;&lt;language&gt;English&lt;/language&gt;&lt;/record&gt;&lt;/Cite&gt;&lt;Cite&gt;&lt;Author&gt;Yu&lt;/Author&gt;&lt;Year&gt;2000&lt;/Year&gt;&lt;RecNum&gt;2343&lt;/RecNum&gt;&lt;record&gt;&lt;rec-number&gt;2343&lt;/rec-number&gt;&lt;foreign-keys&gt;&lt;key app="EN" db-id="f0atdtsz3wzwebesv0npwr9e520zx0xd0xpe" timestamp="1750150165"&gt;2343&lt;/key&gt;&lt;/foreign-keys&gt;&lt;ref-type name="Journal Article"&gt;17&lt;/ref-type&gt;&lt;contributors&gt;&lt;authors&gt;&lt;author&gt;Yu, Wei&lt;/author&gt;&lt;author&gt;Yu, MY&lt;/author&gt;&lt;author&gt;Ma, JX&lt;/author&gt;&lt;author&gt;Sheng, ZM&lt;/author&gt;&lt;author&gt;Zhang, J&lt;/author&gt;&lt;author&gt;Daido, H&lt;/author&gt;&lt;author&gt;Liu, SB&lt;/author&gt;&lt;author&gt;Xu, ZZ&lt;/author&gt;&lt;author&gt;Li, RX&lt;/author&gt;&lt;/authors&gt;&lt;/contributors&gt;&lt;titles&gt;&lt;title&gt;Ponderomotive acceleration of electrons at the focus of high intensity lasers&lt;/title&gt;&lt;secondary-title&gt;Physical Review E&lt;/secondary-title&gt;&lt;/titles&gt;&lt;periodical&gt;&lt;full-title&gt;Physical Review E&lt;/full-title&gt;&lt;/periodical&gt;&lt;pages&gt;R2220&lt;/pages&gt;&lt;volume&gt;61&lt;/volume&gt;&lt;number&gt;3&lt;/number&gt;&lt;dates&gt;&lt;year&gt;2000&lt;/year&gt;&lt;/dates&gt;&lt;urls&gt;&lt;/urls&gt;&lt;/record&gt;&lt;/Cite&gt;&lt;/EndNote&gt;</w:instrText>
      </w:r>
      <w:r w:rsidR="004B348F">
        <w:fldChar w:fldCharType="separate"/>
      </w:r>
      <w:r w:rsidR="00312B51">
        <w:rPr>
          <w:noProof/>
        </w:rPr>
        <w:t>[</w:t>
      </w:r>
      <w:hyperlink w:anchor="_ENREF_7" w:tooltip="Tajima, 1979 #2341" w:history="1">
        <w:r w:rsidR="004F6F8B">
          <w:rPr>
            <w:noProof/>
          </w:rPr>
          <w:t>7</w:t>
        </w:r>
      </w:hyperlink>
      <w:r w:rsidR="00312B51">
        <w:rPr>
          <w:noProof/>
        </w:rPr>
        <w:t xml:space="preserve">, </w:t>
      </w:r>
      <w:hyperlink w:anchor="_ENREF_8" w:tooltip="Yu, 2000 #2343" w:history="1">
        <w:r w:rsidR="004F6F8B">
          <w:rPr>
            <w:noProof/>
          </w:rPr>
          <w:t>8</w:t>
        </w:r>
      </w:hyperlink>
      <w:r w:rsidR="00312B51">
        <w:rPr>
          <w:noProof/>
        </w:rPr>
        <w:t>]</w:t>
      </w:r>
      <w:r w:rsidR="004B348F">
        <w:fldChar w:fldCharType="end"/>
      </w:r>
      <w:r>
        <w:t>.</w:t>
      </w:r>
      <w:r w:rsidR="00B6057C" w:rsidRPr="00B6057C">
        <w:t xml:space="preserve"> </w:t>
      </w:r>
      <w:r w:rsidR="00B6057C">
        <w:t xml:space="preserve">On the other hand, Velocity-accelerating can also be achieved through Landau resonant, wherein electrons with velocities near the phase velocity of a longitudinal wave become confined within the associated potential </w:t>
      </w:r>
      <w:commentRangeStart w:id="0"/>
      <w:r w:rsidR="00B6057C">
        <w:t>well</w:t>
      </w:r>
      <w:commentRangeEnd w:id="0"/>
      <w:r w:rsidR="00B6057C">
        <w:rPr>
          <w:rStyle w:val="CommentReference"/>
          <w:sz w:val="22"/>
          <w:szCs w:val="22"/>
        </w:rPr>
        <w:commentReference w:id="0"/>
      </w:r>
      <w:r w:rsidR="000963AD">
        <w:fldChar w:fldCharType="begin"/>
      </w:r>
      <w:r w:rsidR="000963AD">
        <w:instrText xml:space="preserve"> ADDIN EN.CITE &lt;EndNote&gt;&lt;Cite&gt;&lt;Author&gt;Gary&lt;/Author&gt;&lt;Year&gt;1968&lt;/Year&gt;&lt;RecNum&gt;2399&lt;/RecNum&gt;&lt;DisplayText&gt;[9]&lt;/DisplayText&gt;&lt;record&gt;&lt;rec-number&gt;2399&lt;/rec-number&gt;&lt;foreign-keys&gt;&lt;key app="EN" db-id="f0atdtsz3wzwebesv0npwr9e520zx0xd0xpe" timestamp="1757999587"&gt;2399&lt;/key&gt;&lt;/foreign-keys&gt;&lt;ref-type name="Journal Article"&gt;17&lt;/ref-type&gt;&lt;contributors&gt;&lt;authors&gt;&lt;author&gt;Gary, S. P.&lt;/author&gt;&lt;author&gt;Montgomery, D.&lt;/author&gt;&lt;author&gt;Swift, D. W.&lt;/author&gt;&lt;/authors&gt;&lt;/contributors&gt;&lt;titles&gt;&lt;title&gt;Particle Acceleration by Electrostatic Waves with Spatially Varying Phase Velocities&lt;/title&gt;&lt;secondary-title&gt;Journal of Geophysical Research&lt;/secondary-title&gt;&lt;alt-title&gt;J Geophys Res&lt;/alt-title&gt;&lt;/titles&gt;&lt;periodical&gt;&lt;full-title&gt;Journal of Geophysical Research&lt;/full-title&gt;&lt;/periodical&gt;&lt;pages&gt;7524-+&lt;/pages&gt;&lt;volume&gt;73&lt;/volume&gt;&lt;number&gt;23&lt;/number&gt;&lt;dates&gt;&lt;year&gt;1968&lt;/year&gt;&lt;/dates&gt;&lt;isbn&gt;0148-0227&lt;/isbn&gt;&lt;accession-num&gt;WOS:A1968C211900029&lt;/accession-num&gt;&lt;urls&gt;&lt;related-urls&gt;&lt;url&gt;&amp;lt;Go to ISI&amp;gt;://WOS:A1968C211900029&lt;/url&gt;&lt;/related-urls&gt;&lt;/urls&gt;&lt;electronic-resource-num&gt;DOI 10.1029/JA073i023p07524&lt;/electronic-resource-num&gt;&lt;language&gt;English&lt;/language&gt;&lt;/record&gt;&lt;/Cite&gt;&lt;/EndNote&gt;</w:instrText>
      </w:r>
      <w:r w:rsidR="000963AD">
        <w:fldChar w:fldCharType="separate"/>
      </w:r>
      <w:r w:rsidR="000963AD">
        <w:rPr>
          <w:noProof/>
        </w:rPr>
        <w:t>[</w:t>
      </w:r>
      <w:hyperlink w:anchor="_ENREF_9" w:tooltip="Gary, 1968 #2399" w:history="1">
        <w:r w:rsidR="004F6F8B">
          <w:rPr>
            <w:noProof/>
          </w:rPr>
          <w:t>9</w:t>
        </w:r>
      </w:hyperlink>
      <w:r w:rsidR="000963AD">
        <w:rPr>
          <w:noProof/>
        </w:rPr>
        <w:t>]</w:t>
      </w:r>
      <w:r w:rsidR="000963AD">
        <w:fldChar w:fldCharType="end"/>
      </w:r>
      <w:r w:rsidR="00B6057C">
        <w:t>, and then through increasing the phase velocity along the electron trajectory, the electron will also be accelerated due to the trapping effect.</w:t>
      </w:r>
      <w:r w:rsidR="00B6057C" w:rsidRPr="00B6057C">
        <w:t xml:space="preserve"> </w:t>
      </w:r>
      <w:r w:rsidR="00B6057C">
        <w:t xml:space="preserve">For particle trapping, spatial confinement can be achieved using methods such as optical tweezers or ponderomotive potential wells generated by the spatial interference patterns of laser beats </w:t>
      </w:r>
      <w:r w:rsidR="00B6057C">
        <w:fldChar w:fldCharType="begin"/>
      </w:r>
      <w:r w:rsidR="000963AD">
        <w:instrText xml:space="preserve"> ADDIN EN.CITE &lt;EndNote&gt;&lt;Cite&gt;&lt;Author&gt;Sheena&lt;/Author&gt;&lt;Year&gt;1990&lt;/Year&gt;&lt;RecNum&gt;2342&lt;/RecNum&gt;&lt;DisplayText&gt;[10]&lt;/DisplayText&gt;&lt;record&gt;&lt;rec-number&gt;2342&lt;/rec-number&gt;&lt;foreign-keys&gt;&lt;key app="EN" db-id="f0atdtsz3wzwebesv0npwr9e520zx0xd0xpe" timestamp="1750146781"&gt;2342&lt;/key&gt;&lt;/foreign-keys&gt;&lt;ref-type name="Journal Article"&gt;17&lt;/ref-type&gt;&lt;contributors&gt;&lt;authors&gt;&lt;author&gt;Sheena, Z.&lt;/author&gt;&lt;author&gt;Ruschin, S.&lt;/author&gt;&lt;author&gt;Gover, A.&lt;/author&gt;&lt;author&gt;Kleinman, H.&lt;/author&gt;&lt;/authors&gt;&lt;/contributors&gt;&lt;titles&gt;&lt;title&gt;High-Efficiency Nonadiabatic Trapping of Electrons in the Ponderomotive Potential Wells of Laser Beats&lt;/title&gt;&lt;secondary-title&gt;Ieee Journal of Quantum Electronics&lt;/secondary-title&gt;&lt;alt-title&gt;Ieee J Quantum Elect&lt;/alt-title&gt;&lt;/titles&gt;&lt;periodical&gt;&lt;full-title&gt;Ieee Journal of Quantum Electronics&lt;/full-title&gt;&lt;abbr-1&gt;Ieee J Quantum Elect&lt;/abbr-1&gt;&lt;/periodical&gt;&lt;alt-periodical&gt;&lt;full-title&gt;Ieee Journal of Quantum Electronics&lt;/full-title&gt;&lt;abbr-1&gt;Ieee J Quantum Elect&lt;/abbr-1&gt;&lt;/alt-periodical&gt;&lt;pages&gt;203-206&lt;/pages&gt;&lt;volume&gt;26&lt;/volume&gt;&lt;number&gt;2&lt;/number&gt;&lt;dates&gt;&lt;year&gt;1990&lt;/year&gt;&lt;pub-dates&gt;&lt;date&gt;Feb&lt;/date&gt;&lt;/pub-dates&gt;&lt;/dates&gt;&lt;isbn&gt;0018-9197&lt;/isbn&gt;&lt;accession-num&gt;WOS:A1990CQ81400002&lt;/accession-num&gt;&lt;urls&gt;&lt;related-urls&gt;&lt;url&gt;&amp;lt;Go to ISI&amp;gt;://WOS:A1990CQ81400002&lt;/url&gt;&lt;/related-urls&gt;&lt;/urls&gt;&lt;electronic-resource-num&gt;Doi 10.1109/3.44947&lt;/electronic-resource-num&gt;&lt;language&gt;English&lt;/language&gt;&lt;/record&gt;&lt;/Cite&gt;&lt;/EndNote&gt;</w:instrText>
      </w:r>
      <w:r w:rsidR="00B6057C">
        <w:fldChar w:fldCharType="separate"/>
      </w:r>
      <w:r w:rsidR="000963AD">
        <w:rPr>
          <w:noProof/>
        </w:rPr>
        <w:t>[</w:t>
      </w:r>
      <w:hyperlink w:anchor="_ENREF_10" w:tooltip="Sheena, 1990 #2342" w:history="1">
        <w:r w:rsidR="004F6F8B">
          <w:rPr>
            <w:noProof/>
          </w:rPr>
          <w:t>10</w:t>
        </w:r>
      </w:hyperlink>
      <w:r w:rsidR="000963AD">
        <w:rPr>
          <w:noProof/>
        </w:rPr>
        <w:t>]</w:t>
      </w:r>
      <w:r w:rsidR="00B6057C">
        <w:fldChar w:fldCharType="end"/>
      </w:r>
      <w:r w:rsidR="00B6057C">
        <w:t xml:space="preserve">. </w:t>
      </w:r>
    </w:p>
    <w:p w14:paraId="5C58F16D" w14:textId="484AABF5" w:rsidR="00043FDF" w:rsidRDefault="009E73C1" w:rsidP="009B3293">
      <w:pPr>
        <w:ind w:firstLine="204"/>
      </w:pPr>
      <w:r>
        <w:t>Besides</w:t>
      </w:r>
      <w:r w:rsidR="00043FDF">
        <w:t xml:space="preserve"> the physics application, Ream </w:t>
      </w:r>
      <w:r w:rsidR="00E5076A">
        <w:t>of papers</w:t>
      </w:r>
      <w:r w:rsidR="00043FDF">
        <w:t xml:space="preserve"> describe the phenomenon </w:t>
      </w:r>
      <w:r w:rsidR="00E5076A">
        <w:t>of the</w:t>
      </w:r>
      <w:r w:rsidR="00043FDF">
        <w:t xml:space="preserve"> trapping effect between E</w:t>
      </w:r>
      <w:r w:rsidR="00EF0D96">
        <w:t>.</w:t>
      </w:r>
      <w:r w:rsidR="00043FDF">
        <w:t xml:space="preserve">M wave and electron in universal space and plasma device such as tokamak. </w:t>
      </w:r>
      <w:r w:rsidR="007A5D8E">
        <w:t>For example,</w:t>
      </w:r>
      <w:r w:rsidR="009B3293">
        <w:t xml:space="preserve"> the trapped electron in chorus wave nonlinearity or time domain structures (</w:t>
      </w:r>
      <w:commentRangeStart w:id="1"/>
      <w:r w:rsidR="009B3293">
        <w:t>TDS</w:t>
      </w:r>
      <w:commentRangeEnd w:id="1"/>
      <w:r w:rsidR="009B3293">
        <w:rPr>
          <w:rStyle w:val="CommentReference"/>
          <w:sz w:val="22"/>
          <w:szCs w:val="22"/>
        </w:rPr>
        <w:commentReference w:id="1"/>
      </w:r>
      <w:r w:rsidR="009B3293">
        <w:t>)</w:t>
      </w:r>
      <w:r w:rsidR="000963AD">
        <w:fldChar w:fldCharType="begin"/>
      </w:r>
      <w:r w:rsidR="000963AD">
        <w:instrText xml:space="preserve"> ADDIN EN.CITE &lt;EndNote&gt;&lt;Cite&gt;&lt;Author&gt;Mozer&lt;/Author&gt;&lt;Year&gt;2018&lt;/Year&gt;&lt;RecNum&gt;2400&lt;/RecNum&gt;&lt;DisplayText&gt;[11]&lt;/DisplayText&gt;&lt;record&gt;&lt;rec-number&gt;2400&lt;/rec-number&gt;&lt;foreign-keys&gt;&lt;key app="EN" db-id="f0atdtsz3wzwebesv0npwr9e520zx0xd0xpe" timestamp="1757999710"&gt;2400&lt;/key&gt;&lt;/foreign-keys&gt;&lt;ref-type name="Journal Article"&gt;17&lt;/ref-type&gt;&lt;contributors&gt;&lt;authors&gt;&lt;author&gt;Mozer, FS&lt;/author&gt;&lt;author&gt;Agapitov, OV&lt;/author&gt;&lt;author&gt;Giles, B&lt;/author&gt;&lt;author&gt;Vasko, I&lt;/author&gt;&lt;/authors&gt;&lt;/contributors&gt;&lt;titles&gt;&lt;title&gt;Direct observation of electron distributions inside millisecond duration electron holes&lt;/title&gt;&lt;secondary-title&gt;Physical Review Letters&lt;/secondary-title&gt;&lt;/titles&gt;&lt;periodical&gt;&lt;full-title&gt;Physical Review Letters&lt;/full-title&gt;&lt;/periodical&gt;&lt;pages&gt;135102&lt;/pages&gt;&lt;volume&gt;121&lt;/volume&gt;&lt;number&gt;13&lt;/number&gt;&lt;dates&gt;&lt;year&gt;2018&lt;/year&gt;&lt;/dates&gt;&lt;isbn&gt;0031-9007&lt;/isbn&gt;&lt;urls&gt;&lt;/urls&gt;&lt;/record&gt;&lt;/Cite&gt;&lt;/EndNote&gt;</w:instrText>
      </w:r>
      <w:r w:rsidR="000963AD">
        <w:fldChar w:fldCharType="separate"/>
      </w:r>
      <w:r w:rsidR="000963AD">
        <w:rPr>
          <w:noProof/>
        </w:rPr>
        <w:t>[</w:t>
      </w:r>
      <w:hyperlink w:anchor="_ENREF_11" w:tooltip="Mozer, 2018 #2400" w:history="1">
        <w:r w:rsidR="004F6F8B">
          <w:rPr>
            <w:noProof/>
          </w:rPr>
          <w:t>11</w:t>
        </w:r>
      </w:hyperlink>
      <w:r w:rsidR="000963AD">
        <w:rPr>
          <w:noProof/>
        </w:rPr>
        <w:t>]</w:t>
      </w:r>
      <w:r w:rsidR="000963AD">
        <w:fldChar w:fldCharType="end"/>
      </w:r>
      <w:r w:rsidR="009B3293">
        <w:t xml:space="preserve">, the relativistic electron precipitation by EMIC waves (electromagnetic ion cyclotron </w:t>
      </w:r>
      <w:commentRangeStart w:id="2"/>
      <w:r w:rsidR="009B3293">
        <w:t>mode</w:t>
      </w:r>
      <w:commentRangeEnd w:id="2"/>
      <w:r w:rsidR="00B42C94">
        <w:rPr>
          <w:rStyle w:val="CommentReference"/>
          <w:sz w:val="22"/>
          <w:szCs w:val="22"/>
        </w:rPr>
        <w:commentReference w:id="2"/>
      </w:r>
      <w:r w:rsidR="000963AD">
        <w:fldChar w:fldCharType="begin"/>
      </w:r>
      <w:r w:rsidR="000963AD">
        <w:instrText xml:space="preserve"> ADDIN EN.CITE &lt;EndNote&gt;&lt;Cite&gt;&lt;Author&gt;Grach&lt;/Author&gt;&lt;Year&gt;2022&lt;/Year&gt;&lt;RecNum&gt;2401&lt;/RecNum&gt;&lt;DisplayText&gt;[12]&lt;/DisplayText&gt;&lt;record&gt;&lt;rec-number&gt;2401&lt;/rec-number&gt;&lt;foreign-keys&gt;&lt;key app="EN" db-id="f0atdtsz3wzwebesv0npwr9e520zx0xd0xpe" timestamp="1757999834"&gt;2</w:instrText>
      </w:r>
      <w:r w:rsidR="000963AD">
        <w:rPr>
          <w:rFonts w:hint="eastAsia"/>
        </w:rPr>
        <w:instrText>401&lt;/key&gt;&lt;/foreign-keys&gt;&lt;ref-type name="Journal Article"&gt;17&lt;/ref-type&gt;&lt;contributors&gt;&lt;authors&gt;&lt;author&gt;Grach, Veronika S&lt;/author&gt;&lt;author&gt;Artemyev, Anton V&lt;/author&gt;&lt;author&gt;Demekhov, Andrei G&lt;/author&gt;&lt;author&gt;Zhang, Xiao</w:instrText>
      </w:r>
      <w:r w:rsidR="000963AD">
        <w:rPr>
          <w:rFonts w:hint="eastAsia"/>
        </w:rPr>
        <w:instrText>‐</w:instrText>
      </w:r>
      <w:r w:rsidR="000963AD">
        <w:rPr>
          <w:rFonts w:hint="eastAsia"/>
        </w:rPr>
        <w:instrText>Jia&lt;/author&gt;&lt;author&gt;Bortnik, Jacob&lt;/aut</w:instrText>
      </w:r>
      <w:r w:rsidR="000963AD">
        <w:instrText>hor&gt;&lt;author&gt;Angelopoulos, Vassilis&lt;/author&gt;&lt;author&gt;Nakamura, Rumi&lt;/author&gt;&lt;author&gt;Tsai, Ethan&lt;/author&gt;&lt;author&gt;Wilkins, Colin&lt;/author&gt;&lt;author&gt;Roberts, Owen W&lt;/author&gt;&lt;/authors&gt;&lt;/contributors&gt;&lt;titles&gt;&lt;title&gt;Relativistic electron precipitation by EMIC waves: Importance of nonlinear resonant effects&lt;/title&gt;&lt;secondary-title&gt;Geophysical Research Letters&lt;/secondary-title&gt;&lt;/titles&gt;&lt;periodical&gt;&lt;full-title&gt;Geophysical Research Letters&lt;/full-title&gt;&lt;/periodical&gt;&lt;pages&gt;e2022GL099994&lt;/pages&gt;&lt;volume&gt;49&lt;/volume&gt;&lt;number&gt;17&lt;/number&gt;&lt;dates&gt;&lt;year&gt;2022&lt;/year&gt;&lt;/dates&gt;&lt;isbn&gt;0094-8276&lt;/isbn&gt;&lt;urls&gt;&lt;/urls&gt;&lt;/record&gt;&lt;/Cite&gt;&lt;/EndNote&gt;</w:instrText>
      </w:r>
      <w:r w:rsidR="000963AD">
        <w:fldChar w:fldCharType="separate"/>
      </w:r>
      <w:r w:rsidR="000963AD">
        <w:rPr>
          <w:noProof/>
        </w:rPr>
        <w:t>[</w:t>
      </w:r>
      <w:hyperlink w:anchor="_ENREF_12" w:tooltip="Grach, 2022 #2401" w:history="1">
        <w:r w:rsidR="004F6F8B">
          <w:rPr>
            <w:noProof/>
          </w:rPr>
          <w:t>12</w:t>
        </w:r>
      </w:hyperlink>
      <w:r w:rsidR="000963AD">
        <w:rPr>
          <w:noProof/>
        </w:rPr>
        <w:t>]</w:t>
      </w:r>
      <w:r w:rsidR="000963AD">
        <w:fldChar w:fldCharType="end"/>
      </w:r>
      <w:r w:rsidR="00523238">
        <w:t>), and</w:t>
      </w:r>
      <w:r w:rsidR="009B3293">
        <w:t xml:space="preserve"> the resonance with whistle mode </w:t>
      </w:r>
      <w:commentRangeStart w:id="3"/>
      <w:r w:rsidR="009B3293">
        <w:t>wave</w:t>
      </w:r>
      <w:commentRangeEnd w:id="3"/>
      <w:r w:rsidR="00B42C94">
        <w:rPr>
          <w:rStyle w:val="CommentReference"/>
          <w:sz w:val="22"/>
          <w:szCs w:val="22"/>
        </w:rPr>
        <w:commentReference w:id="3"/>
      </w:r>
      <w:r w:rsidR="000963AD">
        <w:fldChar w:fldCharType="begin"/>
      </w:r>
      <w:r w:rsidR="000963AD">
        <w:instrText xml:space="preserve"> ADDIN EN.CITE &lt;EndNote&gt;&lt;Cite&gt;&lt;Author&gt;Millan&lt;/Author&gt;&lt;Year&gt;2012&lt;/Year&gt;&lt;RecNum&gt;2402&lt;/RecNum&gt;&lt;DisplayText&gt;[13]&lt;/DisplayText&gt;&lt;record&gt;&lt;rec-number&gt;2402&lt;/rec-number&gt;&lt;foreign-keys&gt;&lt;key app="EN" db-id="f0atdtsz3wzwebesv0npwr9e520zx0xd0xpe" timestamp="1757999887"&gt;2402&lt;/key&gt;&lt;/foreign-keys&gt;&lt;ref-type name="Journal Article"&gt;17&lt;/ref-type&gt;&lt;contributors&gt;&lt;authors&gt;&lt;author&gt;Millan, RM&lt;/author&gt;&lt;author&gt;Baker, DN&lt;/author&gt;&lt;/authors&gt;&lt;/contributors&gt;&lt;titles&gt;&lt;title&gt;Acceleration of particles to high energies in Earth’s radiation belts&lt;/title&gt;&lt;secondary-title&gt;Space Science Reviews&lt;/secondary-title&gt;&lt;/titles&gt;&lt;periodical&gt;&lt;full-title&gt;Space Science Reviews&lt;/full-title&gt;&lt;/periodical&gt;&lt;pages&gt;103-131&lt;/pages&gt;&lt;volume&gt;173&lt;/volume&gt;&lt;number&gt;1&lt;/number&gt;&lt;dates&gt;&lt;year&gt;2012&lt;/year&gt;&lt;/dates&gt;&lt;isbn&gt;0038-6308&lt;/isbn&gt;&lt;urls&gt;&lt;/urls&gt;&lt;/record&gt;&lt;/Cite&gt;&lt;/EndNote&gt;</w:instrText>
      </w:r>
      <w:r w:rsidR="000963AD">
        <w:fldChar w:fldCharType="separate"/>
      </w:r>
      <w:r w:rsidR="000963AD">
        <w:rPr>
          <w:noProof/>
        </w:rPr>
        <w:t>[</w:t>
      </w:r>
      <w:hyperlink w:anchor="_ENREF_13" w:tooltip="Millan, 2012 #2402" w:history="1">
        <w:r w:rsidR="004F6F8B">
          <w:rPr>
            <w:noProof/>
          </w:rPr>
          <w:t>13</w:t>
        </w:r>
      </w:hyperlink>
      <w:r w:rsidR="000963AD">
        <w:rPr>
          <w:noProof/>
        </w:rPr>
        <w:t>]</w:t>
      </w:r>
      <w:r w:rsidR="000963AD">
        <w:fldChar w:fldCharType="end"/>
      </w:r>
      <w:r w:rsidR="00B42C94">
        <w:t>.</w:t>
      </w:r>
    </w:p>
    <w:p w14:paraId="4B0EFA71" w14:textId="7C947E3A" w:rsidR="00240D43" w:rsidRDefault="007A65DB" w:rsidP="009B4595">
      <w:pPr>
        <w:ind w:firstLine="204"/>
      </w:pPr>
      <w:r>
        <w:t>Although the interaction between test particles and E</w:t>
      </w:r>
      <w:r w:rsidR="00EF0D96">
        <w:t>.</w:t>
      </w:r>
      <w:r>
        <w:t xml:space="preserve">M waves has been extensively </w:t>
      </w:r>
      <w:r w:rsidR="00050204">
        <w:t>studied</w:t>
      </w:r>
      <w:r w:rsidR="004B348F">
        <w:fldChar w:fldCharType="begin">
          <w:fldData xml:space="preserve">PEVuZE5vdGU+PENpdGU+PEF1dGhvcj5CZWxsYW48L0F1dGhvcj48WWVhcj4yMDEzPC9ZZWFyPjxS
ZWNOdW0+MjMzNzwvUmVjTnVtPjxEaXNwbGF5VGV4dD5bMTQtMjJdPC9EaXNwbGF5VGV4dD48cmVj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0963AD">
        <w:instrText xml:space="preserve"> ADDIN EN.CITE </w:instrText>
      </w:r>
      <w:r w:rsidR="000963AD">
        <w:fldChar w:fldCharType="begin">
          <w:fldData xml:space="preserve">PEVuZE5vdGU+PENpdGU+PEF1dGhvcj5CZWxsYW48L0F1dGhvcj48WWVhcj4yMDEzPC9ZZWFyPjxS
ZWNOdW0+MjMzNzwvUmVjTnVtPjxEaXNwbGF5VGV4dD5bMTQtMjJdPC9EaXNwbGF5VGV4dD48cmVj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0963AD">
        <w:instrText xml:space="preserve"> ADDIN EN.CITE.DATA </w:instrText>
      </w:r>
      <w:r w:rsidR="000963AD">
        <w:fldChar w:fldCharType="end"/>
      </w:r>
      <w:r w:rsidR="004B348F">
        <w:fldChar w:fldCharType="separate"/>
      </w:r>
      <w:r w:rsidR="000963AD">
        <w:rPr>
          <w:noProof/>
        </w:rPr>
        <w:t>[</w:t>
      </w:r>
      <w:hyperlink w:anchor="_ENREF_14" w:tooltip="Bellan, 2013 #2337" w:history="1">
        <w:r w:rsidR="004F6F8B">
          <w:rPr>
            <w:noProof/>
          </w:rPr>
          <w:t>14-22</w:t>
        </w:r>
      </w:hyperlink>
      <w:r w:rsidR="000963AD">
        <w:rPr>
          <w:noProof/>
        </w:rPr>
        <w:t>]</w:t>
      </w:r>
      <w:r w:rsidR="004B348F">
        <w:fldChar w:fldCharType="end"/>
      </w:r>
      <w:r>
        <w:t xml:space="preserve">, </w:t>
      </w:r>
      <w:r w:rsidR="00035539">
        <w:t xml:space="preserve">like the resonant between electron and electrostatic field </w:t>
      </w:r>
      <w:r w:rsidR="003164EB">
        <w:t xml:space="preserve">or electromagnetic wave </w:t>
      </w:r>
      <w:r w:rsidR="00035539">
        <w:t xml:space="preserve">under magnetic </w:t>
      </w:r>
      <w:commentRangeStart w:id="4"/>
      <w:r w:rsidR="00035539">
        <w:t>field</w:t>
      </w:r>
      <w:commentRangeEnd w:id="4"/>
      <w:r w:rsidR="003164EB">
        <w:rPr>
          <w:rStyle w:val="CommentReference"/>
          <w:sz w:val="22"/>
          <w:szCs w:val="22"/>
        </w:rPr>
        <w:commentReference w:id="4"/>
      </w:r>
      <w:r w:rsidR="00035539">
        <w:t xml:space="preserve"> </w:t>
      </w:r>
      <w:r w:rsidR="004F6F8B">
        <w:fldChar w:fldCharType="begin"/>
      </w:r>
      <w:r w:rsidR="004F6F8B">
        <w:instrText xml:space="preserve"> ADDIN EN.CITE &lt;EndNote&gt;&lt;Cite&gt;&lt;Author&gt;Mozer&lt;/Author&gt;&lt;Year&gt;2014&lt;/Year&gt;&lt;RecNum&gt;2404&lt;/RecNum&gt;&lt;DisplayText&gt;[23, 24]&lt;/DisplayText&gt;&lt;record&gt;&lt;rec-number&gt;2404&lt;/rec-number&gt;&lt;foreign-keys&gt;&lt;key app="EN" db-id="f0atdtsz3wzwebesv0npwr9e520zx0xd0xpe" timestamp="1758000043"&gt;2404&lt;/key&gt;&lt;/foreign-keys&gt;&lt;ref-type name="Journal Article"&gt;17&lt;/ref-type&gt;&lt;contributors&gt;&lt;authors&gt;&lt;author&gt;Mozer, FS&lt;/author&gt;&lt;author&gt;Agapitov, O&lt;/author&gt;&lt;author&gt;Krasnoselskikh, V&lt;/author&gt;&lt;author&gt;Lejosne, S&lt;/author&gt;&lt;author&gt;Reeves, GD&lt;/author&gt;&lt;author&gt;Roth, I&lt;/author&gt;&lt;/authors&gt;&lt;/contributors&gt;&lt;titles&gt;&lt;title&gt;Direct observation of radiation-belt electron acceleration from electron-volt energies to megavolts by nonlinear whistlers&lt;/title&gt;&lt;secondary-title&gt;Physical review letters&lt;/secondary-title&gt;&lt;/titles&gt;&lt;periodical&gt;&lt;full-title&gt;Physical Review Letters&lt;/full-title&gt;&lt;/periodical&gt;&lt;pages&gt;035001&lt;/pages&gt;&lt;volume&gt;113&lt;/volume&gt;&lt;number&gt;3&lt;/number&gt;&lt;dates&gt;&lt;year&gt;2014&lt;/year&gt;&lt;/dates&gt;&lt;isbn&gt;0031-9007&lt;/isbn&gt;&lt;urls&gt;&lt;/urls&gt;&lt;/record&gt;&lt;/Cite&gt;&lt;Cite&gt;&lt;Author&gt;Artemyev&lt;/Author&gt;&lt;Year&gt;2014&lt;/Year&gt;&lt;RecNum&gt;2405&lt;/RecNum&gt;&lt;record&gt;&lt;rec-number&gt;2405&lt;/rec-number&gt;&lt;foreign-keys&gt;&lt;key app="EN" db-id="f0atdtsz3wzwebesv0npwr9e520zx0xd0xpe" timestamp="1758000091"&gt;2405&lt;/key&gt;&lt;/foreign-keys&gt;&lt;ref-type name="Journal Article"&gt;17&lt;/ref-type&gt;&lt;contributors&gt;&lt;authors&gt;&lt;author&gt;Artemyev, AV&lt;/author&gt;&lt;author&gt;Agapitov, OV&lt;/author&gt;&lt;author&gt;Mozer, F&lt;/author&gt;&lt;author&gt;Krasnoselskikh, V&lt;/author&gt;&lt;/authors&gt;&lt;/contributors&gt;&lt;titles&gt;&lt;title&gt;Thermal electron acceleration by localized bursts of electric field in the radiation belts&lt;/title&gt;&lt;secondary-title&gt;Geophysical Research Letters&lt;/secondary-title&gt;&lt;/titles&gt;&lt;periodical&gt;&lt;full-title&gt;Geophysical Research Letters&lt;/full-title&gt;&lt;/periodical&gt;&lt;pages&gt;5734-5739&lt;/pages&gt;&lt;volume&gt;41&lt;/volume&gt;&lt;number&gt;16&lt;/number&gt;&lt;dates&gt;&lt;year&gt;2014&lt;/year&gt;&lt;/dates&gt;&lt;isbn&gt;0094-8276&lt;/isbn&gt;&lt;urls&gt;&lt;/urls&gt;&lt;/record&gt;&lt;/Cite&gt;&lt;/EndNote&gt;</w:instrText>
      </w:r>
      <w:r w:rsidR="004F6F8B">
        <w:fldChar w:fldCharType="separate"/>
      </w:r>
      <w:r w:rsidR="004F6F8B">
        <w:rPr>
          <w:noProof/>
        </w:rPr>
        <w:t>[</w:t>
      </w:r>
      <w:hyperlink w:anchor="_ENREF_23" w:tooltip="Mozer, 2014 #2404" w:history="1">
        <w:r w:rsidR="004F6F8B">
          <w:rPr>
            <w:noProof/>
          </w:rPr>
          <w:t>23</w:t>
        </w:r>
      </w:hyperlink>
      <w:r w:rsidR="004F6F8B">
        <w:rPr>
          <w:noProof/>
        </w:rPr>
        <w:t xml:space="preserve">, </w:t>
      </w:r>
      <w:hyperlink w:anchor="_ENREF_24" w:tooltip="Artemyev, 2014 #2405" w:history="1">
        <w:r w:rsidR="004F6F8B">
          <w:rPr>
            <w:noProof/>
          </w:rPr>
          <w:t>24</w:t>
        </w:r>
      </w:hyperlink>
      <w:r w:rsidR="004F6F8B">
        <w:rPr>
          <w:noProof/>
        </w:rPr>
        <w:t>]</w:t>
      </w:r>
      <w:r w:rsidR="004F6F8B">
        <w:fldChar w:fldCharType="end"/>
      </w:r>
      <w:r w:rsidR="00035539">
        <w:t>.</w:t>
      </w:r>
      <w:r w:rsidR="003164EB">
        <w:t>F</w:t>
      </w:r>
      <w:r>
        <w:t xml:space="preserve">ew studies have incorporated the  static electric </w:t>
      </w:r>
      <w:r w:rsidR="000963AD">
        <w:t>field into</w:t>
      </w:r>
      <w:r w:rsidR="003164EB">
        <w:t xml:space="preserve"> the </w:t>
      </w:r>
      <w:r>
        <w:t>interactions</w:t>
      </w:r>
      <w:r w:rsidR="004710CA">
        <w:t xml:space="preserve"> </w:t>
      </w:r>
      <w:r w:rsidR="004710CA">
        <w:rPr>
          <w:rFonts w:hint="eastAsia"/>
        </w:rPr>
        <w:t>between</w:t>
      </w:r>
      <w:r w:rsidR="004710CA">
        <w:t xml:space="preserve"> </w:t>
      </w:r>
      <w:r w:rsidR="004710CA">
        <w:rPr>
          <w:rFonts w:hint="eastAsia"/>
        </w:rPr>
        <w:t>electron</w:t>
      </w:r>
      <w:r w:rsidR="004710CA">
        <w:t xml:space="preserve"> and E.M wave</w:t>
      </w:r>
      <w:r w:rsidR="003164EB">
        <w:t xml:space="preserve"> under magnetic field</w:t>
      </w:r>
      <w:r>
        <w:t xml:space="preserve">, despite its relevance in phenomena such as runaway electron generation in </w:t>
      </w:r>
      <w:commentRangeStart w:id="5"/>
      <w:r>
        <w:t>tokamaks</w:t>
      </w:r>
      <w:r w:rsidR="004F6F8B">
        <w:fldChar w:fldCharType="begin"/>
      </w:r>
      <w:r w:rsidR="004F6F8B">
        <w:instrText xml:space="preserve"> ADDIN EN.CITE &lt;EndNote&gt;&lt;Cite&gt;&lt;Author&gt;Liu&lt;/Author&gt;&lt;Year&gt;2018&lt;/Year&gt;&lt;RecNum&gt;2406&lt;/RecNum&gt;&lt;DisplayText&gt;[25]&lt;/DisplayText&gt;&lt;record&gt;&lt;rec-number&gt;2406&lt;/rec-number&gt;&lt;foreign-keys&gt;&lt;key app="EN" db-id="f0atdtsz3wzwebesv0npwr9e520zx0xd0xpe" timestamp="1758000239"&gt;2406&lt;/key&gt;&lt;/foreign-keys&gt;&lt;ref-type name="Journal Article"&gt;17&lt;/ref-type&gt;&lt;contributors&gt;&lt;authors&gt;&lt;author&gt;Liu, Chang&lt;/author&gt;&lt;author&gt;Hirvijoki, Eero&lt;/author&gt;&lt;author&gt;Fu, Guo-Yong&lt;/author&gt;&lt;author&gt;Brennan, Dylan P&lt;/author&gt;&lt;author&gt;Bhattacharjee, Amitava&lt;/author&gt;&lt;author&gt;Paz-Soldan, Carlos&lt;/author&gt;&lt;/authors&gt;&lt;/contributors&gt;&lt;titles&gt;&lt;title&gt;Role of kinetic instability in runaway-electron avalanches and elevated critical electric fields&lt;/title&gt;&lt;secondary-title&gt;Physical Review Letters&lt;/secondary-title&gt;&lt;/titles&gt;&lt;periodical&gt;&lt;full-title&gt;Physical Review Letters&lt;/full-title&gt;&lt;/periodical&gt;&lt;pages&gt;265001&lt;/pages&gt;&lt;volume&gt;120&lt;/volume&gt;&lt;number&gt;26&lt;/number&gt;&lt;dates&gt;&lt;year&gt;2018&lt;/year&gt;&lt;/dates&gt;&lt;isbn&gt;0031-9007&lt;/isbn&gt;&lt;urls&gt;&lt;/urls&gt;&lt;/record&gt;&lt;/Cite&gt;&lt;/EndNote&gt;</w:instrText>
      </w:r>
      <w:r w:rsidR="004F6F8B">
        <w:fldChar w:fldCharType="separate"/>
      </w:r>
      <w:r w:rsidR="004F6F8B">
        <w:rPr>
          <w:noProof/>
        </w:rPr>
        <w:t>[</w:t>
      </w:r>
      <w:hyperlink w:anchor="_ENREF_25" w:tooltip="Liu, 2018 #2406" w:history="1">
        <w:r w:rsidR="004F6F8B">
          <w:rPr>
            <w:noProof/>
          </w:rPr>
          <w:t>25</w:t>
        </w:r>
      </w:hyperlink>
      <w:r w:rsidR="004F6F8B">
        <w:rPr>
          <w:noProof/>
        </w:rPr>
        <w:t>]</w:t>
      </w:r>
      <w:r w:rsidR="004F6F8B">
        <w:fldChar w:fldCharType="end"/>
      </w:r>
      <w:r w:rsidR="009F301C">
        <w:t xml:space="preserve"> </w:t>
      </w:r>
      <w:r w:rsidR="00305029">
        <w:t>and</w:t>
      </w:r>
      <w:commentRangeEnd w:id="5"/>
      <w:r w:rsidR="006C3343">
        <w:rPr>
          <w:rStyle w:val="CommentReference"/>
          <w:sz w:val="22"/>
          <w:szCs w:val="22"/>
        </w:rPr>
        <w:commentReference w:id="5"/>
      </w:r>
      <w:r w:rsidR="00305029">
        <w:t xml:space="preserve"> pitch angle scattering in </w:t>
      </w:r>
      <w:r w:rsidR="005940E6">
        <w:rPr>
          <w:rFonts w:hint="eastAsia"/>
        </w:rPr>
        <w:t>earth</w:t>
      </w:r>
      <w:r w:rsidR="005940E6">
        <w:t xml:space="preserve"> </w:t>
      </w:r>
      <w:commentRangeStart w:id="6"/>
      <w:r w:rsidR="00305029">
        <w:t>space</w:t>
      </w:r>
      <w:commentRangeEnd w:id="6"/>
      <w:r w:rsidR="00ED4485">
        <w:rPr>
          <w:rStyle w:val="CommentReference"/>
          <w:sz w:val="22"/>
          <w:szCs w:val="22"/>
        </w:rPr>
        <w:commentReference w:id="6"/>
      </w:r>
      <w:r w:rsidR="004F6F8B">
        <w:fldChar w:fldCharType="begin"/>
      </w:r>
      <w:r w:rsidR="004F6F8B">
        <w:instrText xml:space="preserve"> ADDIN EN.CITE &lt;EndNote&gt;&lt;Cite&gt;&lt;Author&gt;Mozer&lt;/Author&gt;&lt;Year&gt;2018&lt;/Year&gt;&lt;RecNum&gt;2400&lt;/RecNum&gt;&lt;DisplayText&gt;[11]&lt;/DisplayText&gt;&lt;record&gt;&lt;rec-number&gt;2400&lt;/rec-number&gt;&lt;foreign-keys&gt;&lt;key app="EN" db-id="f0atdtsz3wzwebesv0npwr9e520zx0xd0xpe" timestamp="1757999710"&gt;2400&lt;/key&gt;&lt;/foreign-keys&gt;&lt;ref-type name="Journal Article"&gt;17&lt;/ref-type&gt;&lt;contributors&gt;&lt;authors&gt;&lt;author&gt;Mozer, FS&lt;/author&gt;&lt;author&gt;Agapitov, OV&lt;/author&gt;&lt;author&gt;Giles, B&lt;/author&gt;&lt;author&gt;Vasko, I&lt;/author&gt;&lt;/authors&gt;&lt;/contributors&gt;&lt;titles&gt;&lt;title&gt;Direct observation of electron distributions inside millisecond duration electron holes&lt;/title&gt;&lt;secondary-title&gt;Physical Review Letters&lt;/secondary-title&gt;&lt;/titles&gt;&lt;periodical&gt;&lt;full-title&gt;Physical Review Letters&lt;/full-title&gt;&lt;/periodical&gt;&lt;pages&gt;135102&lt;/pages&gt;&lt;volume&gt;121&lt;/volume&gt;&lt;number&gt;13&lt;/number&gt;&lt;dates&gt;&lt;year&gt;2018&lt;/year&gt;&lt;/dates&gt;&lt;isbn&gt;0031-9007&lt;/isbn&gt;&lt;urls&gt;&lt;/urls&gt;&lt;/record&gt;&lt;/Cite&gt;&lt;/EndNote&gt;</w:instrText>
      </w:r>
      <w:r w:rsidR="004F6F8B">
        <w:fldChar w:fldCharType="separate"/>
      </w:r>
      <w:r w:rsidR="004F6F8B">
        <w:rPr>
          <w:noProof/>
        </w:rPr>
        <w:t>[</w:t>
      </w:r>
      <w:hyperlink w:anchor="_ENREF_11" w:tooltip="Mozer, 2018 #2400" w:history="1">
        <w:r w:rsidR="004F6F8B">
          <w:rPr>
            <w:noProof/>
          </w:rPr>
          <w:t>11</w:t>
        </w:r>
      </w:hyperlink>
      <w:r w:rsidR="004F6F8B">
        <w:rPr>
          <w:noProof/>
        </w:rPr>
        <w:t>]</w:t>
      </w:r>
      <w:r w:rsidR="004F6F8B">
        <w:fldChar w:fldCharType="end"/>
      </w:r>
      <w:r w:rsidR="00DC0C20" w:rsidRPr="00DC0C20">
        <w:t xml:space="preserve"> </w:t>
      </w:r>
      <w:r w:rsidR="004F6F8B">
        <w:fldChar w:fldCharType="begin"/>
      </w:r>
      <w:r w:rsidR="004F6F8B">
        <w:instrText xml:space="preserve"> ADDIN EN.CITE &lt;EndNote&gt;&lt;Cite&gt;&lt;Author&gt;Xie&lt;/Author&gt;&lt;Year&gt;2024&lt;/Year&gt;&lt;RecNum&gt;2409&lt;/RecNum&gt;&lt;DisplayText&gt;[26]&lt;/DisplayText&gt;&lt;record&gt;&lt;rec-number&gt;2409&lt;/rec-number&gt;&lt;foreign-keys&gt;&lt;key app="EN" db-id="f0atdtsz3wzwebesv0npwr9e520zx0xd0xpe" timestamp="1758000376"&gt;2409&lt;/key&gt;&lt;/foreign-keys&gt;&lt;ref-type name="Journal Article"&gt;17&lt;/ref-type&gt;&lt;contributors&gt;&lt;authors&gt;&lt;author&gt;Xie, Zi-Kang&lt;/author&gt;&lt;author&gt;Zong, Qiu-Gang&lt;/author&gt;&lt;author&gt;Yue, Chao&lt;/author&gt;&lt;author&gt;Zhou, Xu-Zhi&lt;/author&gt;&lt;author&gt;Liu, Zhi-Yang&lt;/author&gt;&lt;author&gt;He, Jian-Sen&lt;/author&gt;&lt;author&gt;Hao, Yi-Xin&lt;/author&gt;&lt;author&gt;Ng, Chung-Sang&lt;/author&gt;&lt;author&gt;Zhang, Hui&lt;/author&gt;&lt;author&gt;Yao, Shu-Tao&lt;/author&gt;&lt;/authors&gt;&lt;/contributors&gt;&lt;titles&gt;&lt;title&gt;Electron scale coherent structure as micro accelerator in the Earth’s magnetosheath&lt;/title&gt;&lt;secondary-title&gt;Nature Communications&lt;/secondary-title&gt;&lt;/titles&gt;&lt;periodical&gt;&lt;full-title&gt;Nature Communications&lt;/full-title&gt;&lt;/periodical&gt;&lt;pages&gt;886&lt;/pages&gt;&lt;volume&gt;15&lt;/volume&gt;&lt;number&gt;1&lt;/number&gt;&lt;dates&gt;&lt;year&gt;2024&lt;/year&gt;&lt;/dates&gt;&lt;isbn&gt;2041-1723&lt;/isbn&gt;&lt;urls&gt;&lt;/urls&gt;&lt;/record&gt;&lt;/Cite&gt;&lt;/EndNote&gt;</w:instrText>
      </w:r>
      <w:r w:rsidR="004F6F8B">
        <w:fldChar w:fldCharType="separate"/>
      </w:r>
      <w:r w:rsidR="004F6F8B">
        <w:rPr>
          <w:noProof/>
        </w:rPr>
        <w:t>[</w:t>
      </w:r>
      <w:hyperlink w:anchor="_ENREF_26" w:tooltip="Xie, 2024 #2409" w:history="1">
        <w:r w:rsidR="004F6F8B">
          <w:rPr>
            <w:noProof/>
          </w:rPr>
          <w:t>26</w:t>
        </w:r>
      </w:hyperlink>
      <w:r w:rsidR="004F6F8B">
        <w:rPr>
          <w:noProof/>
        </w:rPr>
        <w:t>]</w:t>
      </w:r>
      <w:r w:rsidR="004F6F8B">
        <w:fldChar w:fldCharType="end"/>
      </w:r>
      <w:r w:rsidR="00B6057C">
        <w:t xml:space="preserve">, where there exist both the electrostatic field, background magnetic field and E.M wave likes whistle </w:t>
      </w:r>
      <w:commentRangeStart w:id="7"/>
      <w:r w:rsidR="00B6057C">
        <w:t>wave</w:t>
      </w:r>
      <w:commentRangeEnd w:id="7"/>
      <w:r w:rsidR="00B6057C">
        <w:rPr>
          <w:rStyle w:val="CommentReference"/>
          <w:sz w:val="22"/>
          <w:szCs w:val="22"/>
        </w:rPr>
        <w:commentReference w:id="7"/>
      </w:r>
      <w:r w:rsidR="004F6F8B">
        <w:fldChar w:fldCharType="begin"/>
      </w:r>
      <w:r w:rsidR="004F6F8B">
        <w:instrText xml:space="preserve"> ADDIN EN.CITE &lt;EndNote&gt;&lt;Cite&gt;&lt;Author&gt;Mozer&lt;/Author&gt;&lt;Year&gt;2018&lt;/Year&gt;&lt;RecNum&gt;2400&lt;/RecNum&gt;&lt;DisplayText&gt;[11]&lt;/DisplayText&gt;&lt;record&gt;&lt;rec-number&gt;2400&lt;/rec-number&gt;&lt;foreign-keys&gt;&lt;key app="EN" db-id="f0atdtsz3wzwebesv0npwr9e520zx0xd0xpe" timestamp="1757999710"&gt;2400&lt;/key&gt;&lt;/foreign-keys&gt;&lt;ref-type name="Journal Article"&gt;17&lt;/ref-type&gt;&lt;contributors&gt;&lt;authors&gt;&lt;author&gt;Mozer, FS&lt;/author&gt;&lt;author&gt;Agapitov, OV&lt;/author&gt;&lt;author&gt;Giles, B&lt;/author&gt;&lt;author&gt;Vasko, I&lt;/author&gt;&lt;/authors&gt;&lt;/contributors&gt;&lt;titles&gt;&lt;title&gt;Direct observation of electron distributions inside millisecond duration electron holes&lt;/title&gt;&lt;secondary-title&gt;Physical Review Letters&lt;/secondary-title&gt;&lt;/titles&gt;&lt;periodical&gt;&lt;full-title&gt;Physical Review Letters&lt;/full-title&gt;&lt;/periodical&gt;&lt;pages&gt;135102&lt;/pages&gt;&lt;volume&gt;121&lt;/volume&gt;&lt;number&gt;13&lt;/number&gt;&lt;dates&gt;&lt;year&gt;2018&lt;/year&gt;&lt;/dates&gt;&lt;isbn&gt;0031-9007&lt;/isbn&gt;&lt;urls&gt;&lt;/urls&gt;&lt;/record&gt;&lt;/Cite&gt;&lt;/EndNote&gt;</w:instrText>
      </w:r>
      <w:r w:rsidR="004F6F8B">
        <w:fldChar w:fldCharType="separate"/>
      </w:r>
      <w:r w:rsidR="004F6F8B">
        <w:rPr>
          <w:noProof/>
        </w:rPr>
        <w:t>[</w:t>
      </w:r>
      <w:hyperlink w:anchor="_ENREF_11" w:tooltip="Mozer, 2018 #2400" w:history="1">
        <w:r w:rsidR="004F6F8B">
          <w:rPr>
            <w:noProof/>
          </w:rPr>
          <w:t>11</w:t>
        </w:r>
      </w:hyperlink>
      <w:r w:rsidR="004F6F8B">
        <w:rPr>
          <w:noProof/>
        </w:rPr>
        <w:t>]</w:t>
      </w:r>
      <w:r w:rsidR="004F6F8B">
        <w:fldChar w:fldCharType="end"/>
      </w:r>
      <w:r w:rsidR="00BA2F9E">
        <w:t>;</w:t>
      </w:r>
      <w:r>
        <w:t xml:space="preserve"> </w:t>
      </w:r>
      <w:r w:rsidR="002C23FF">
        <w:t>Building</w:t>
      </w:r>
      <w:r w:rsidR="003164EB">
        <w:t xml:space="preserve"> </w:t>
      </w:r>
      <w:r>
        <w:t xml:space="preserve">upon </w:t>
      </w:r>
      <w:r w:rsidR="00422DDB">
        <w:t xml:space="preserve">pseudopotential </w:t>
      </w:r>
      <w:r>
        <w:t xml:space="preserve">approaches used to study electron pitch-angle scattering in </w:t>
      </w:r>
      <w:r w:rsidR="00EF0D96">
        <w:t>E.M</w:t>
      </w:r>
      <w:r>
        <w:t xml:space="preserve"> waves</w:t>
      </w:r>
      <w:r w:rsidR="004B348F">
        <w:fldChar w:fldCharType="begin"/>
      </w:r>
      <w:r w:rsidR="000963AD">
        <w:instrText xml:space="preserve"> ADDIN EN.CITE &lt;EndNote&gt;&lt;Cite&gt;&lt;Author&gt;Bellan&lt;/Author&gt;&lt;Year&gt;2013&lt;/Year&gt;&lt;RecNum&gt;2337&lt;/RecNum&gt;&lt;DisplayText&gt;[14]&lt;/DisplayText&gt;&lt;record&gt;&lt;rec-number&gt;2337&lt;/rec-number&gt;&lt;foreign-keys&gt;&lt;key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fldChar w:fldCharType="separate"/>
      </w:r>
      <w:r w:rsidR="000963AD">
        <w:rPr>
          <w:noProof/>
        </w:rPr>
        <w:t>[</w:t>
      </w:r>
      <w:hyperlink w:anchor="_ENREF_14" w:tooltip="Bellan, 2013 #2337" w:history="1">
        <w:r w:rsidR="004F6F8B">
          <w:rPr>
            <w:noProof/>
          </w:rPr>
          <w:t>14</w:t>
        </w:r>
      </w:hyperlink>
      <w:r w:rsidR="000963AD">
        <w:rPr>
          <w:noProof/>
        </w:rPr>
        <w:t>]</w:t>
      </w:r>
      <w:r w:rsidR="004B348F">
        <w:fldChar w:fldCharType="end"/>
      </w:r>
      <w:r>
        <w:t xml:space="preserve">, we extend existing models by introducing a static electric field, thereby uncovering a previously unexplored form of resonant trapping in </w:t>
      </w:r>
      <w:r w:rsidR="00EF0D96">
        <w:t>E.M</w:t>
      </w:r>
      <w:r>
        <w:t xml:space="preserve"> wave–particle interactions.</w:t>
      </w:r>
      <w:r w:rsidR="009B4595">
        <w:t xml:space="preserve"> To the best of our knowledge,</w:t>
      </w:r>
      <w:r w:rsidR="00E86428" w:rsidRPr="00E86428">
        <w:t xml:space="preserve"> </w:t>
      </w:r>
      <w:r w:rsidR="00B6057C">
        <w:t>in</w:t>
      </w:r>
      <w:r w:rsidR="00E86428">
        <w:t xml:space="preserve"> this study we </w:t>
      </w:r>
      <w:r w:rsidR="009B4595">
        <w:t xml:space="preserve">first </w:t>
      </w:r>
      <w:r w:rsidR="00E86428">
        <w:lastRenderedPageBreak/>
        <w:t>numerically investigate trapping phenomenon in which electro</w:t>
      </w:r>
      <w:r w:rsidR="003E2D17">
        <w:t>n’</w:t>
      </w:r>
      <w:r w:rsidR="005940E6">
        <w:rPr>
          <w:rFonts w:hint="eastAsia"/>
        </w:rPr>
        <w:t>s</w:t>
      </w:r>
      <w:r w:rsidR="003E2D17">
        <w:t xml:space="preserve"> velocity</w:t>
      </w:r>
      <w:r w:rsidR="00E86428">
        <w:t xml:space="preserve"> within a static electric field become confined at the </w:t>
      </w:r>
      <w:r w:rsidR="00A93C5F">
        <w:t>Normal</w:t>
      </w:r>
      <w:r w:rsidR="00E86428">
        <w:t xml:space="preserve"> Doppler </w:t>
      </w:r>
      <w:r w:rsidR="00A93C5F">
        <w:t>R</w:t>
      </w:r>
      <w:r w:rsidR="00E86428">
        <w:t xml:space="preserve">esonant </w:t>
      </w:r>
      <w:r w:rsidR="005A214B">
        <w:t>or</w:t>
      </w:r>
      <w:r w:rsidR="00A93C5F">
        <w:t xml:space="preserve"> Anomalous Doppler Resonant </w:t>
      </w:r>
      <w:r w:rsidR="00E86428">
        <w:t xml:space="preserve">in a uniform magnetic field. </w:t>
      </w:r>
      <w:r w:rsidR="005A214B">
        <w:t xml:space="preserve">During </w:t>
      </w:r>
      <w:r w:rsidR="009B4595">
        <w:t>trapping</w:t>
      </w:r>
      <w:r w:rsidR="00E86428">
        <w:t>, the work performed by the static electric field is continuously converted into gyrokinetic energy</w:t>
      </w:r>
      <w:r w:rsidR="005A214B">
        <w:t xml:space="preserve"> or E.M wave</w:t>
      </w:r>
      <w:r w:rsidR="00E86428">
        <w:t>, thereby sustaining resonance</w:t>
      </w:r>
      <w:r w:rsidR="009B4595">
        <w:t xml:space="preserve"> condition</w:t>
      </w:r>
      <w:r w:rsidR="00E86428">
        <w:t xml:space="preserve"> with the </w:t>
      </w:r>
      <w:r w:rsidR="00EF0D96">
        <w:t>E.M</w:t>
      </w:r>
      <w:r w:rsidR="00E86428">
        <w:t xml:space="preserve"> wave</w:t>
      </w:r>
      <w:r w:rsidR="009B4595">
        <w:t>, and the energy transfer from static electric field also agree with the quantum theory prediction</w:t>
      </w:r>
      <w:r w:rsidR="000F1EF4">
        <w:t xml:space="preserve"> and satisfied with angular conservation </w:t>
      </w:r>
      <w:commentRangeStart w:id="8"/>
      <w:r w:rsidR="000F1EF4">
        <w:t>model</w:t>
      </w:r>
      <w:commentRangeEnd w:id="8"/>
      <w:r w:rsidR="00A63E8A">
        <w:rPr>
          <w:rStyle w:val="CommentReference"/>
          <w:sz w:val="22"/>
          <w:szCs w:val="22"/>
        </w:rPr>
        <w:commentReference w:id="8"/>
      </w:r>
      <w:r w:rsidR="004F6F8B">
        <w:fldChar w:fldCharType="begin"/>
      </w:r>
      <w:r w:rsidR="004F6F8B">
        <w:instrText xml:space="preserve"> ADDIN EN.CITE &lt;EndNote&gt;&lt;Cite&gt;&lt;Author&gt;Xu&lt;/Author&gt;&lt;Year&gt;2025&lt;/Year&gt;&lt;RecNum&gt;2411&lt;/RecNum&gt;&lt;DisplayText&gt;[27]&lt;/DisplayText&gt;&lt;record&gt;&lt;rec-number&gt;2411&lt;/rec-number&gt;&lt;foreign-keys&gt;&lt;key app="EN" db-id="f0atdtsz3wzwebesv0npwr9e520zx0xd0xpe" timestamp="1758000485"&gt;2411&lt;/key&gt;&lt;/foreign-keys&gt;&lt;ref-type name="Journal Article"&gt;17&lt;/ref-type&gt;&lt;contributors&gt;&lt;authors&gt;&lt;author&gt;Xu, Xinhang&lt;/author&gt;&lt;author&gt;Xie, Jinlin&lt;/author&gt;&lt;author&gt;Liu, Jian&lt;/author&gt;&lt;author&gt;Liu, Wandong&lt;/author&gt;&lt;/authors&gt;&lt;/contributors&gt;&lt;titles&gt;&lt;title&gt;Analysis of the Anomalous Doppler Effect from Quantum Theory to Classical Dynamics Simulations&lt;/title&gt;&lt;secondary-title&gt;Chinese Physics B&lt;/secondary-title&gt;&lt;/titles&gt;&lt;periodical&gt;&lt;full-title&gt;Chinese Physics B&lt;/full-title&gt;&lt;/periodical&gt;&lt;dates&gt;&lt;year&gt;2025&lt;/year&gt;&lt;/dates&gt;&lt;isbn&gt;1674-1056&lt;/isbn&gt;&lt;urls&gt;&lt;/urls&gt;&lt;/record&gt;&lt;/Cite&gt;&lt;/EndNote&gt;</w:instrText>
      </w:r>
      <w:r w:rsidR="004F6F8B">
        <w:fldChar w:fldCharType="separate"/>
      </w:r>
      <w:r w:rsidR="004F6F8B">
        <w:rPr>
          <w:noProof/>
        </w:rPr>
        <w:t>[</w:t>
      </w:r>
      <w:hyperlink w:anchor="_ENREF_27" w:tooltip="Xu, 2025 #2411" w:history="1">
        <w:r w:rsidR="004F6F8B">
          <w:rPr>
            <w:noProof/>
          </w:rPr>
          <w:t>27</w:t>
        </w:r>
      </w:hyperlink>
      <w:r w:rsidR="004F6F8B">
        <w:rPr>
          <w:noProof/>
        </w:rPr>
        <w:t>]</w:t>
      </w:r>
      <w:r w:rsidR="004F6F8B">
        <w:fldChar w:fldCharType="end"/>
      </w:r>
      <w:r w:rsidR="009B4595">
        <w:t>.</w:t>
      </w:r>
    </w:p>
    <w:p w14:paraId="2B74335E" w14:textId="3494C9D0" w:rsidR="00B07C92" w:rsidRDefault="00AA18BF" w:rsidP="007A65DB">
      <w:pPr>
        <w:ind w:firstLine="204"/>
      </w:pPr>
      <w:r w:rsidRPr="00AA18BF">
        <w:t>The structure of this paper is as follows: In Section II, we develop a mathematical framework describing the interaction between an electromagnetic wave and an electron subjected to a static electric field that is colinear with a uniform background magnetic field. Section III presents a numerical investigation of the resulting trapping dynamics, including a detailed analysis of the underlying physical mechanism and the derivation of critical threshold conditions necessary for trapping. In Section IV, the theoretical predictions are benchmarked against results from quantum theory to assess consistency and validate the model. Section V offers a comprehensive discussion of the findings, and Section VI concludes the paper with a summary of the principal results and their potential implications.</w:t>
      </w:r>
    </w:p>
    <w:p w14:paraId="23E36F59" w14:textId="5AC23575" w:rsidR="000C5374" w:rsidRDefault="000C5374" w:rsidP="00312B51">
      <w:pPr>
        <w:ind w:firstLine="0"/>
        <w:rPr>
          <w:b/>
        </w:rPr>
      </w:pPr>
      <w:r>
        <w:rPr>
          <w:b/>
        </w:rPr>
        <w:t>II</w:t>
      </w:r>
      <w:r w:rsidR="00312B51">
        <w:rPr>
          <w:rFonts w:hint="eastAsia"/>
          <w:b/>
        </w:rPr>
        <w:t>.</w:t>
      </w:r>
      <w:r>
        <w:rPr>
          <w:b/>
        </w:rPr>
        <w:t xml:space="preserve"> </w:t>
      </w:r>
      <w:r w:rsidRPr="000C5374">
        <w:rPr>
          <w:b/>
        </w:rPr>
        <w:t xml:space="preserve">electron-electromagnetic wave interaction </w:t>
      </w:r>
      <w:r>
        <w:rPr>
          <w:b/>
        </w:rPr>
        <w:t>analysis</w:t>
      </w:r>
    </w:p>
    <w:p w14:paraId="673366C5" w14:textId="77777777" w:rsidR="000C5374" w:rsidRPr="00200AE9" w:rsidRDefault="00E86428" w:rsidP="000C5374">
      <w:pPr>
        <w:rPr>
          <w:b/>
          <w:sz w:val="18"/>
        </w:rPr>
      </w:pPr>
      <w:r w:rsidRPr="00200AE9">
        <w:rPr>
          <w:b/>
          <w:sz w:val="18"/>
        </w:rPr>
        <w:t xml:space="preserve">2.1 </w:t>
      </w:r>
      <w:r w:rsidR="000B1B13" w:rsidRPr="00200AE9">
        <w:rPr>
          <w:b/>
          <w:sz w:val="18"/>
        </w:rPr>
        <w:t>Field equations</w:t>
      </w:r>
    </w:p>
    <w:p w14:paraId="39FA91AC" w14:textId="116623CB" w:rsidR="000B1B13" w:rsidRDefault="000B1B13" w:rsidP="000B1B13">
      <w:r>
        <w:t xml:space="preserve">To analyze </w:t>
      </w:r>
      <w:r w:rsidR="00F71287">
        <w:t xml:space="preserve">interaction </w:t>
      </w:r>
      <w:r w:rsidR="00E35C68">
        <w:t xml:space="preserve">between electron and </w:t>
      </w:r>
      <w:r w:rsidR="008E123A">
        <w:t>E.M wave</w:t>
      </w:r>
      <w:r>
        <w:t xml:space="preserve">, we consider an </w:t>
      </w:r>
      <w:r w:rsidR="008E123A">
        <w:t xml:space="preserve">E.M wave propagate along uniform magnetic field </w:t>
      </w:r>
      <w:r>
        <w:t>whose phase velocity</w:t>
      </w:r>
      <w:r w:rsidR="00F71287">
        <w:t xml:space="preserve"> </w:t>
      </w:r>
      <w: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 ω/k</m:t>
        </m:r>
      </m:oMath>
      <w:r>
        <w:t xml:space="preserve">, where ω is the angular frequency and k is the wavenumber. </w:t>
      </w:r>
      <w:r w:rsidR="008E123A">
        <w:t>T</w:t>
      </w:r>
      <w:r>
        <w:t>he uniform background magnetic field</w:t>
      </w:r>
      <w:r w:rsidR="008E123A">
        <w:t xml:space="preserve"> is</w:t>
      </w:r>
      <w:r>
        <w:t xml:space="preserve"> B₀ = </w:t>
      </w:r>
      <w:proofErr w:type="spellStart"/>
      <w:r>
        <w:t>B₀ẑ</w:t>
      </w:r>
      <w:proofErr w:type="spellEnd"/>
      <w:r>
        <w:t xml:space="preserve">. The wave's magnetic field perturbation B̃ is characterized by the dimensionless parameter </w:t>
      </w:r>
      <m:oMath>
        <m:r>
          <w:rPr>
            <w:rFonts w:ascii="Cambria Math" w:hAnsi="Cambria Math"/>
            <w:color w:val="000000"/>
          </w:rPr>
          <m:t>κ</m:t>
        </m:r>
      </m:oMath>
      <w:r>
        <w:t xml:space="preserve"> </w:t>
      </w:r>
      <w:r>
        <w:rPr>
          <w:rFonts w:hint="eastAsia"/>
        </w:rPr>
        <w:t>≡</w:t>
      </w:r>
      <w:r>
        <w:t xml:space="preserve"> |B̃|/B₀, such that the total magnetic field becomes </w:t>
      </w:r>
      <w:r w:rsidRPr="00426E5F">
        <w:rPr>
          <w:b/>
        </w:rPr>
        <w:t>B</w:t>
      </w:r>
      <w:r>
        <w:t xml:space="preserve"> = </w:t>
      </w:r>
      <w:proofErr w:type="spellStart"/>
      <w:r>
        <w:t>B₀ẑ</w:t>
      </w:r>
      <w:proofErr w:type="spellEnd"/>
      <w:r>
        <w:t xml:space="preserve"> + B̃. The system includes a static electric field E₀ = </w:t>
      </w:r>
      <w:proofErr w:type="spellStart"/>
      <w:r>
        <w:t>E₀ẑ</w:t>
      </w:r>
      <w:proofErr w:type="spellEnd"/>
      <w:r>
        <w:t xml:space="preserve">, with the total electric field given by </w:t>
      </w:r>
      <w:r w:rsidRPr="00426E5F">
        <w:rPr>
          <w:b/>
        </w:rPr>
        <w:t>E</w:t>
      </w:r>
      <w:r>
        <w:t xml:space="preserve"> = </w:t>
      </w:r>
      <w:proofErr w:type="spellStart"/>
      <w:r>
        <w:t>E₀ẑ</w:t>
      </w:r>
      <w:proofErr w:type="spellEnd"/>
      <w:r>
        <w:t xml:space="preserve"> + Ẽ, where Ẽ represents the electric field components</w:t>
      </w:r>
      <w:r w:rsidR="004C29F4">
        <w:t xml:space="preserve"> of E.M wave</w:t>
      </w:r>
      <w:r>
        <w:t>:</w:t>
      </w:r>
    </w:p>
    <w:p w14:paraId="5CB341DC" w14:textId="418C2A7F" w:rsidR="00E86428" w:rsidRPr="00E86428" w:rsidRDefault="005F5B00" w:rsidP="000B1B13">
      <m:oMathPara>
        <m:oMath>
          <m:eqArr>
            <m:eqArrPr>
              <m:maxDist m:val="1"/>
              <m:ctrlPr>
                <w:rPr>
                  <w:rFonts w:ascii="Cambria Math" w:hAnsi="Cambria Math"/>
                </w:rPr>
              </m:ctrlPr>
            </m:eqArrPr>
            <m:e>
              <m:acc>
                <m:accPr>
                  <m:chr m:val="̃"/>
                  <m:ctrlPr>
                    <w:rPr>
                      <w:rFonts w:ascii="Cambria Math" w:hAnsi="Cambria Math"/>
                      <w:b/>
                    </w:rPr>
                  </m:ctrlPr>
                </m:accPr>
                <m:e>
                  <m:r>
                    <m:rPr>
                      <m:sty m:val="b"/>
                    </m:rPr>
                    <w:rPr>
                      <w:rFonts w:ascii="Cambria Math" w:hAnsi="Cambria Math"/>
                    </w:rPr>
                    <m:t>E</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r>
                <m:rPr>
                  <m:sty m:val="p"/>
                </m:rPr>
                <w:rPr>
                  <w:rFonts w:ascii="Cambria Math" w:hAnsi="Cambria Math"/>
                </w:rPr>
                <m:t xml:space="preserve"> </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x</m:t>
                      </m:r>
                    </m:e>
                  </m:acc>
                  <m:r>
                    <m:rPr>
                      <m:sty m:val="p"/>
                    </m:rPr>
                    <w:rPr>
                      <w:rFonts w:ascii="Cambria Math" w:hAnsi="Cambria Math"/>
                    </w:rPr>
                    <m:t>cos</m:t>
                  </m:r>
                  <m:d>
                    <m:dPr>
                      <m:ctrlPr>
                        <w:rPr>
                          <w:rFonts w:ascii="Cambria Math" w:hAnsi="Cambria Math"/>
                        </w:rPr>
                      </m:ctrlPr>
                    </m:dPr>
                    <m:e>
                      <m:r>
                        <m:rPr>
                          <m:sty m:val="p"/>
                        </m:rPr>
                        <w:rPr>
                          <w:rFonts w:ascii="Cambria Math" w:hAnsi="Cambria Math"/>
                        </w:rPr>
                        <m:t>kz - ωt</m:t>
                      </m:r>
                    </m:e>
                  </m:d>
                  <m:r>
                    <m:rPr>
                      <m:sty m:val="p"/>
                    </m:rPr>
                    <w:rPr>
                      <w:rFonts w:ascii="Cambria Math" w:hAnsi="Cambria Math"/>
                    </w:rPr>
                    <m:t>+</m:t>
                  </m:r>
                  <w:bookmarkStart w:id="9" w:name="_Hlk203302368"/>
                  <m:r>
                    <w:rPr>
                      <w:rFonts w:ascii="Cambria Math" w:hAnsi="Cambria Math" w:hint="eastAsia"/>
                      <w:color w:val="000000"/>
                    </w:rPr>
                    <m:t>g</m:t>
                  </m:r>
                  <w:bookmarkEnd w:id="9"/>
                  <m:r>
                    <m:rPr>
                      <m:sty m:val="p"/>
                    </m:rPr>
                    <w:rPr>
                      <w:rFonts w:ascii="Cambria Math" w:hAnsi="Cambria Math"/>
                    </w:rPr>
                    <m:t xml:space="preserve"> ŷ sin</m:t>
                  </m:r>
                  <m:d>
                    <m:dPr>
                      <m:ctrlPr>
                        <w:rPr>
                          <w:rFonts w:ascii="Cambria Math" w:hAnsi="Cambria Math"/>
                        </w:rPr>
                      </m:ctrlPr>
                    </m:dPr>
                    <m:e>
                      <m:r>
                        <m:rPr>
                          <m:sty m:val="p"/>
                        </m:rPr>
                        <w:rPr>
                          <w:rFonts w:ascii="Cambria Math" w:hAnsi="Cambria Math"/>
                        </w:rPr>
                        <m:t>kz - ωt</m:t>
                      </m:r>
                    </m:e>
                  </m:d>
                </m:e>
              </m:d>
              <m:r>
                <w:rPr>
                  <w:rFonts w:ascii="Cambria Math" w:hAnsi="Cambria Math"/>
                </w:rPr>
                <m:t>#</m:t>
              </m:r>
              <w:bookmarkStart w:id="10" w:name="eq_E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10"/>
              <m:ctrlPr>
                <w:rPr>
                  <w:rFonts w:ascii="Cambria Math" w:hAnsi="Cambria Math"/>
                  <w:i/>
                </w:rPr>
              </m:ctrlPr>
            </m:e>
          </m:eqArr>
        </m:oMath>
      </m:oMathPara>
    </w:p>
    <w:p w14:paraId="63F26E9C" w14:textId="060C0B98" w:rsidR="000B1B13" w:rsidRPr="000B1B13" w:rsidRDefault="000B1B13" w:rsidP="000B1B13">
      <w:r>
        <w:t xml:space="preserve">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rsidR="00F71287">
        <w:t xml:space="preserve"> </w:t>
      </w:r>
      <w:r>
        <w:t>is the electric field amplitude</w:t>
      </w:r>
      <w:r w:rsidR="004C29F4">
        <w:t xml:space="preserve"> of E.M wave</w:t>
      </w:r>
      <w:r>
        <w:t xml:space="preserve">, and the polarization satisfies the </w:t>
      </w:r>
      <w:r w:rsidR="004C29F4">
        <w:t>left-hand circular polarization (</w:t>
      </w:r>
      <w:r>
        <w:t>LCP</w:t>
      </w:r>
      <w:r w:rsidR="004C29F4">
        <w:t>)</w:t>
      </w:r>
      <w:r>
        <w:t xml:space="preserve"> condition </w:t>
      </w:r>
      <w:r w:rsidR="004C29F4">
        <w:t>when</w:t>
      </w:r>
      <w:r>
        <w:t xml:space="preserve"> </w:t>
      </w:r>
      <m:oMath>
        <m:r>
          <w:rPr>
            <w:rFonts w:ascii="Cambria Math" w:hAnsi="Cambria Math" w:hint="eastAsia"/>
            <w:color w:val="000000"/>
          </w:rPr>
          <m:t>g</m:t>
        </m:r>
      </m:oMath>
      <w:r w:rsidR="004C29F4">
        <w:t xml:space="preserve"> = 1, and right-hand circular polarization (RCP) condition when </w:t>
      </w:r>
      <m:oMath>
        <m:r>
          <w:rPr>
            <w:rFonts w:ascii="Cambria Math" w:hAnsi="Cambria Math" w:hint="eastAsia"/>
          </w:rPr>
          <m:t>g</m:t>
        </m:r>
      </m:oMath>
      <w:r w:rsidR="00204CC8" w:rsidRPr="00204CC8">
        <w:t xml:space="preserve"> </w:t>
      </w:r>
      <w:r w:rsidR="004C29F4">
        <w:t>= -1</w:t>
      </w:r>
      <w:r>
        <w:t>.</w:t>
      </w:r>
    </w:p>
    <w:p w14:paraId="668A40C5" w14:textId="77777777" w:rsidR="00E86428" w:rsidRPr="00614CA0" w:rsidRDefault="00E86428" w:rsidP="00E86428">
      <w:pPr>
        <w:rPr>
          <w:color w:val="000000"/>
        </w:rPr>
      </w:pPr>
      <w:r>
        <w:rPr>
          <w:color w:val="000000"/>
        </w:rPr>
        <w:t xml:space="preserve">Faraday’s law requires the associated magnetic field to be </w:t>
      </w:r>
    </w:p>
    <w:p w14:paraId="60E3A732" w14:textId="1A7B72FB" w:rsidR="00E86428" w:rsidRPr="00E86428" w:rsidRDefault="005F5B00" w:rsidP="00E86428">
      <w:pPr>
        <w:rPr>
          <w:b/>
          <w:color w:val="000000"/>
        </w:rPr>
      </w:pPr>
      <m:oMathPara>
        <m:oMath>
          <m:eqArr>
            <m:eqArrPr>
              <m:maxDist m:val="1"/>
              <m:ctrlPr>
                <w:rPr>
                  <w:rFonts w:ascii="Cambria Math" w:hAnsi="Cambria Math"/>
                  <w:b/>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w:bookmarkStart w:id="11" w:name="eq_B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11"/>
            </m:e>
          </m:eqArr>
        </m:oMath>
      </m:oMathPara>
    </w:p>
    <w:p w14:paraId="18921D02" w14:textId="7BD821F1" w:rsidR="00E86428" w:rsidRDefault="00E86428" w:rsidP="00E86428">
      <w:r>
        <w:rPr>
          <w:color w:val="000000"/>
        </w:rPr>
        <w:t xml:space="preserve">Here </w:t>
      </w:r>
      <m:oMath>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w</m:t>
            </m:r>
          </m:sub>
        </m:sSub>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ω</m:t>
            </m:r>
          </m:den>
        </m:f>
        <m:sSub>
          <m:sSubPr>
            <m:ctrlPr>
              <w:rPr>
                <w:rFonts w:ascii="Cambria Math" w:hAnsi="Cambria Math"/>
                <w:i/>
              </w:rPr>
            </m:ctrlPr>
          </m:sSubPr>
          <m:e>
            <m:r>
              <w:rPr>
                <w:rFonts w:ascii="Cambria Math" w:hAnsi="Cambria Math"/>
              </w:rPr>
              <m:t>E</m:t>
            </m:r>
          </m:e>
          <m:sub>
            <m:r>
              <w:rPr>
                <w:rFonts w:ascii="Cambria Math" w:hAnsi="Cambria Math"/>
              </w:rPr>
              <m:t>w</m:t>
            </m:r>
          </m:sub>
        </m:sSub>
      </m:oMath>
      <w:r>
        <w:t>.</w:t>
      </w:r>
    </w:p>
    <w:p w14:paraId="386F8229" w14:textId="77777777" w:rsidR="00E86428" w:rsidRPr="00200AE9" w:rsidRDefault="00E86428" w:rsidP="00E86428">
      <w:pPr>
        <w:rPr>
          <w:b/>
          <w:color w:val="000000"/>
          <w:sz w:val="18"/>
        </w:rPr>
      </w:pPr>
      <w:r w:rsidRPr="00200AE9">
        <w:rPr>
          <w:b/>
          <w:color w:val="000000"/>
          <w:sz w:val="18"/>
        </w:rPr>
        <w:t>2.2 Transformation to the wave frame</w:t>
      </w:r>
    </w:p>
    <w:p w14:paraId="28E12DB9" w14:textId="77777777" w:rsidR="00E86428" w:rsidRDefault="00E86428" w:rsidP="00E86428">
      <w:pPr>
        <w:rPr>
          <w:color w:val="000000"/>
        </w:rPr>
      </w:pPr>
      <w:r w:rsidRPr="00E86428">
        <w:rPr>
          <w:color w:val="000000"/>
        </w:rPr>
        <w:t xml:space="preserve">In wave frame, which denotes as prime and moves at constant velocity </w:t>
      </w:r>
      <m:oMath>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T</m:t>
            </m:r>
          </m:sub>
        </m:sSub>
        <m:r>
          <m:rPr>
            <m:sty m:val="p"/>
          </m:rPr>
          <w:rPr>
            <w:rFonts w:ascii="Cambria Math" w:hAnsi="Cambria Math"/>
            <w:color w:val="000000"/>
          </w:rPr>
          <m:t xml:space="preserve"> =ω/k</m:t>
        </m:r>
      </m:oMath>
      <w:r w:rsidRPr="00E86428">
        <w:rPr>
          <w:color w:val="000000"/>
        </w:rPr>
        <w:t xml:space="preserve"> with respect to the lab frame, the fields are</w:t>
      </w:r>
    </w:p>
    <w:p w14:paraId="61A3C8FA" w14:textId="61008A4D" w:rsidR="00E86428" w:rsidRPr="00684AEB" w:rsidRDefault="005F5B00"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14:paraId="6362168E" w14:textId="183620A8" w:rsidR="00E86428" w:rsidRPr="00684AEB" w:rsidRDefault="005F5B00"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14:paraId="45082977" w14:textId="7990C7CE" w:rsidR="00E86428" w:rsidRPr="00684AEB" w:rsidRDefault="005F5B00" w:rsidP="00E86428">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w:bookmarkStart w:id="12" w:name="eq_E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w:bookmarkEnd w:id="12"/>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w:bookmarkStart w:id="13" w:name="eq_B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w:bookmarkEnd w:id="13"/>
            </m:e>
          </m:eqArr>
        </m:oMath>
      </m:oMathPara>
    </w:p>
    <w:p w14:paraId="652B98F0" w14:textId="024B9173" w:rsidR="00E86428" w:rsidRDefault="00E86428" w:rsidP="00E86428">
      <w:pPr>
        <w:rPr>
          <w:color w:val="000000"/>
        </w:rPr>
      </w:pPr>
      <w:r w:rsidRPr="00E86428">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oMath>
      <w:r w:rsidRPr="00E86428">
        <w:rPr>
          <w:color w:val="000000"/>
        </w:rPr>
        <w:t xml:space="preserve">. </w:t>
      </w:r>
      <w:r w:rsidR="006A5918" w:rsidRPr="006A5918">
        <w:rPr>
          <w:color w:val="000000"/>
        </w:rPr>
        <w:t>Substituting the wave fields</w:t>
      </w:r>
      <w:r w:rsidR="006A5918">
        <w:rPr>
          <w:color w:val="000000"/>
        </w:rPr>
        <w:t xml:space="preserve"> </w:t>
      </w:r>
      <w:r w:rsidR="00790B0F">
        <w:rPr>
          <w:color w:val="000000"/>
        </w:rPr>
        <w:t xml:space="preserve">Eq. </w:t>
      </w:r>
      <w:r w:rsidR="00790B0F">
        <w:rPr>
          <w:color w:val="000000"/>
        </w:rPr>
        <w:fldChar w:fldCharType="begin"/>
      </w:r>
      <w:r w:rsidR="00790B0F">
        <w:rPr>
          <w:color w:val="000000"/>
        </w:rPr>
        <w:instrText xml:space="preserve"> REF eq_Efield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e>
        </m:d>
      </m:oMath>
      <w:r w:rsidR="00790B0F">
        <w:rPr>
          <w:color w:val="000000"/>
        </w:rPr>
        <w:fldChar w:fldCharType="end"/>
      </w:r>
      <w:r w:rsidRPr="00E86428">
        <w:rPr>
          <w:color w:val="000000"/>
        </w:rPr>
        <w:t xml:space="preserve"> into </w:t>
      </w:r>
      <w:r w:rsidR="00790B0F">
        <w:rPr>
          <w:color w:val="000000"/>
        </w:rPr>
        <w:t>Eq.</w:t>
      </w:r>
      <w:r w:rsidR="00790B0F">
        <w:rPr>
          <w:color w:val="000000"/>
        </w:rPr>
        <w:fldChar w:fldCharType="begin"/>
      </w:r>
      <w:r w:rsidR="00790B0F">
        <w:rPr>
          <w:color w:val="000000"/>
        </w:rPr>
        <w:instrText xml:space="preserve"> REF eq_Epfield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m:t>
            </m:r>
          </m:e>
        </m:d>
      </m:oMath>
      <w:r w:rsidR="00790B0F">
        <w:rPr>
          <w:color w:val="000000"/>
        </w:rPr>
        <w:fldChar w:fldCharType="end"/>
      </w:r>
      <w:r w:rsidR="00790B0F">
        <w:rPr>
          <w:color w:val="000000"/>
        </w:rPr>
        <w:t xml:space="preserve"> </w:t>
      </w:r>
      <w:r w:rsidR="00426E5F">
        <w:rPr>
          <w:color w:val="000000"/>
        </w:rPr>
        <w:t>gives</w:t>
      </w:r>
      <w:r w:rsidRPr="00E86428">
        <w:rPr>
          <w:color w:val="000000"/>
        </w:rPr>
        <w:t xml:space="preser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Pr="00E86428">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6A5918">
        <w:rPr>
          <w:color w:val="000000"/>
        </w:rPr>
        <w:t>.</w:t>
      </w:r>
    </w:p>
    <w:p w14:paraId="54971FCE" w14:textId="2E0B8D31" w:rsidR="00426E5F" w:rsidRPr="001D39AE" w:rsidRDefault="006A5918" w:rsidP="00426E5F">
      <w:pPr>
        <w:rPr>
          <w:color w:val="000000"/>
        </w:rPr>
      </w:pPr>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w:t>
      </w:r>
      <w:proofErr w:type="spellStart"/>
      <w:r>
        <w:rPr>
          <w:color w:val="000000"/>
        </w:rPr>
        <w:t>ict</w:t>
      </w:r>
      <w:proofErr w:type="spellEnd"/>
      <w:r>
        <w:rPr>
          <w:color w:val="000000"/>
        </w:rPr>
        <w:t xml:space="preserve">} are </w:t>
      </w:r>
      <w:r w:rsidR="00426E5F" w:rsidRPr="00426E5F">
        <w:rPr>
          <w:color w:val="000000"/>
        </w:rPr>
        <w:t>relativistic</w:t>
      </w:r>
      <w:r w:rsidR="00426E5F">
        <w:rPr>
          <w:color w:val="000000"/>
        </w:rPr>
        <w:t xml:space="preserve"> </w:t>
      </w:r>
      <w:r>
        <w:rPr>
          <w:color w:val="000000"/>
        </w:rPr>
        <w:t xml:space="preserve">four-vectors, we have </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w:bookmarkStart w:id="14" w:name="OLE_LINK5"/>
                  <w:bookmarkStart w:id="15" w:name="OLE_LINK6"/>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w:bookmarkEnd w:id="14"/>
                  <w:bookmarkEnd w:id="15"/>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14:paraId="44ABFBE6" w14:textId="2FF779F3" w:rsidR="001D39AE" w:rsidRDefault="0026168B" w:rsidP="001D39AE">
      <w:pPr>
        <w:rPr>
          <w:color w:val="000000"/>
        </w:rPr>
      </w:pPr>
      <w:r>
        <w:rPr>
          <w:color w:val="000000"/>
        </w:rPr>
        <w:t>H</w:t>
      </w:r>
      <w:r w:rsidR="001D39AE">
        <w:rPr>
          <w:color w:val="000000"/>
        </w:rPr>
        <w:t xml:space="preserve">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sidR="001D39AE">
        <w:rPr>
          <w:color w:val="000000"/>
        </w:rPr>
        <w:t xml:space="preserve"> </w:t>
      </w:r>
      <w:r w:rsidR="000D0167">
        <w:rPr>
          <w:color w:val="000000"/>
        </w:rPr>
        <w:t xml:space="preserve">and </w:t>
      </w:r>
      <m:oMath>
        <m:r>
          <m:rPr>
            <m:sty m:val="p"/>
          </m:rPr>
          <w:rPr>
            <w:rFonts w:ascii="Cambria Math" w:hAnsi="Cambria Math"/>
            <w:color w:val="000000"/>
          </w:rPr>
          <m:t>z'</m:t>
        </m:r>
      </m:oMath>
      <w:r w:rsidR="000D0167">
        <w:rPr>
          <w:color w:val="000000"/>
        </w:rPr>
        <w:t xml:space="preserve"> </w:t>
      </w:r>
      <w:r w:rsidR="004D79E7">
        <w:rPr>
          <w:color w:val="000000"/>
        </w:rPr>
        <w:t>are</w:t>
      </w:r>
      <w:r w:rsidR="001D39AE">
        <w:rPr>
          <w:color w:val="000000"/>
        </w:rPr>
        <w:t xml:space="preserve"> the wavenumber</w:t>
      </w:r>
      <w:r w:rsidR="004D79E7">
        <w:rPr>
          <w:color w:val="000000"/>
        </w:rPr>
        <w:t xml:space="preserve"> and position</w:t>
      </w:r>
      <w:r w:rsidR="001D39AE">
        <w:rPr>
          <w:color w:val="000000"/>
        </w:rPr>
        <w:t xml:space="preserve"> in the wave frame. The magnetic field</w:t>
      </w:r>
      <w:r>
        <w:rPr>
          <w:color w:val="000000"/>
        </w:rPr>
        <w:t xml:space="preserve"> of E.M wave</w:t>
      </w:r>
      <w:r w:rsidR="001D39AE">
        <w:rPr>
          <w:color w:val="000000"/>
        </w:rPr>
        <w:t xml:space="preserve"> is </w:t>
      </w:r>
    </w:p>
    <w:p w14:paraId="14EB8D22" w14:textId="5139AF44" w:rsidR="001D39AE" w:rsidRPr="001D39AE" w:rsidRDefault="005F5B00" w:rsidP="001D39AE">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w:bookmarkStart w:id="16" w:name="eq_B_formu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w:bookmarkEnd w:id="16"/>
            </m:e>
          </m:eqArr>
        </m:oMath>
      </m:oMathPara>
    </w:p>
    <w:p w14:paraId="2B921E61" w14:textId="714D3E96" w:rsidR="001D39AE" w:rsidRDefault="0026168B" w:rsidP="001D39AE">
      <w:pPr>
        <w:rPr>
          <w:color w:val="000000"/>
        </w:rPr>
      </w:pPr>
      <w:r>
        <w:rPr>
          <w:color w:val="000000"/>
        </w:rPr>
        <w:t>T</w:t>
      </w:r>
      <w:r w:rsidR="001D39AE">
        <w:rPr>
          <w:color w:val="000000"/>
        </w:rPr>
        <w:t xml:space="preserve">he motion equation of the charge particle in the prime frame is </w:t>
      </w:r>
    </w:p>
    <w:p w14:paraId="1FA43E97" w14:textId="27D8415B" w:rsidR="001D39AE" w:rsidRPr="001D39AE" w:rsidRDefault="005F5B00" w:rsidP="001D39AE">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14:paraId="7B01E80A" w14:textId="055480AC" w:rsidR="001D39AE" w:rsidRDefault="001D39AE" w:rsidP="001D39AE">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sidR="008D3E59">
        <w:rPr>
          <w:color w:val="000000"/>
        </w:rPr>
        <w:t xml:space="preserve"> , m is the rest m</w:t>
      </w:r>
      <w:r w:rsidR="0083783E">
        <w:rPr>
          <w:color w:val="000000"/>
        </w:rPr>
        <w:t>ass of electron</w:t>
      </w:r>
      <w:r w:rsidR="00C87DBF">
        <w:rPr>
          <w:color w:val="000000"/>
        </w:rPr>
        <w:t xml:space="preserve"> and q </w:t>
      </w:r>
      <w:r w:rsidR="00DC3425">
        <w:rPr>
          <w:color w:val="000000"/>
        </w:rPr>
        <w:t>is the electron charge with q = -e</w:t>
      </w:r>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r w:rsidR="00E57C58">
        <w:rPr>
          <w:color w:val="000000"/>
        </w:rPr>
        <w:t xml:space="preserve">. The </w:t>
      </w:r>
      <w:r w:rsidR="008D3E59">
        <w:rPr>
          <w:color w:val="000000"/>
        </w:rPr>
        <w:t xml:space="preserve">derivation of energy </w:t>
      </w:r>
      <m:oMath>
        <m:r>
          <m:rPr>
            <m:sty m:val="p"/>
          </m:rPr>
          <w:rPr>
            <w:rFonts w:ascii="Cambria Math" w:hAnsi="Cambria Math"/>
            <w:color w:val="000000"/>
          </w:rPr>
          <m:t>γ'</m:t>
        </m:r>
      </m:oMath>
      <w:r w:rsidR="008D3E59">
        <w:rPr>
          <w:color w:val="000000"/>
        </w:rPr>
        <w:t xml:space="preserve"> to t</w:t>
      </w:r>
      <w:proofErr w:type="gramStart"/>
      <w:r w:rsidR="008D3E59">
        <w:rPr>
          <w:color w:val="000000"/>
        </w:rPr>
        <w:t xml:space="preserve">’ </w:t>
      </w:r>
      <w:r w:rsidR="00B104E2">
        <w:rPr>
          <w:color w:val="000000"/>
        </w:rPr>
        <w:t xml:space="preserve"> and</w:t>
      </w:r>
      <w:proofErr w:type="gramEnd"/>
      <w:r w:rsidR="00B104E2">
        <w:rPr>
          <w:color w:val="000000"/>
        </w:rPr>
        <w:t xml:space="preserve"> the motion equation in each direction </w:t>
      </w:r>
      <w:r w:rsidR="008D3E59">
        <w:rPr>
          <w:color w:val="000000"/>
        </w:rPr>
        <w:t xml:space="preserve">should be </w:t>
      </w:r>
    </w:p>
    <w:p w14:paraId="132FC8E3" w14:textId="4EF36146" w:rsidR="007A501F" w:rsidRPr="00684AEB" w:rsidRDefault="005F5B0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w:bookmarkStart w:id="17" w:name="eq_dGAM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17"/>
            </m:e>
          </m:eqArr>
        </m:oMath>
      </m:oMathPara>
    </w:p>
    <w:p w14:paraId="2B3A6CAE" w14:textId="34E99A9A" w:rsidR="007A501F" w:rsidRPr="00684AEB" w:rsidRDefault="005F5B0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18" w:name="eq_gabeta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w:bookmarkEnd w:id="18"/>
            </m:e>
          </m:eqArr>
        </m:oMath>
      </m:oMathPara>
    </w:p>
    <w:p w14:paraId="7B681C3C" w14:textId="4724B4BE" w:rsidR="007A501F" w:rsidRPr="00684AEB" w:rsidRDefault="005F5B0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19" w:name="eq_gabeta_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w:bookmarkEnd w:id="19"/>
            </m:e>
          </m:eqArr>
        </m:oMath>
      </m:oMathPara>
    </w:p>
    <w:p w14:paraId="0C10EF2F" w14:textId="77777777" w:rsidR="00221004" w:rsidRDefault="007A501F" w:rsidP="007A501F">
      <w:pPr>
        <w:rPr>
          <w:color w:val="000000"/>
        </w:rPr>
      </w:pPr>
      <w:r>
        <w:rPr>
          <w:color w:val="000000"/>
        </w:rPr>
        <w:t xml:space="preserve">Here </w:t>
      </w:r>
      <m:oMath>
        <m:r>
          <m:rPr>
            <m:sty m:val="p"/>
          </m:rPr>
          <w:rPr>
            <w:rFonts w:ascii="Cambria Math" w:hAnsi="Cambria Math"/>
            <w:color w:val="000000"/>
          </w:rPr>
          <m:t>Ω</m:t>
        </m:r>
      </m:oMath>
      <w:r>
        <w:rPr>
          <w:color w:val="000000"/>
        </w:rPr>
        <w:t xml:space="preserve"> is the</w:t>
      </w:r>
      <w:r w:rsidR="00E9536E">
        <w:rPr>
          <w:color w:val="000000"/>
        </w:rPr>
        <w:t xml:space="preserve"> </w:t>
      </w:r>
      <w:r w:rsidR="00234536" w:rsidRPr="004212B3">
        <w:rPr>
          <w:color w:val="000000"/>
        </w:rPr>
        <w:t>nonrelativistic</w:t>
      </w:r>
      <w:r w:rsidR="00234536">
        <w:rPr>
          <w:color w:val="000000"/>
        </w:rPr>
        <w:t xml:space="preserve"> electron</w:t>
      </w:r>
      <w:r>
        <w:rPr>
          <w:color w:val="000000"/>
        </w:rPr>
        <w:t xml:space="preserve"> cyclotron frequency</w:t>
      </w:r>
      <w:r w:rsidRPr="004212B3">
        <w:rPr>
          <w:color w:val="000000"/>
        </w:rPr>
        <w:t xml:space="preserve"> in the lab frame</w:t>
      </w:r>
      <w:r w:rsidR="00E9536E">
        <w:rPr>
          <w:color w:val="000000"/>
        </w:rPr>
        <w:t xml:space="preserve"> with </w:t>
      </w:r>
      <m:oMath>
        <m:r>
          <m:rPr>
            <m:sty m:val="p"/>
          </m:rPr>
          <w:rPr>
            <w:rFonts w:ascii="Cambria Math" w:hAnsi="Cambria Math"/>
            <w:color w:val="000000"/>
          </w:rPr>
          <m:t>Ω&lt;0</m:t>
        </m:r>
      </m:oMath>
      <w:r w:rsidR="00F92C21">
        <w:rPr>
          <w:color w:val="000000"/>
        </w:rPr>
        <w:t>.</w:t>
      </w:r>
      <w:r>
        <w:rPr>
          <w:color w:val="000000"/>
        </w:rPr>
        <w:t xml:space="preserve"> </w:t>
      </w:r>
      <w:r w:rsidR="00F92C21">
        <w:rPr>
          <w:color w:val="000000"/>
        </w:rPr>
        <w:t>I</w:t>
      </w:r>
      <w:r w:rsidR="00F92C21">
        <w:rPr>
          <w:rFonts w:hint="eastAsia"/>
          <w:color w:val="000000"/>
        </w:rPr>
        <w:t>n</w:t>
      </w:r>
      <w:r w:rsidR="00F92C21">
        <w:rPr>
          <w:color w:val="000000"/>
        </w:rPr>
        <w:t>troduce</w:t>
      </w:r>
    </w:p>
    <w:p w14:paraId="18AC8FAB" w14:textId="7D1D457C" w:rsidR="00221004" w:rsidRPr="00221004" w:rsidRDefault="005F5B00" w:rsidP="00221004">
      <w:pPr>
        <w:jc w:val="cente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r>
                <m:rPr>
                  <m:sty m:val="p"/>
                </m:rP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w:bookmarkStart w:id="20" w:name="eq_xi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w:bookmarkEnd w:id="20"/>
            </m:e>
          </m:eqArr>
        </m:oMath>
      </m:oMathPara>
    </w:p>
    <w:p w14:paraId="1C7B5159" w14:textId="538A7DF1" w:rsidR="00221004" w:rsidRDefault="005E1DBD" w:rsidP="005E1DBD">
      <w:pPr>
        <w:rPr>
          <w:color w:val="000000"/>
        </w:rPr>
      </w:pPr>
      <w:r>
        <w:rPr>
          <w:color w:val="000000"/>
        </w:rPr>
        <w:t xml:space="preserve">Here </w:t>
      </w:r>
      <m:oMath>
        <m:r>
          <m:rPr>
            <m:sty m:val="p"/>
          </m:rPr>
          <w:rPr>
            <w:rFonts w:ascii="Cambria Math" w:hAnsi="Cambria Math"/>
            <w:color w:val="000000"/>
          </w:rPr>
          <m:t xml:space="preserve">α= </m:t>
        </m:r>
        <m:f>
          <m:fPr>
            <m:ctrlPr>
              <w:rPr>
                <w:rFonts w:ascii="Cambria Math" w:hAnsi="Cambria Math"/>
                <w:i/>
                <w:color w:val="000000"/>
              </w:rPr>
            </m:ctrlPr>
          </m:fPr>
          <m:num>
            <m:r>
              <w:rPr>
                <w:rFonts w:ascii="Cambria Math" w:hAnsi="Cambria Math"/>
                <w:color w:val="000000"/>
              </w:rPr>
              <m:t>gω</m:t>
            </m:r>
          </m:num>
          <m:den>
            <m:r>
              <m:rPr>
                <m:sty m:val="p"/>
              </m:rPr>
              <w:rPr>
                <w:rFonts w:ascii="Cambria Math" w:hAnsi="Cambria Math"/>
                <w:color w:val="000000"/>
              </w:rPr>
              <m:t>Ω</m:t>
            </m:r>
            <m:sSub>
              <m:sSubPr>
                <m:ctrlPr>
                  <w:rPr>
                    <w:rFonts w:ascii="Cambria Math" w:hAnsi="Cambria Math"/>
                    <w:color w:val="000000"/>
                  </w:rPr>
                </m:ctrlPr>
              </m:sSubPr>
              <m:e>
                <m:r>
                  <m:rPr>
                    <m:sty m:val="p"/>
                  </m:rPr>
                  <w:rPr>
                    <w:rFonts w:ascii="Cambria Math" w:hAnsi="Cambria Math"/>
                    <w:color w:val="000000"/>
                  </w:rPr>
                  <m:t>γ</m:t>
                </m:r>
              </m:e>
              <m:sub>
                <m:r>
                  <m:rPr>
                    <m:sty m:val="p"/>
                  </m:rPr>
                  <w:rPr>
                    <w:rFonts w:ascii="Cambria Math" w:hAnsi="Cambria Math"/>
                    <w:color w:val="000000"/>
                  </w:rPr>
                  <m:t>T</m:t>
                </m:r>
              </m:sub>
            </m:sSub>
          </m:den>
        </m:f>
        <m:r>
          <w:rPr>
            <w:rFonts w:ascii="Cambria Math" w:hAnsi="Cambria Math"/>
            <w:color w:val="000000"/>
          </w:rPr>
          <m:t xml:space="preserve">n. </m:t>
        </m:r>
      </m:oMath>
      <w:r w:rsidR="00221004">
        <w:rPr>
          <w:color w:val="000000"/>
        </w:rPr>
        <w:t>A</w:t>
      </w:r>
      <w:r w:rsidR="00F92C21">
        <w:rPr>
          <w:color w:val="000000"/>
        </w:rPr>
        <w:t>nd</w:t>
      </w:r>
    </w:p>
    <w:p w14:paraId="088414CA" w14:textId="38FB6FC0" w:rsidR="00221004" w:rsidRPr="00221004" w:rsidRDefault="005F5B00" w:rsidP="00221004">
      <w:pPr>
        <w:jc w:val="center"/>
        <w:rPr>
          <w:color w:val="000000"/>
        </w:rPr>
      </w:pPr>
      <m:oMathPara>
        <m:oMath>
          <m:eqArr>
            <m:eqArrPr>
              <m:maxDist m:val="1"/>
              <m:ctrlPr>
                <w:rPr>
                  <w:rFonts w:ascii="Cambria Math" w:hAnsi="Cambria Math"/>
                  <w:color w:val="000000"/>
                </w:rPr>
              </m:ctrlPr>
            </m:eqArr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r>
                <m:rPr>
                  <m:sty m:val="p"/>
                </m:rP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m:ctrlPr>
                <w:rPr>
                  <w:rFonts w:ascii="Cambria Math" w:hAnsi="Cambria Math"/>
                  <w:i/>
                  <w:color w:val="000000"/>
                </w:rPr>
              </m:ctrlPr>
            </m:e>
          </m:eqArr>
        </m:oMath>
      </m:oMathPara>
    </w:p>
    <w:p w14:paraId="64101F82" w14:textId="1804E587" w:rsidR="007A501F" w:rsidRDefault="00221004" w:rsidP="007A501F">
      <w:pPr>
        <w:rPr>
          <w:color w:val="000000"/>
        </w:rPr>
      </w:pPr>
      <w:r>
        <w:rPr>
          <w:color w:val="000000"/>
        </w:rPr>
        <w:t xml:space="preserve">where </w:t>
      </w:r>
      <w:r w:rsidR="009A586D">
        <w:rPr>
          <w:color w:val="000000"/>
        </w:rPr>
        <w:t xml:space="preserve"> </w:t>
      </w:r>
      <m:oMath>
        <m:r>
          <w:rPr>
            <w:rFonts w:ascii="Cambria Math" w:hAnsi="Cambria Math"/>
            <w:color w:val="000000"/>
          </w:rPr>
          <m:t>n=ck/ω</m:t>
        </m:r>
      </m:oMath>
      <w:r w:rsidR="009A586D">
        <w:rPr>
          <w:color w:val="000000"/>
        </w:rPr>
        <w:t xml:space="preserve"> , </w:t>
      </w:r>
      <w:r w:rsidR="004B39B2">
        <w:rPr>
          <w:color w:val="000000"/>
        </w:rPr>
        <w:t>a</w:t>
      </w:r>
      <w:r w:rsidR="007A501F">
        <w:rPr>
          <w:color w:val="000000"/>
        </w:rPr>
        <w:t xml:space="preserve">ccording to Eq. </w:t>
      </w:r>
      <w:r w:rsidR="007A501F">
        <w:rPr>
          <w:color w:val="000000"/>
        </w:rPr>
        <w:fldChar w:fldCharType="begin"/>
      </w:r>
      <w:r w:rsidR="007A501F">
        <w:rPr>
          <w:color w:val="000000"/>
        </w:rPr>
        <w:instrText xml:space="preserve"> REF eq_gabeta_z \h </w:instrText>
      </w:r>
      <w:r w:rsidR="007A501F">
        <w:rPr>
          <w:color w:val="000000"/>
        </w:rPr>
      </w:r>
      <w:r w:rsidR="007A501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sidR="007A501F">
        <w:rPr>
          <w:color w:val="000000"/>
        </w:rPr>
        <w:fldChar w:fldCharType="end"/>
      </w:r>
      <w:r w:rsidR="007A501F">
        <w:rPr>
          <w:color w:val="000000"/>
        </w:rPr>
        <w:t xml:space="preserve"> , Eq. </w:t>
      </w:r>
      <w:r w:rsidR="007A501F">
        <w:rPr>
          <w:color w:val="000000"/>
        </w:rPr>
        <w:fldChar w:fldCharType="begin"/>
      </w:r>
      <w:r w:rsidR="007A501F">
        <w:rPr>
          <w:color w:val="000000"/>
        </w:rPr>
        <w:instrText xml:space="preserve"> REF eq_gabeta_p \h </w:instrText>
      </w:r>
      <w:r w:rsidR="007A501F">
        <w:rPr>
          <w:color w:val="000000"/>
        </w:rPr>
      </w:r>
      <w:r w:rsidR="007A501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sidR="007A501F">
        <w:rPr>
          <w:color w:val="000000"/>
        </w:rPr>
        <w:fldChar w:fldCharType="end"/>
      </w:r>
      <w:r w:rsidR="007A501F">
        <w:rPr>
          <w:color w:val="000000"/>
        </w:rPr>
        <w:t xml:space="preserve">, we have </w:t>
      </w:r>
    </w:p>
    <w:p w14:paraId="5995A5DA" w14:textId="2F482C7D" w:rsidR="00396A39" w:rsidRPr="00684AEB" w:rsidRDefault="005F5B00" w:rsidP="00396A39">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αγ'</m:t>
                      </m:r>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w:bookmarkStart w:id="21" w:name="eq_dxi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w:bookmarkEnd w:id="21"/>
            </m:e>
          </m:eqArr>
        </m:oMath>
      </m:oMathPara>
    </w:p>
    <w:p w14:paraId="5D087E0D" w14:textId="22DB3127" w:rsidR="00396A39" w:rsidRPr="00684AEB" w:rsidRDefault="005F5B00" w:rsidP="00396A39">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αγ'</m:t>
                      </m:r>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r>
                        <w:rPr>
                          <w:rFonts w:ascii="Cambria Math" w:hAnsi="Cambria Math"/>
                          <w:color w:val="000000"/>
                        </w:rPr>
                        <m:t>αγ'</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2" w:name="eq_dxi_per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w:bookmarkEnd w:id="22"/>
            </m:e>
          </m:eqArr>
        </m:oMath>
      </m:oMathPara>
    </w:p>
    <w:p w14:paraId="7ABEAE31" w14:textId="77777777" w:rsidR="001D39AE" w:rsidRPr="00200AE9" w:rsidRDefault="00761339" w:rsidP="001D39AE">
      <w:pPr>
        <w:rPr>
          <w:b/>
          <w:sz w:val="18"/>
          <w:szCs w:val="20"/>
        </w:rPr>
      </w:pPr>
      <w:r w:rsidRPr="00200AE9">
        <w:rPr>
          <w:b/>
          <w:sz w:val="18"/>
          <w:szCs w:val="20"/>
        </w:rPr>
        <w:t xml:space="preserve">2.3 </w:t>
      </w:r>
      <w:r w:rsidR="00A457C8" w:rsidRPr="00200AE9">
        <w:rPr>
          <w:b/>
          <w:sz w:val="18"/>
          <w:szCs w:val="20"/>
        </w:rPr>
        <w:t>Construction of pseudo-potential problem</w:t>
      </w:r>
    </w:p>
    <w:p w14:paraId="002D998C" w14:textId="1F936C84" w:rsidR="00527607" w:rsidRDefault="00527607" w:rsidP="00527607">
      <w:pPr>
        <w:rPr>
          <w:color w:val="000000"/>
        </w:rPr>
      </w:pPr>
      <w:r>
        <w:rPr>
          <w:color w:val="000000"/>
        </w:rPr>
        <w:lastRenderedPageBreak/>
        <w:t>Taking the derivative of Eq.</w:t>
      </w:r>
      <w:r w:rsidR="007D483B">
        <w:rPr>
          <w:color w:val="000000"/>
        </w:rPr>
        <w:t xml:space="preserve"> </w:t>
      </w:r>
      <w:r w:rsidR="007D483B">
        <w:rPr>
          <w:color w:val="000000"/>
        </w:rPr>
        <w:fldChar w:fldCharType="begin"/>
      </w:r>
      <w:r w:rsidR="007D483B">
        <w:rPr>
          <w:color w:val="000000"/>
        </w:rPr>
        <w:instrText xml:space="preserve"> REF eq_dxi_z \h </w:instrText>
      </w:r>
      <w:r w:rsidR="007D483B">
        <w:rPr>
          <w:color w:val="000000"/>
        </w:rPr>
      </w:r>
      <w:r w:rsidR="007D48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7D483B">
        <w:rPr>
          <w:color w:val="000000"/>
        </w:rPr>
        <w:fldChar w:fldCharType="end"/>
      </w:r>
      <w:r w:rsidR="007D483B">
        <w:rPr>
          <w:color w:val="000000"/>
        </w:rPr>
        <w:t xml:space="preserve"> </w:t>
      </w:r>
      <w:r>
        <w:rPr>
          <w:color w:val="000000"/>
        </w:rPr>
        <w:t xml:space="preserve">with respect to t’ gives </w:t>
      </w:r>
    </w:p>
    <w:p w14:paraId="70683A31" w14:textId="7D93A989" w:rsidR="00023180" w:rsidRPr="004D102A" w:rsidRDefault="005F5B00" w:rsidP="0002318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w:bookmarkStart w:id="23" w:name="eq_ddbetaz"/>
              <w:bookmarkStart w:id="24" w:name="eq_ddxi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w:bookmarkEnd w:id="23"/>
              <w:bookmarkEnd w:id="24"/>
            </m:e>
          </m:eqArr>
        </m:oMath>
      </m:oMathPara>
    </w:p>
    <w:p w14:paraId="0BDFF362" w14:textId="7D70ABB5" w:rsidR="00CB51E3" w:rsidRDefault="00CB51E3" w:rsidP="00527607">
      <w:pPr>
        <w:rPr>
          <w:color w:val="000000"/>
        </w:rPr>
      </w:pPr>
      <w:r>
        <w:rPr>
          <w:color w:val="000000"/>
        </w:rPr>
        <w:t xml:space="preserve">And </w:t>
      </w:r>
    </w:p>
    <w:p w14:paraId="1467F7C2" w14:textId="65E75B6A" w:rsidR="00CB51E3" w:rsidRPr="00CB51E3" w:rsidRDefault="005F5B00" w:rsidP="00CB51E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r>
                <w:rPr>
                  <w:rFonts w:ascii="Cambria Math" w:hAnsi="Cambria Math"/>
                  <w:color w:val="000000"/>
                </w:rPr>
                <m:t xml:space="preserve"> #</m:t>
              </m:r>
              <w:bookmarkStart w:id="25" w:name="eq_dtwoterm"/>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w:bookmarkEnd w:id="25"/>
            </m:e>
          </m:eqArr>
        </m:oMath>
      </m:oMathPara>
    </w:p>
    <w:p w14:paraId="2FF6B0E4" w14:textId="56FA7B8A" w:rsidR="00CB51E3" w:rsidRDefault="00CB51E3" w:rsidP="00CB51E3">
      <w:pPr>
        <w:rPr>
          <w:color w:val="000000"/>
        </w:rPr>
      </w:pPr>
      <w:r>
        <w:rPr>
          <w:color w:val="000000"/>
        </w:rPr>
        <w:t xml:space="preserve">According to Eq. </w:t>
      </w:r>
      <w:r>
        <w:rPr>
          <w:color w:val="000000"/>
        </w:rPr>
        <w:fldChar w:fldCharType="begin"/>
      </w:r>
      <w:r>
        <w:rPr>
          <w:color w:val="000000"/>
        </w:rPr>
        <w:instrText xml:space="preserve"> REF eq_dGAMMA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10</m:t>
            </m:r>
          </m:e>
        </m:d>
      </m:oMath>
      <w:r>
        <w:rPr>
          <w:color w:val="000000"/>
        </w:rPr>
        <w:fldChar w:fldCharType="end"/>
      </w:r>
      <w:r>
        <w:rPr>
          <w:color w:val="000000"/>
        </w:rPr>
        <w:t xml:space="preserve"> </w:t>
      </w:r>
      <w:r w:rsidR="006D0E14">
        <w:rPr>
          <w:color w:val="000000"/>
        </w:rPr>
        <w:t xml:space="preserve">and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 we have</w:t>
      </w:r>
    </w:p>
    <w:p w14:paraId="0F899DCF" w14:textId="6BB5EDB5" w:rsidR="006D0E14" w:rsidRPr="006D0E14" w:rsidRDefault="005F5B00" w:rsidP="006D0E14">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r>
                <w:rPr>
                  <w:rFonts w:ascii="Cambria Math" w:hAnsi="Cambria Math"/>
                  <w:color w:val="000000"/>
                </w:rPr>
                <m:t>=</m:t>
              </m:r>
              <m:r>
                <m:rPr>
                  <m:sty m:val="p"/>
                </m:rPr>
                <w:rPr>
                  <w:rFonts w:ascii="Cambria Math" w:hAnsi="Cambria Math"/>
                  <w:color w:val="000000"/>
                </w:rPr>
                <m:t>Ω</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ctrlPr>
                <w:rPr>
                  <w:rFonts w:ascii="Cambria Math" w:hAnsi="Cambria Math"/>
                  <w:i/>
                  <w:color w:val="000000"/>
                </w:rPr>
              </m:ctrlPr>
            </m:e>
          </m:eqArr>
        </m:oMath>
      </m:oMathPara>
    </w:p>
    <w:p w14:paraId="5DF3E44E" w14:textId="4F0A79DA" w:rsidR="006D0E14" w:rsidRDefault="006D0E14" w:rsidP="00CB51E3">
      <w:pPr>
        <w:rPr>
          <w:color w:val="000000"/>
        </w:rPr>
      </w:pPr>
      <w:r>
        <w:rPr>
          <w:color w:val="000000"/>
        </w:rPr>
        <w:t xml:space="preserve">While in Eq. </w:t>
      </w:r>
      <w:r>
        <w:rPr>
          <w:color w:val="000000"/>
        </w:rPr>
        <w:fldChar w:fldCharType="begin"/>
      </w:r>
      <w:r>
        <w:rPr>
          <w:color w:val="000000"/>
        </w:rPr>
        <w:instrText xml:space="preserve"> REF eq_dxi_perp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consider typically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m:rPr>
            <m:sty m:val="p"/>
          </m:rPr>
          <w:rPr>
            <w:rFonts w:ascii="Cambria Math" w:hAnsi="Cambria Math"/>
            <w:color w:val="000000"/>
          </w:rPr>
          <m:t>&lt;</m:t>
        </m:r>
        <m:sSub>
          <m:sSubPr>
            <m:ctrlPr>
              <w:rPr>
                <w:rFonts w:ascii="Cambria Math" w:hAnsi="Cambria Math"/>
                <w:i/>
                <w:color w:val="000000"/>
              </w:rPr>
            </m:ctrlPr>
          </m:sSubPr>
          <m:e>
            <m:r>
              <w:rPr>
                <w:rFonts w:ascii="Cambria Math" w:hAnsi="Cambria Math"/>
                <w:color w:val="000000"/>
              </w:rPr>
              <m:t>B</m:t>
            </m:r>
            <m:ctrlPr>
              <w:rPr>
                <w:rFonts w:ascii="Cambria Math" w:hAnsi="Cambria Math"/>
                <w:color w:val="000000"/>
              </w:rPr>
            </m:ctrlPr>
          </m:e>
          <m:sub>
            <m:r>
              <w:rPr>
                <w:rFonts w:ascii="Cambria Math" w:hAnsi="Cambria Math"/>
                <w:color w:val="000000"/>
              </w:rPr>
              <m:t>0</m:t>
            </m:r>
          </m:sub>
        </m:sSub>
      </m:oMath>
      <w:r>
        <w:rPr>
          <w:color w:val="000000"/>
        </w:rPr>
        <w:t xml:space="preserve"> </w:t>
      </w:r>
      <w:r w:rsidR="0098405C">
        <w:rPr>
          <w:color w:val="000000"/>
        </w:rPr>
        <w:t xml:space="preserve">which </w:t>
      </w:r>
      <w:r w:rsidR="0044715F">
        <w:rPr>
          <w:color w:val="000000"/>
        </w:rPr>
        <w:t xml:space="preserve">is </w:t>
      </w:r>
      <w:r w:rsidR="0098405C">
        <w:rPr>
          <w:color w:val="000000"/>
        </w:rPr>
        <w:t>suit</w:t>
      </w:r>
      <w:r w:rsidR="0044715F">
        <w:rPr>
          <w:color w:val="000000"/>
        </w:rPr>
        <w:t>able</w:t>
      </w:r>
      <w:r w:rsidR="0098405C">
        <w:rPr>
          <w:color w:val="000000"/>
        </w:rPr>
        <w:t xml:space="preserve"> </w:t>
      </w:r>
      <w:r>
        <w:rPr>
          <w:color w:val="000000"/>
        </w:rPr>
        <w:t xml:space="preserve">in most case of Tokamak </w:t>
      </w:r>
      <w:r w:rsidR="0044715F">
        <w:rPr>
          <w:color w:val="000000"/>
        </w:rPr>
        <w:t>environment</w:t>
      </w:r>
      <w:r>
        <w:rPr>
          <w:color w:val="000000"/>
        </w:rPr>
        <w:t>, we have</w:t>
      </w:r>
    </w:p>
    <w:p w14:paraId="2754E812" w14:textId="4D95E06F" w:rsidR="006D0E14" w:rsidRPr="006D0E14" w:rsidRDefault="005F5B00" w:rsidP="006D0E14">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&lt;</m:t>
              </m:r>
              <m:r>
                <m:rPr>
                  <m:sty m:val="p"/>
                </m:rPr>
                <w:rPr>
                  <w:rFonts w:ascii="Cambria Math" w:hAnsi="Cambria Math"/>
                  <w:color w:val="000000"/>
                </w:rPr>
                <m:t>Ω</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m:ctrlPr>
                <w:rPr>
                  <w:rFonts w:ascii="Cambria Math" w:hAnsi="Cambria Math"/>
                  <w:i/>
                  <w:color w:val="000000"/>
                </w:rPr>
              </m:ctrlPr>
            </m:e>
          </m:eqArr>
        </m:oMath>
      </m:oMathPara>
    </w:p>
    <w:p w14:paraId="76301D3F" w14:textId="4840BA38" w:rsidR="00C00DD5" w:rsidRDefault="00C00DD5" w:rsidP="006D0E14">
      <w:pPr>
        <w:rPr>
          <w:color w:val="000000"/>
        </w:rPr>
      </w:pPr>
      <w:r>
        <w:rPr>
          <w:color w:val="000000"/>
        </w:rPr>
        <w:t>Finally,</w:t>
      </w:r>
      <w:r w:rsidR="006D0E14">
        <w:rPr>
          <w:color w:val="000000"/>
        </w:rPr>
        <w:t xml:space="preserve"> in the right side of Eq. </w:t>
      </w:r>
      <w:r w:rsidR="006D0E14">
        <w:rPr>
          <w:color w:val="000000"/>
        </w:rPr>
        <w:fldChar w:fldCharType="begin"/>
      </w:r>
      <w:r w:rsidR="006D0E14">
        <w:rPr>
          <w:color w:val="000000"/>
        </w:rPr>
        <w:instrText xml:space="preserve"> REF eq_dtwoterm \h </w:instrText>
      </w:r>
      <w:r w:rsidR="006D0E14">
        <w:rPr>
          <w:color w:val="000000"/>
        </w:rPr>
      </w:r>
      <w:r w:rsidR="006D0E1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sidR="006D0E14">
        <w:rPr>
          <w:color w:val="000000"/>
        </w:rPr>
        <w:fldChar w:fldCharType="end"/>
      </w:r>
    </w:p>
    <w:p w14:paraId="4329470D" w14:textId="6570B23B" w:rsidR="00F50D37" w:rsidRDefault="005F5B00" w:rsidP="00F50D37">
      <w:pPr>
        <w:jc w:val="cente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d>
                    <m:dPr>
                      <m:begChr m:val="|"/>
                      <m:endChr m:val="|"/>
                      <m:ctrlPr>
                        <w:rPr>
                          <w:rFonts w:ascii="Cambria Math" w:hAnsi="Cambria Math"/>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ctrlPr>
                        <w:rPr>
                          <w:rFonts w:ascii="Cambria Math" w:hAnsi="Cambria Math"/>
                          <w:i/>
                          <w:color w:val="000000"/>
                        </w:rPr>
                      </m:ctrlPr>
                    </m:e>
                  </m:d>
                </m:num>
                <m:den>
                  <m:d>
                    <m:dPr>
                      <m:begChr m:val="|"/>
                      <m:endChr m:val="|"/>
                      <m:ctrlPr>
                        <w:rPr>
                          <w:rFonts w:ascii="Cambria Math" w:hAnsi="Cambria Math" w:hint="eastAsia"/>
                          <w:i/>
                          <w:color w:val="000000"/>
                        </w:rPr>
                      </m:ctrlPr>
                    </m:dPr>
                    <m:e>
                      <m:f>
                        <m:fPr>
                          <m:ctrlPr>
                            <w:rPr>
                              <w:rFonts w:ascii="Cambria Math" w:hAnsi="Cambria Math" w:hint="eastAsia"/>
                              <w:i/>
                              <w:color w:val="000000"/>
                            </w:rPr>
                          </m:ctrlPr>
                        </m:fPr>
                        <m:num>
                          <m:r>
                            <w:rPr>
                              <w:rFonts w:ascii="Cambria Math" w:hAnsi="Cambria Math" w:hint="eastAsia"/>
                              <w:color w:val="000000"/>
                            </w:rPr>
                            <m:t>1</m:t>
                          </m:r>
                        </m:num>
                        <m:den>
                          <m:r>
                            <w:rPr>
                              <w:rFonts w:ascii="Cambria Math" w:hAnsi="Cambria Math" w:hint="eastAsia"/>
                              <w:color w:val="000000"/>
                            </w:rPr>
                            <m:t>α</m:t>
                          </m:r>
                          <m:sSup>
                            <m:sSupPr>
                              <m:ctrlPr>
                                <w:rPr>
                                  <w:rFonts w:ascii="Cambria Math" w:hAnsi="Cambria Math" w:hint="eastAsia"/>
                                  <w:i/>
                                  <w:color w:val="000000"/>
                                </w:rPr>
                              </m:ctrlPr>
                            </m:sSupPr>
                            <m:e>
                              <m:r>
                                <w:rPr>
                                  <w:rFonts w:ascii="Cambria Math" w:hAnsi="Cambria Math" w:hint="eastAsia"/>
                                  <w:color w:val="000000"/>
                                </w:rPr>
                                <m:t>γ</m:t>
                              </m:r>
                            </m:e>
                            <m:sup>
                              <m:r>
                                <w:rPr>
                                  <w:rFonts w:ascii="Cambria Math" w:hAnsi="Cambria Math" w:hint="eastAsia"/>
                                  <w:color w:val="000000"/>
                                </w:rPr>
                                <m:t>'</m:t>
                              </m:r>
                            </m:sup>
                          </m:sSup>
                        </m:den>
                      </m:f>
                      <m:r>
                        <w:rPr>
                          <w:rFonts w:ascii="Cambria Math" w:hAnsi="Cambria Math" w:hint="eastAsia"/>
                          <w:color w:val="000000"/>
                        </w:rPr>
                        <m:t>⋅</m:t>
                      </m:r>
                      <m:f>
                        <m:fPr>
                          <m:ctrlPr>
                            <w:rPr>
                              <w:rFonts w:ascii="Cambria Math" w:hAnsi="Cambria Math" w:hint="eastAsia"/>
                              <w:i/>
                              <w:color w:val="000000"/>
                            </w:rPr>
                          </m:ctrlPr>
                        </m:fPr>
                        <m:num>
                          <m:r>
                            <w:rPr>
                              <w:rFonts w:ascii="Cambria Math" w:hAnsi="Cambria Math" w:hint="eastAsia"/>
                              <w:color w:val="000000"/>
                            </w:rPr>
                            <m:t>d</m:t>
                          </m:r>
                          <m:sSub>
                            <m:sSubPr>
                              <m:ctrlPr>
                                <w:rPr>
                                  <w:rFonts w:ascii="Cambria Math" w:hAnsi="Cambria Math" w:hint="eastAsia"/>
                                  <w:color w:val="000000"/>
                                </w:rPr>
                              </m:ctrlPr>
                            </m:sSubPr>
                            <m:e>
                              <m:r>
                                <m:rPr>
                                  <m:sty m:val="p"/>
                                </m:rPr>
                                <w:rPr>
                                  <w:rFonts w:ascii="Cambria Math" w:hAnsi="Cambria Math" w:hint="eastAsia"/>
                                  <w:color w:val="000000"/>
                                </w:rPr>
                                <m:t>ξ</m:t>
                              </m:r>
                            </m:e>
                            <m:sub>
                              <m:r>
                                <m:rPr>
                                  <m:sty m:val="p"/>
                                </m:rPr>
                                <w:rPr>
                                  <w:rFonts w:ascii="Cambria Math" w:hAnsi="Cambria Math" w:hint="eastAsia"/>
                                  <w:color w:val="000000"/>
                                </w:rPr>
                                <m:t>⊥</m:t>
                              </m:r>
                            </m:sub>
                          </m:sSub>
                        </m:num>
                        <m:den>
                          <m:r>
                            <w:rPr>
                              <w:rFonts w:ascii="Cambria Math" w:hAnsi="Cambria Math" w:hint="eastAsia"/>
                              <w:color w:val="000000"/>
                            </w:rPr>
                            <m:t>d</m:t>
                          </m:r>
                          <m:sSup>
                            <m:sSupPr>
                              <m:ctrlPr>
                                <w:rPr>
                                  <w:rFonts w:ascii="Cambria Math" w:hAnsi="Cambria Math" w:hint="eastAsia"/>
                                  <w:i/>
                                  <w:color w:val="000000"/>
                                </w:rPr>
                              </m:ctrlPr>
                            </m:sSupPr>
                            <m:e>
                              <m:r>
                                <w:rPr>
                                  <w:rFonts w:ascii="Cambria Math" w:hAnsi="Cambria Math" w:hint="eastAsia"/>
                                  <w:color w:val="000000"/>
                                </w:rPr>
                                <m:t>t</m:t>
                              </m:r>
                            </m:e>
                            <m:sup>
                              <m:r>
                                <w:rPr>
                                  <w:rFonts w:ascii="Cambria Math" w:hAnsi="Cambria Math" w:hint="eastAsia"/>
                                  <w:color w:val="000000"/>
                                </w:rPr>
                                <m:t>'</m:t>
                              </m:r>
                            </m:sup>
                          </m:sSup>
                        </m:den>
                      </m:f>
                    </m:e>
                  </m:d>
                </m:den>
              </m:f>
              <m:r>
                <m:rPr>
                  <m:sty m:val="p"/>
                </m:rPr>
                <w:rPr>
                  <w:rFonts w:ascii="Cambria Math" w:hAnsi="Cambria Math"/>
                  <w:color w:val="000000"/>
                </w:rPr>
                <m:t>&lt;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m:ctrlPr>
                <w:rPr>
                  <w:rFonts w:ascii="Cambria Math" w:hAnsi="Cambria Math"/>
                  <w:i/>
                  <w:color w:val="000000"/>
                </w:rPr>
              </m:ctrlPr>
            </m:e>
          </m:eqArr>
        </m:oMath>
      </m:oMathPara>
    </w:p>
    <w:p w14:paraId="07B95E3D" w14:textId="5AF77E67" w:rsidR="00C00DD5" w:rsidRDefault="00C00DD5" w:rsidP="00C00DD5">
      <w:pPr>
        <w:rPr>
          <w:color w:val="000000"/>
        </w:rPr>
      </w:pPr>
      <w:r>
        <w:rPr>
          <w:color w:val="000000"/>
        </w:rPr>
        <w:t xml:space="preserve">While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r>
          <w:rPr>
            <w:rFonts w:ascii="Cambria Math" w:hAnsi="Cambria Math"/>
            <w:color w:val="000000"/>
          </w:rPr>
          <m:t xml:space="preserve">≪1 </m:t>
        </m:r>
      </m:oMath>
      <w:r>
        <w:rPr>
          <w:color w:val="000000"/>
        </w:rPr>
        <w:t xml:space="preserve">and </w:t>
      </w:r>
      <m:oMath>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r>
          <m:rPr>
            <m:sty m:val="p"/>
          </m:rPr>
          <w:rPr>
            <w:rFonts w:ascii="Cambria Math" w:hAnsi="Cambria Math"/>
            <w:color w:val="000000"/>
          </w:rPr>
          <m:t>≪1</m:t>
        </m:r>
      </m:oMath>
      <w:r>
        <w:rPr>
          <w:color w:val="000000"/>
        </w:rPr>
        <w:t xml:space="preserve"> , which is satisfied in most of situation, we can confidently ignore the second term in the right side of Eq. </w:t>
      </w:r>
      <w:r>
        <w:rPr>
          <w:color w:val="000000"/>
        </w:rPr>
        <w:fldChar w:fldCharType="begin"/>
      </w:r>
      <w:r>
        <w:rPr>
          <w:color w:val="000000"/>
        </w:rPr>
        <w:instrText xml:space="preserve"> REF eq_dtwoterm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Pr>
          <w:color w:val="000000"/>
        </w:rPr>
        <w:fldChar w:fldCharType="end"/>
      </w:r>
      <w:r>
        <w:rPr>
          <w:color w:val="000000"/>
        </w:rPr>
        <w:t xml:space="preserve">, then </w:t>
      </w:r>
    </w:p>
    <w:p w14:paraId="0A28D5A0" w14:textId="51931A38" w:rsidR="00C00DD5" w:rsidRPr="00F50D37" w:rsidRDefault="005F5B00" w:rsidP="00C00DD5">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w:bookmarkStart w:id="26" w:name="eq_dxiperp_min_1"/>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w:bookmarkEnd w:id="26"/>
            </m:e>
          </m:eqArr>
        </m:oMath>
      </m:oMathPara>
    </w:p>
    <w:p w14:paraId="49142C8C" w14:textId="4863CAA5" w:rsidR="00F50D37" w:rsidRDefault="00F50D37" w:rsidP="00C00DD5">
      <w:pPr>
        <w:rPr>
          <w:color w:val="000000"/>
        </w:rPr>
      </w:pPr>
      <w:r>
        <w:rPr>
          <w:color w:val="000000"/>
        </w:rPr>
        <w:t xml:space="preserve">Combing Eq. </w:t>
      </w:r>
      <w:r>
        <w:rPr>
          <w:color w:val="000000"/>
        </w:rPr>
        <w:fldChar w:fldCharType="begin"/>
      </w:r>
      <w:r>
        <w:rPr>
          <w:color w:val="000000"/>
        </w:rPr>
        <w:instrText xml:space="preserve"> REF eq_ddxi_z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17</m:t>
            </m:r>
          </m:e>
        </m:d>
      </m:oMath>
      <w:r>
        <w:rPr>
          <w:color w:val="000000"/>
        </w:rPr>
        <w:fldChar w:fldCharType="end"/>
      </w:r>
      <w:r>
        <w:rPr>
          <w:color w:val="000000"/>
        </w:rPr>
        <w:t xml:space="preserve"> </w:t>
      </w:r>
      <w:r w:rsidR="00BE4CED">
        <w:rPr>
          <w:color w:val="000000"/>
        </w:rPr>
        <w:t>with</w:t>
      </w:r>
      <w:r>
        <w:rPr>
          <w:color w:val="000000"/>
        </w:rPr>
        <w:t xml:space="preserve"> Eq. </w:t>
      </w:r>
      <w:r>
        <w:rPr>
          <w:color w:val="000000"/>
        </w:rPr>
        <w:fldChar w:fldCharType="begin"/>
      </w:r>
      <w:r>
        <w:rPr>
          <w:color w:val="000000"/>
        </w:rPr>
        <w:instrText xml:space="preserve"> REF eq_dxiperp_min_1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22</m:t>
            </m:r>
          </m:e>
        </m:d>
      </m:oMath>
      <w:r>
        <w:rPr>
          <w:color w:val="000000"/>
        </w:rPr>
        <w:fldChar w:fldCharType="end"/>
      </w:r>
      <w:r>
        <w:rPr>
          <w:color w:val="000000"/>
        </w:rPr>
        <w:t xml:space="preserve"> , we have </w:t>
      </w:r>
    </w:p>
    <w:p w14:paraId="2CD9B6A5" w14:textId="43D12ED2" w:rsidR="00F50D37" w:rsidRPr="00F50D37" w:rsidRDefault="005F5B00" w:rsidP="00C00DD5">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w:bookmarkStart w:id="27" w:name="eq_ddxi_z_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w:bookmarkEnd w:id="27"/>
            </m:e>
          </m:eqArr>
        </m:oMath>
      </m:oMathPara>
    </w:p>
    <w:p w14:paraId="5F27C51F" w14:textId="6201D6FB" w:rsidR="00F50D37" w:rsidRDefault="00F50D37" w:rsidP="00C00DD5">
      <w:pPr>
        <w:rPr>
          <w:color w:val="000000"/>
        </w:rPr>
      </w:pPr>
      <w:r>
        <w:rPr>
          <w:color w:val="000000"/>
        </w:rPr>
        <w:t xml:space="preserve">Substituting Eq. </w:t>
      </w:r>
      <w:r>
        <w:rPr>
          <w:color w:val="000000"/>
        </w:rPr>
        <w:fldChar w:fldCharType="begin"/>
      </w:r>
      <w:r>
        <w:rPr>
          <w:color w:val="000000"/>
        </w:rPr>
        <w:instrText xml:space="preserve"> REF eq_dxi_perp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into Eq. </w:t>
      </w:r>
      <w:r>
        <w:rPr>
          <w:color w:val="000000"/>
        </w:rPr>
        <w:fldChar w:fldCharType="begin"/>
      </w:r>
      <w:r>
        <w:rPr>
          <w:color w:val="000000"/>
        </w:rPr>
        <w:instrText xml:space="preserve"> REF eq_ddxi_z_2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Pr>
          <w:color w:val="000000"/>
        </w:rPr>
        <w:fldChar w:fldCharType="end"/>
      </w:r>
      <w:r>
        <w:rPr>
          <w:color w:val="000000"/>
        </w:rPr>
        <w:t xml:space="preserve"> gives</w:t>
      </w:r>
    </w:p>
    <w:p w14:paraId="0E0CF817" w14:textId="726D997F" w:rsidR="00DD6FEF" w:rsidRPr="00DD6FEF" w:rsidRDefault="005F5B00" w:rsidP="00157F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=α</m:t>
              </m:r>
              <m:r>
                <m:rPr>
                  <m:sty m:val="p"/>
                </m:rPr>
                <w:rPr>
                  <w:rFonts w:ascii="Cambria Math" w:hAnsi="Cambria Math"/>
                  <w:color w:val="000000"/>
                </w:rPr>
                <m:t>Ω</m:t>
              </m:r>
              <m:d>
                <m:dPr>
                  <m:begChr m:val="["/>
                  <m:endChr m:val="]"/>
                  <m:ctrlPr>
                    <w:rPr>
                      <w:rFonts w:ascii="Cambria Math" w:hAnsi="Cambria Math"/>
                      <w:color w:val="000000"/>
                    </w:rPr>
                  </m:ctrlPr>
                </m:dPr>
                <m:e>
                  <m:f>
                    <m:fPr>
                      <m:ctrlPr>
                        <w:rPr>
                          <w:rFonts w:ascii="Cambria Math" w:hAnsi="Cambria Math"/>
                          <w:color w:val="000000"/>
                        </w:rPr>
                      </m:ctrlPr>
                    </m:fPr>
                    <m:num>
                      <m:r>
                        <m:rPr>
                          <m:sty m:val="p"/>
                        </m:rPr>
                        <w:rPr>
                          <w:rFonts w:ascii="Cambria Math" w:hAnsi="Cambria Math"/>
                          <w:color w:val="000000"/>
                        </w:rPr>
                        <m:t>Ω</m:t>
                      </m:r>
                    </m:num>
                    <m:den>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den>
                  </m:f>
                  <m:d>
                    <m:dPr>
                      <m:ctrlPr>
                        <w:rPr>
                          <w:rFonts w:ascii="Cambria Math" w:hAnsi="Cambria Math"/>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m:e>
          </m:eqArr>
        </m:oMath>
      </m:oMathPara>
    </w:p>
    <w:p w14:paraId="698D5BB1" w14:textId="2B79585A" w:rsidR="00023180" w:rsidRDefault="009A586D" w:rsidP="00527607">
      <w:pPr>
        <w:rPr>
          <w:color w:val="000000"/>
        </w:rPr>
      </w:pPr>
      <w:r>
        <w:rPr>
          <w:color w:val="000000"/>
        </w:rPr>
        <w:t>T</w:t>
      </w:r>
      <w:r w:rsidR="00BB5B1A">
        <w:rPr>
          <w:color w:val="000000"/>
        </w:rPr>
        <w:t>he time derivation of wave magnetic field in wave frame is</w:t>
      </w:r>
    </w:p>
    <w:p w14:paraId="6F03811F" w14:textId="1D3743A7" w:rsidR="00BB5B1A" w:rsidRPr="00BA5AC5" w:rsidRDefault="005F5B00" w:rsidP="00BB5B1A">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w:rPr>
                  <w:rFonts w:ascii="Cambria Math" w:hAnsi="Cambria Math" w:hint="eastAsia"/>
                  <w:color w:val="000000"/>
                </w:rPr>
                <m:t>g</m:t>
              </m:r>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r>
                <w:rPr>
                  <w:rFonts w:ascii="Cambria Math" w:hAnsi="Cambria Math" w:hint="eastAsia"/>
                  <w:color w:val="000000"/>
                </w:rPr>
                <m:t>g</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w:bookmarkStart w:id="28" w:name="eq_d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w:bookmarkEnd w:id="28"/>
            </m:e>
          </m:eqArr>
        </m:oMath>
      </m:oMathPara>
    </w:p>
    <w:p w14:paraId="747D6AB5" w14:textId="4012B984" w:rsidR="00BB5B1A" w:rsidRPr="00BA5AC5" w:rsidRDefault="00BB5B1A" w:rsidP="00BB5B1A">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w:t>
      </w:r>
      <w:r w:rsidR="00A71B8D">
        <w:rPr>
          <w:color w:val="000000"/>
        </w:rPr>
        <w:t xml:space="preserve"> </w:t>
      </w:r>
      <w:r w:rsidR="00A71B8D" w:rsidRPr="00A71B8D">
        <w:rPr>
          <w:color w:val="000000"/>
        </w:rPr>
        <w:t>By substituting</w:t>
      </w:r>
      <w:r>
        <w:rPr>
          <w:color w:val="000000"/>
        </w:rPr>
        <w:t xml:space="preserve"> </w:t>
      </w:r>
      <w:r w:rsidR="00383518">
        <w:rPr>
          <w:color w:val="000000"/>
        </w:rPr>
        <w:t>E</w:t>
      </w:r>
      <w:r>
        <w:rPr>
          <w:color w:val="000000"/>
        </w:rPr>
        <w:t xml:space="preserve">q. </w:t>
      </w:r>
      <w:r w:rsidR="00AE7DB4">
        <w:rPr>
          <w:color w:val="000000"/>
        </w:rPr>
        <w:fldChar w:fldCharType="begin"/>
      </w:r>
      <w:r w:rsidR="00AE7DB4">
        <w:rPr>
          <w:color w:val="000000"/>
        </w:rPr>
        <w:instrText xml:space="preserve"> REF eq_dBp \h </w:instrText>
      </w:r>
      <w:r w:rsidR="00AE7DB4">
        <w:rPr>
          <w:color w:val="000000"/>
        </w:rPr>
      </w:r>
      <w:r w:rsidR="00AE7DB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25</m:t>
            </m:r>
          </m:e>
        </m:d>
      </m:oMath>
      <w:r w:rsidR="00AE7DB4">
        <w:rPr>
          <w:color w:val="000000"/>
        </w:rPr>
        <w:fldChar w:fldCharType="end"/>
      </w:r>
      <w:r w:rsidR="00AE7DB4">
        <w:rPr>
          <w:color w:val="000000"/>
        </w:rPr>
        <w:t xml:space="preserve"> </w:t>
      </w:r>
      <w:r>
        <w:rPr>
          <w:color w:val="000000"/>
        </w:rPr>
        <w:t xml:space="preserve">into </w:t>
      </w:r>
      <w:r w:rsidR="003B6BA2">
        <w:rPr>
          <w:color w:val="000000"/>
        </w:rPr>
        <w:t>E</w:t>
      </w:r>
      <w:r>
        <w:rPr>
          <w:color w:val="000000"/>
        </w:rPr>
        <w:t>q.</w:t>
      </w:r>
      <w:r w:rsidR="00707C87">
        <w:rPr>
          <w:color w:val="000000"/>
        </w:rPr>
        <w:t xml:space="preserve"> </w:t>
      </w:r>
      <w:r w:rsidR="00707C87">
        <w:rPr>
          <w:color w:val="000000"/>
        </w:rPr>
        <w:fldChar w:fldCharType="begin"/>
      </w:r>
      <w:r w:rsidR="00707C87">
        <w:rPr>
          <w:color w:val="000000"/>
        </w:rPr>
        <w:instrText xml:space="preserve"> REF eq_ddxi_z_2 \h </w:instrText>
      </w:r>
      <w:r w:rsidR="00707C87">
        <w:rPr>
          <w:color w:val="000000"/>
        </w:rPr>
      </w:r>
      <w:r w:rsidR="00707C8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707C87">
        <w:rPr>
          <w:color w:val="000000"/>
        </w:rPr>
        <w:fldChar w:fldCharType="end"/>
      </w:r>
      <w:r>
        <w:rPr>
          <w:color w:val="000000"/>
        </w:rPr>
        <w:t xml:space="preserve"> </w:t>
      </w:r>
      <w:r w:rsidR="00707C87">
        <w:rPr>
          <w:color w:val="000000"/>
        </w:rPr>
        <w:t xml:space="preserve">and simplify Eq. </w:t>
      </w:r>
      <w:r w:rsidR="00707C87">
        <w:rPr>
          <w:color w:val="000000"/>
        </w:rPr>
        <w:fldChar w:fldCharType="begin"/>
      </w:r>
      <w:r w:rsidR="00707C87">
        <w:rPr>
          <w:color w:val="000000"/>
        </w:rPr>
        <w:instrText xml:space="preserve"> REF eq_ddxi_z_2 \h </w:instrText>
      </w:r>
      <w:r w:rsidR="00707C87">
        <w:rPr>
          <w:color w:val="000000"/>
        </w:rPr>
      </w:r>
      <w:r w:rsidR="00707C8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707C87">
        <w:rPr>
          <w:color w:val="000000"/>
        </w:rPr>
        <w:fldChar w:fldCharType="end"/>
      </w:r>
      <w:r w:rsidR="00707C87">
        <w:rPr>
          <w:color w:val="000000"/>
        </w:rPr>
        <w:t xml:space="preserve"> </w:t>
      </w:r>
      <w:r>
        <w:rPr>
          <w:color w:val="000000"/>
        </w:rPr>
        <w:t xml:space="preserve">gives </w:t>
      </w:r>
    </w:p>
    <w:p w14:paraId="2C5E0D2D" w14:textId="739ED929" w:rsidR="00BB5B1A" w:rsidRPr="00614A58" w:rsidRDefault="005F5B00" w:rsidP="000A64A0">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w:bookmarkStart w:id="29" w:name="OLE_LINK4"/>
                  <w:bookmarkStart w:id="30" w:name="OLE_LINK3"/>
                  <m:r>
                    <w:rPr>
                      <w:rFonts w:ascii="Cambria Math" w:hAnsi="Cambria Math"/>
                      <w:color w:val="000000"/>
                    </w:rPr>
                    <m:t>α</m:t>
                  </m:r>
                  <w:bookmarkEnd w:id="29"/>
                  <w:bookmarkEnd w:id="30"/>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w:bookmarkStart w:id="31" w:name="eq_ddbetaz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w:bookmarkEnd w:id="31"/>
              <m:ctrlPr>
                <w:rPr>
                  <w:rFonts w:ascii="Cambria Math" w:hAnsi="Cambria Math"/>
                  <w:i/>
                  <w:color w:val="000000"/>
                </w:rPr>
              </m:ctrlPr>
            </m:e>
          </m:eqArr>
        </m:oMath>
      </m:oMathPara>
    </w:p>
    <w:p w14:paraId="6B6A14D3" w14:textId="4D2184C2" w:rsidR="00614A58" w:rsidRDefault="00614A58" w:rsidP="000A64A0">
      <w:pPr>
        <w:rPr>
          <w:color w:val="000000"/>
        </w:rPr>
      </w:pPr>
      <w:r>
        <w:rPr>
          <w:color w:val="000000"/>
        </w:rPr>
        <w:t xml:space="preserve">Since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finally </w:t>
      </w:r>
    </w:p>
    <w:p w14:paraId="40679F8B" w14:textId="74FAC89B" w:rsidR="00614A58" w:rsidRPr="00614A58" w:rsidRDefault="005F5B00" w:rsidP="00614A58">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α</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w:bookmarkStart w:id="32" w:name="eq_ddxi_z_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w:bookmarkEnd w:id="32"/>
              <m:ctrlPr>
                <w:rPr>
                  <w:rFonts w:ascii="Cambria Math" w:hAnsi="Cambria Math"/>
                  <w:i/>
                  <w:color w:val="000000"/>
                </w:rPr>
              </m:ctrlPr>
            </m:e>
          </m:eqArr>
        </m:oMath>
      </m:oMathPara>
    </w:p>
    <w:p w14:paraId="19EED262" w14:textId="77777777" w:rsidR="00614A58" w:rsidRDefault="00614A58" w:rsidP="000A64A0">
      <w:pPr>
        <w:rPr>
          <w:color w:val="000000"/>
        </w:rPr>
      </w:pPr>
    </w:p>
    <w:p w14:paraId="5C59441E" w14:textId="351FCCB5" w:rsidR="001D39AE" w:rsidRPr="00A04258" w:rsidRDefault="00761339" w:rsidP="001D39AE">
      <w:pPr>
        <w:rPr>
          <w:b/>
          <w:color w:val="000000"/>
          <w:sz w:val="18"/>
        </w:rPr>
      </w:pPr>
      <w:r w:rsidRPr="00A04258">
        <w:rPr>
          <w:b/>
          <w:color w:val="000000"/>
          <w:sz w:val="18"/>
        </w:rPr>
        <w:t>2.</w:t>
      </w:r>
      <w:r w:rsidR="00157F1F">
        <w:rPr>
          <w:b/>
          <w:color w:val="000000"/>
          <w:sz w:val="18"/>
        </w:rPr>
        <w:t>3.1</w:t>
      </w:r>
      <w:r w:rsidRPr="00A04258">
        <w:rPr>
          <w:b/>
          <w:color w:val="000000"/>
          <w:sz w:val="18"/>
        </w:rPr>
        <w:t xml:space="preserve"> </w:t>
      </w:r>
      <w:r w:rsidR="00DD5179" w:rsidRPr="00A04258">
        <w:rPr>
          <w:b/>
          <w:color w:val="000000"/>
          <w:sz w:val="18"/>
        </w:rPr>
        <w:t xml:space="preserve">connect </w:t>
      </w:r>
      <m:oMath>
        <m:f>
          <m:fPr>
            <m:ctrlPr>
              <w:rPr>
                <w:rFonts w:ascii="Cambria Math" w:hAnsi="Cambria Math"/>
                <w:b/>
                <w:i/>
                <w:color w:val="000000"/>
                <w:sz w:val="18"/>
              </w:rPr>
            </m:ctrlPr>
          </m:fPr>
          <m:num>
            <m:sSubSup>
              <m:sSubSupPr>
                <m:ctrlPr>
                  <w:rPr>
                    <w:rFonts w:ascii="Cambria Math" w:hAnsi="Cambria Math"/>
                    <w:b/>
                    <w:i/>
                    <w:color w:val="000000"/>
                    <w:sz w:val="18"/>
                  </w:rPr>
                </m:ctrlPr>
              </m:sSubSupPr>
              <m:e>
                <m:r>
                  <m:rPr>
                    <m:sty m:val="bi"/>
                  </m:rPr>
                  <w:rPr>
                    <w:rFonts w:ascii="Cambria Math" w:hAnsi="Cambria Math"/>
                    <w:color w:val="000000"/>
                    <w:sz w:val="18"/>
                  </w:rPr>
                  <m:t>β</m:t>
                </m:r>
              </m:e>
              <m:sub>
                <m:r>
                  <m:rPr>
                    <m:sty m:val="bi"/>
                  </m:rPr>
                  <w:rPr>
                    <w:rFonts w:ascii="Cambria Math" w:hAnsi="Cambria Math"/>
                    <w:color w:val="000000"/>
                    <w:sz w:val="18"/>
                  </w:rPr>
                  <m:t>⊥</m:t>
                </m:r>
              </m:sub>
              <m:sup>
                <m:r>
                  <m:rPr>
                    <m:sty m:val="bi"/>
                  </m:rPr>
                  <w:rPr>
                    <w:rFonts w:ascii="Cambria Math" w:hAnsi="Cambria Math"/>
                    <w:color w:val="000000"/>
                    <w:sz w:val="18"/>
                  </w:rPr>
                  <m:t>'</m:t>
                </m:r>
              </m:sup>
            </m:sSubSup>
            <m:r>
              <m:rPr>
                <m:sty m:val="bi"/>
              </m:rPr>
              <w:rPr>
                <w:rFonts w:ascii="Cambria Math" w:hAnsi="Cambria Math"/>
                <w:color w:val="000000"/>
                <w:sz w:val="18"/>
              </w:rPr>
              <m:t>⋅</m:t>
            </m:r>
            <m:sSubSup>
              <m:sSubSupPr>
                <m:ctrlPr>
                  <w:rPr>
                    <w:rFonts w:ascii="Cambria Math" w:hAnsi="Cambria Math"/>
                    <w:b/>
                    <w:i/>
                    <w:color w:val="000000"/>
                    <w:sz w:val="18"/>
                  </w:rPr>
                </m:ctrlPr>
              </m:sSubSupPr>
              <m:e>
                <m:r>
                  <m:rPr>
                    <m:sty m:val="bi"/>
                  </m:rPr>
                  <w:rPr>
                    <w:rFonts w:ascii="Cambria Math" w:hAnsi="Cambria Math"/>
                    <w:color w:val="000000"/>
                    <w:sz w:val="18"/>
                  </w:rPr>
                  <m:t>B</m:t>
                </m:r>
              </m:e>
              <m:sub>
                <m:r>
                  <m:rPr>
                    <m:sty m:val="bi"/>
                  </m:rPr>
                  <w:rPr>
                    <w:rFonts w:ascii="Cambria Math" w:hAnsi="Cambria Math"/>
                    <w:color w:val="000000"/>
                    <w:sz w:val="18"/>
                  </w:rPr>
                  <m:t>⊥</m:t>
                </m:r>
              </m:sub>
              <m:sup>
                <m:r>
                  <m:rPr>
                    <m:sty m:val="bi"/>
                  </m:rPr>
                  <w:rPr>
                    <w:rFonts w:ascii="Cambria Math" w:hAnsi="Cambria Math"/>
                    <w:color w:val="000000"/>
                    <w:sz w:val="18"/>
                  </w:rPr>
                  <m:t>'</m:t>
                </m:r>
              </m:sup>
            </m:sSubSup>
          </m:num>
          <m:den>
            <m:sSub>
              <m:sSubPr>
                <m:ctrlPr>
                  <w:rPr>
                    <w:rFonts w:ascii="Cambria Math" w:hAnsi="Cambria Math"/>
                    <w:b/>
                    <w:i/>
                    <w:color w:val="000000"/>
                    <w:sz w:val="18"/>
                  </w:rPr>
                </m:ctrlPr>
              </m:sSubPr>
              <m:e>
                <m:r>
                  <m:rPr>
                    <m:sty m:val="bi"/>
                  </m:rPr>
                  <w:rPr>
                    <w:rFonts w:ascii="Cambria Math" w:hAnsi="Cambria Math"/>
                    <w:color w:val="000000"/>
                    <w:sz w:val="18"/>
                  </w:rPr>
                  <m:t>B</m:t>
                </m:r>
              </m:e>
              <m:sub>
                <m:r>
                  <m:rPr>
                    <m:sty m:val="bi"/>
                  </m:rPr>
                  <w:rPr>
                    <w:rFonts w:ascii="Cambria Math" w:hAnsi="Cambria Math"/>
                    <w:color w:val="000000"/>
                    <w:sz w:val="18"/>
                  </w:rPr>
                  <m:t>0</m:t>
                </m:r>
              </m:sub>
            </m:sSub>
          </m:den>
        </m:f>
      </m:oMath>
      <w:r w:rsidR="00DD5179" w:rsidRPr="00A04258">
        <w:rPr>
          <w:b/>
          <w:color w:val="000000"/>
          <w:sz w:val="18"/>
        </w:rPr>
        <w:t xml:space="preserve"> with </w:t>
      </w:r>
      <m:oMath>
        <m:sSub>
          <m:sSubPr>
            <m:ctrlPr>
              <w:rPr>
                <w:rFonts w:ascii="Cambria Math" w:hAnsi="Cambria Math"/>
                <w:b/>
                <w:color w:val="000000"/>
                <w:sz w:val="18"/>
              </w:rPr>
            </m:ctrlPr>
          </m:sSubPr>
          <m:e>
            <m:r>
              <m:rPr>
                <m:sty m:val="b"/>
              </m:rPr>
              <w:rPr>
                <w:rFonts w:ascii="Cambria Math" w:hAnsi="Cambria Math"/>
                <w:color w:val="000000"/>
                <w:sz w:val="18"/>
              </w:rPr>
              <m:t>ξ</m:t>
            </m:r>
          </m:e>
          <m:sub>
            <m:r>
              <m:rPr>
                <m:sty m:val="b"/>
              </m:rPr>
              <w:rPr>
                <w:rFonts w:ascii="Cambria Math" w:hAnsi="Cambria Math"/>
                <w:color w:val="000000"/>
                <w:sz w:val="18"/>
              </w:rPr>
              <m:t>z</m:t>
            </m:r>
          </m:sub>
        </m:sSub>
      </m:oMath>
    </w:p>
    <w:p w14:paraId="67970E16" w14:textId="65639E3C" w:rsidR="00DD5179" w:rsidRDefault="00D72C0C" w:rsidP="001D39AE">
      <w:pPr>
        <w:rPr>
          <w:color w:val="000000"/>
        </w:rPr>
      </w:pPr>
      <w:r>
        <w:rPr>
          <w:color w:val="000000"/>
        </w:rPr>
        <w:t xml:space="preserve">To obtain the relationship between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Pr>
          <w:b/>
          <w:color w:val="000000"/>
        </w:rPr>
        <w:t xml:space="preserve"> </w:t>
      </w:r>
      <w:r>
        <w:rPr>
          <w:color w:val="000000"/>
        </w:rPr>
        <w:t xml:space="preserve">and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w:t>
      </w:r>
      <w:r w:rsidRPr="00D72C0C">
        <w:rPr>
          <w:color w:val="000000"/>
        </w:rPr>
        <w:t xml:space="preserve"> </w:t>
      </w:r>
      <w:r w:rsidR="009D0213">
        <w:rPr>
          <w:color w:val="000000"/>
        </w:rPr>
        <w:t>taking</w:t>
      </w:r>
      <w:r>
        <w:rPr>
          <w:color w:val="000000"/>
        </w:rPr>
        <w:t xml:space="preserve">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14:paraId="29043E01" w14:textId="296525C5" w:rsidR="00D72C0C" w:rsidRPr="00D72C0C" w:rsidRDefault="005F5B00" w:rsidP="00D72C0C">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m:e>
          </m:eqArr>
        </m:oMath>
      </m:oMathPara>
    </w:p>
    <w:p w14:paraId="22CB884D" w14:textId="77777777" w:rsidR="00D72C0C" w:rsidRPr="004D7D68" w:rsidRDefault="00D72C0C" w:rsidP="00D72C0C">
      <w:pPr>
        <w:rPr>
          <w:color w:val="000000"/>
        </w:rPr>
      </w:pPr>
      <w:r>
        <w:rPr>
          <w:color w:val="000000"/>
        </w:rPr>
        <w:t>where</w:t>
      </w:r>
    </w:p>
    <w:p w14:paraId="7538C6F0" w14:textId="072E72CF" w:rsidR="00D72C0C" w:rsidRPr="00D72C0C" w:rsidRDefault="005F5B00" w:rsidP="00D72C0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m:ctrlPr>
                <w:rPr>
                  <w:rFonts w:ascii="Cambria Math" w:hAnsi="Cambria Math"/>
                  <w:i/>
                  <w:color w:val="000000"/>
                </w:rPr>
              </m:ctrlPr>
            </m:e>
          </m:eqArr>
        </m:oMath>
      </m:oMathPara>
    </w:p>
    <w:p w14:paraId="1E34E4A5" w14:textId="73A520D2" w:rsidR="00D72C0C" w:rsidRPr="004D7D68" w:rsidRDefault="00760820" w:rsidP="00D72C0C">
      <w:pPr>
        <w:rPr>
          <w:color w:val="000000"/>
        </w:rPr>
      </w:pPr>
      <w:r>
        <w:rPr>
          <w:color w:val="000000"/>
        </w:rPr>
        <w:t>and</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e>
          </m:eqArr>
        </m:oMath>
      </m:oMathPara>
    </w:p>
    <w:p w14:paraId="6E34405E" w14:textId="73481CA2" w:rsidR="00D72C0C" w:rsidRDefault="009D0213" w:rsidP="001D39AE">
      <w:pPr>
        <w:rPr>
          <w:szCs w:val="20"/>
        </w:rPr>
      </w:pPr>
      <w:r>
        <w:rPr>
          <w:szCs w:val="20"/>
        </w:rPr>
        <w:t xml:space="preserve">Here we ignore the time derivation of </w:t>
      </w:r>
      <m:oMath>
        <m:sSup>
          <m:sSupPr>
            <m:ctrlPr>
              <w:rPr>
                <w:rFonts w:ascii="Cambria Math" w:hAnsi="Cambria Math"/>
                <w:i/>
                <w:szCs w:val="20"/>
              </w:rPr>
            </m:ctrlPr>
          </m:sSupPr>
          <m:e>
            <m:r>
              <w:rPr>
                <w:rFonts w:ascii="Cambria Math" w:hAnsi="Cambria Math"/>
                <w:szCs w:val="20"/>
              </w:rPr>
              <m:t>γ</m:t>
            </m:r>
          </m:e>
          <m:sup>
            <m:r>
              <w:rPr>
                <w:rFonts w:ascii="Cambria Math" w:hAnsi="Cambria Math"/>
                <w:szCs w:val="20"/>
              </w:rPr>
              <m:t>'</m:t>
            </m:r>
          </m:sup>
        </m:sSup>
      </m:oMath>
      <w:r w:rsidR="00C96438">
        <w:rPr>
          <w:szCs w:val="20"/>
        </w:rPr>
        <w:t xml:space="preserve"> </w:t>
      </w:r>
      <w:r>
        <w:rPr>
          <w:szCs w:val="20"/>
        </w:rPr>
        <w:t xml:space="preserve">in Eq. </w:t>
      </w:r>
      <w:r>
        <w:rPr>
          <w:szCs w:val="20"/>
        </w:rPr>
        <w:fldChar w:fldCharType="begin"/>
      </w:r>
      <w:r>
        <w:rPr>
          <w:szCs w:val="20"/>
        </w:rPr>
        <w:instrText xml:space="preserve"> REF eq_gabeta_p \h </w:instrText>
      </w:r>
      <w:r>
        <w:rPr>
          <w:szCs w:val="20"/>
        </w:rPr>
      </w:r>
      <w:r>
        <w:rPr>
          <w:szCs w:val="2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szCs w:val="20"/>
        </w:rPr>
        <w:fldChar w:fldCharType="end"/>
      </w:r>
      <w:r>
        <w:rPr>
          <w:szCs w:val="20"/>
        </w:rPr>
        <w:t xml:space="preserve"> and </w:t>
      </w:r>
      <m:oMath>
        <m:sSup>
          <m:sSupPr>
            <m:ctrlPr>
              <w:rPr>
                <w:rFonts w:ascii="Cambria Math" w:hAnsi="Cambria Math"/>
                <w:i/>
                <w:szCs w:val="20"/>
              </w:rPr>
            </m:ctrlPr>
          </m:sSupPr>
          <m:e>
            <m:r>
              <m:rPr>
                <m:sty m:val="p"/>
              </m:rPr>
              <w:rPr>
                <w:rFonts w:ascii="Cambria Math" w:hAnsi="Cambria Math"/>
                <w:szCs w:val="20"/>
              </w:rPr>
              <m:t>Ω</m:t>
            </m:r>
            <m:ctrlPr>
              <w:rPr>
                <w:rFonts w:ascii="Cambria Math" w:hAnsi="Cambria Math"/>
                <w:szCs w:val="20"/>
              </w:rPr>
            </m:ctrlPr>
          </m:e>
          <m:sup>
            <m:r>
              <w:rPr>
                <w:rFonts w:ascii="Cambria Math" w:hAnsi="Cambria Math"/>
                <w:szCs w:val="20"/>
              </w:rPr>
              <m:t>'</m:t>
            </m:r>
          </m:sup>
        </m:sSup>
        <m:r>
          <w:rPr>
            <w:rFonts w:ascii="Cambria Math" w:hAnsi="Cambria Math"/>
            <w:szCs w:val="20"/>
          </w:rPr>
          <m:t>=</m:t>
        </m:r>
        <m:r>
          <m:rPr>
            <m:sty m:val="p"/>
          </m:rPr>
          <w:rPr>
            <w:rFonts w:ascii="Cambria Math" w:hAnsi="Cambria Math"/>
            <w:szCs w:val="20"/>
          </w:rPr>
          <m:t>Ω</m:t>
        </m:r>
        <m:r>
          <w:rPr>
            <w:rFonts w:ascii="Cambria Math" w:hAnsi="Cambria Math"/>
            <w:szCs w:val="20"/>
          </w:rPr>
          <m:t>/λ'</m:t>
        </m:r>
      </m:oMath>
      <w:r w:rsidR="00F7602C">
        <w:rPr>
          <w:szCs w:val="20"/>
        </w:rPr>
        <w:t xml:space="preserve">. </w:t>
      </w:r>
      <w:r w:rsidR="00760820">
        <w:rPr>
          <w:szCs w:val="20"/>
        </w:rPr>
        <w:t>Finally, we have</w:t>
      </w:r>
    </w:p>
    <w:p w14:paraId="6596395A" w14:textId="210F58A2" w:rsidR="00760820" w:rsidRPr="00760820" w:rsidRDefault="005F5B00" w:rsidP="001D39AE">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3" w:name="eq_beta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w:bookmarkEnd w:id="33"/>
            </m:e>
          </m:eqArr>
        </m:oMath>
      </m:oMathPara>
    </w:p>
    <w:p w14:paraId="4F231E6A" w14:textId="77777777" w:rsidR="00760820" w:rsidRDefault="00760820" w:rsidP="00760820">
      <w:pPr>
        <w:rPr>
          <w:color w:val="000000"/>
        </w:rPr>
      </w:pPr>
      <w:r>
        <w:rPr>
          <w:color w:val="000000"/>
        </w:rPr>
        <w:t xml:space="preserve">The equation is </w:t>
      </w:r>
      <w:r w:rsidRPr="008F7A30">
        <w:rPr>
          <w:color w:val="000000"/>
        </w:rPr>
        <w:t xml:space="preserve">first-order linear differential equation </w:t>
      </w:r>
      <w:r>
        <w:rPr>
          <w:color w:val="000000"/>
        </w:rPr>
        <w:t>with</w:t>
      </w:r>
      <w:r w:rsidRPr="008F7A30">
        <w:rPr>
          <w:color w:val="000000"/>
        </w:rPr>
        <w:t xml:space="preserve"> the form:</w:t>
      </w:r>
    </w:p>
    <w:p w14:paraId="1152B7DB" w14:textId="78DF29B4" w:rsidR="00760820" w:rsidRPr="008F7A30" w:rsidRDefault="005F5B00" w:rsidP="00760820">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ctrlPr>
                <w:rPr>
                  <w:rFonts w:ascii="Cambria Math" w:hAnsi="Cambria Math"/>
                  <w:i/>
                  <w:color w:val="000000"/>
                </w:rPr>
              </m:ctrlPr>
            </m:e>
          </m:eqArr>
        </m:oMath>
      </m:oMathPara>
    </w:p>
    <w:p w14:paraId="2D63FCE4" w14:textId="591273B8" w:rsidR="00FB6200" w:rsidRPr="00FB6200" w:rsidRDefault="00F7602C" w:rsidP="00FB6200">
      <w:pPr>
        <w:rPr>
          <w:color w:val="000000"/>
        </w:rPr>
      </w:pPr>
      <w:r>
        <w:rPr>
          <w:color w:val="000000"/>
        </w:rPr>
        <w:t xml:space="preserve">Where </w:t>
      </w:r>
      <m:oMath>
        <m:r>
          <w:rPr>
            <w:rFonts w:ascii="Cambria Math" w:hAnsi="Cambria Math"/>
            <w:color w:val="000000"/>
          </w:rPr>
          <m:t>P=</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 xml:space="preserve"> </m:t>
        </m:r>
      </m:oMath>
      <w:r>
        <w:rPr>
          <w:color w:val="000000"/>
        </w:rPr>
        <w:t>,</w:t>
      </w:r>
      <m:oMath>
        <m:r>
          <w:rPr>
            <w:rFonts w:ascii="Cambria Math" w:hAnsi="Cambria Math"/>
            <w:color w:val="000000"/>
          </w:rPr>
          <m:t xml:space="preserve"> Q=</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m:oMath>
      <w:r>
        <w:rPr>
          <w:color w:val="000000"/>
        </w:rPr>
        <w:t xml:space="preserve"> and </w:t>
      </w:r>
      <m:oMath>
        <m:r>
          <w:rPr>
            <w:rFonts w:ascii="Cambria Math" w:hAnsi="Cambria Math"/>
            <w:color w:val="000000"/>
          </w:rPr>
          <m:t>z=</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oMath>
      <w:r>
        <w:rPr>
          <w:color w:val="000000"/>
        </w:rPr>
        <w:t xml:space="preserve"> </w:t>
      </w:r>
      <w:r w:rsidR="00FB6200" w:rsidRPr="00FB6200">
        <w:rPr>
          <w:color w:val="000000"/>
        </w:rPr>
        <w:t xml:space="preserve">The </w:t>
      </w:r>
      <w:r>
        <w:rPr>
          <w:color w:val="000000"/>
        </w:rPr>
        <w:t xml:space="preserve">exact </w:t>
      </w:r>
      <w:r w:rsidR="00FB6200" w:rsidRPr="00FB6200">
        <w:rPr>
          <w:color w:val="000000"/>
        </w:rPr>
        <w:t xml:space="preserve">solution of z is </w:t>
      </w:r>
    </w:p>
    <w:p w14:paraId="6FE9705F" w14:textId="24CDF98E" w:rsidR="00FB6200" w:rsidRPr="00FB6200" w:rsidRDefault="005F5B00" w:rsidP="00FB6200">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m:e>
          </m:eqArr>
        </m:oMath>
      </m:oMathPara>
    </w:p>
    <w:p w14:paraId="6988D988" w14:textId="3897F7D7" w:rsidR="00FB6200" w:rsidRPr="00FB6200" w:rsidRDefault="00FB6200" w:rsidP="00FB6200">
      <w:pPr>
        <w:rPr>
          <w:color w:val="000000"/>
        </w:rPr>
      </w:pPr>
      <w:r w:rsidRPr="00FB6200">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Pr="00FB6200">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sidRPr="00FB6200">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Pr="00FB6200">
        <w:rPr>
          <w:color w:val="000000"/>
        </w:rPr>
        <w:t xml:space="preserve">. </w:t>
      </w:r>
      <w:r w:rsidR="009E73C1" w:rsidRPr="00FB6200">
        <w:rPr>
          <w:color w:val="000000"/>
        </w:rPr>
        <w:t>Since</w:t>
      </w:r>
      <w:r w:rsidRPr="00FB6200">
        <w:rPr>
          <w:color w:val="000000"/>
        </w:rPr>
        <w:t xml:space="preserve"> </w:t>
      </w:r>
      <w:r w:rsidR="009E73C1">
        <w:rPr>
          <w:rFonts w:hint="eastAsia"/>
          <w:color w:val="000000"/>
        </w:rPr>
        <w:t>P</w:t>
      </w:r>
      <w:r w:rsidRPr="00FB6200">
        <w:rPr>
          <w:color w:val="000000"/>
        </w:rPr>
        <w:t>&lt;&lt; 1</w:t>
      </w:r>
      <w:r w:rsidR="009F301C">
        <w:rPr>
          <w:color w:val="000000"/>
        </w:rPr>
        <w:t xml:space="preserve"> </w:t>
      </w:r>
      <w:r w:rsidR="009F301C">
        <w:rPr>
          <w:rFonts w:hint="eastAsia"/>
          <w:color w:val="000000"/>
        </w:rPr>
        <w:t>in</w:t>
      </w:r>
      <w:r w:rsidR="009F301C">
        <w:rPr>
          <w:color w:val="000000"/>
        </w:rPr>
        <w:t xml:space="preserve"> most case</w:t>
      </w:r>
      <w:r w:rsidRPr="00FB6200">
        <w:rPr>
          <w:color w:val="000000"/>
        </w:rPr>
        <w:t xml:space="preserve">, we have </w:t>
      </w:r>
    </w:p>
    <w:p w14:paraId="11F7011D" w14:textId="415BEEC9" w:rsidR="0044002C" w:rsidRPr="0044002C" w:rsidRDefault="005F5B00" w:rsidP="0044002C">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m:e>
          </m:eqArr>
        </m:oMath>
      </m:oMathPara>
    </w:p>
    <w:p w14:paraId="323B7F6B" w14:textId="51B548E3" w:rsidR="00FB6200" w:rsidRPr="00FB6200" w:rsidRDefault="0070513F" w:rsidP="00FB6200">
      <w:pPr>
        <w:rPr>
          <w:color w:val="000000"/>
        </w:rPr>
      </w:pPr>
      <w:r>
        <w:rPr>
          <w:color w:val="000000"/>
        </w:rPr>
        <w:t xml:space="preserve">Here we choose the initial </w:t>
      </w:r>
      <w:r w:rsidR="00B32F0A">
        <w:rPr>
          <w:color w:val="000000"/>
        </w:rPr>
        <w:t xml:space="preserve">condition </w:t>
      </w:r>
      <m:oMath>
        <m:r>
          <m:rPr>
            <m:sty m:val="p"/>
          </m:rPr>
          <w:rPr>
            <w:rFonts w:ascii="Cambria Math" w:hAnsi="Cambria Math"/>
            <w:color w:val="000000"/>
          </w:rPr>
          <m:t>|</m:t>
        </m:r>
        <m:sSub>
          <m:sSubPr>
            <m:ctrlPr>
              <w:rPr>
                <w:rFonts w:ascii="Cambria Math" w:hAnsi="Cambria Math"/>
                <w:i/>
                <w:color w:val="000000"/>
              </w:rPr>
            </m:ctrlPr>
          </m:sSubPr>
          <m:e>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e>
          <m:sub>
            <m:r>
              <w:rPr>
                <w:rFonts w:ascii="Cambria Math" w:hAnsi="Cambria Math"/>
                <w:color w:val="000000"/>
              </w:rPr>
              <m:t>0</m:t>
            </m:r>
          </m:sub>
        </m:sSub>
        <m:r>
          <w:rPr>
            <w:rFonts w:ascii="Cambria Math" w:hAnsi="Cambria Math"/>
            <w:color w:val="000000"/>
          </w:rPr>
          <m:t>|≪1</m:t>
        </m:r>
      </m:oMath>
      <w:r w:rsidR="00FD59BC">
        <w:rPr>
          <w:color w:val="000000"/>
        </w:rPr>
        <w:t>,</w:t>
      </w:r>
      <w:r w:rsidR="00B32F0A">
        <w:rPr>
          <w:color w:val="000000"/>
        </w:rPr>
        <w:t xml:space="preserve"> which </w:t>
      </w:r>
      <w:r w:rsidR="004E42D9">
        <w:rPr>
          <w:color w:val="000000"/>
        </w:rPr>
        <w:t>implies C</w:t>
      </w:r>
      <w:r w:rsidR="00FD59BC">
        <w:rPr>
          <w:color w:val="000000"/>
          <w:vertAlign w:val="subscript"/>
        </w:rPr>
        <w:t>0</w:t>
      </w:r>
      <w:r w:rsidR="00FD59BC">
        <w:rPr>
          <w:color w:val="000000"/>
        </w:rPr>
        <w:t xml:space="preserve"> = 0</w:t>
      </w:r>
      <w:r>
        <w:rPr>
          <w:color w:val="000000"/>
        </w:rPr>
        <w:t xml:space="preserve">. </w:t>
      </w:r>
      <w:r w:rsidR="00EA4C7F">
        <w:t>As a result,</w:t>
      </w:r>
      <w:r w:rsidR="00B32F0A">
        <w:rPr>
          <w:color w:val="000000"/>
        </w:rPr>
        <w:t xml:space="preserve"> </w:t>
      </w:r>
      <w:r w:rsidR="00B32F0A">
        <w:t>the expression</w:t>
      </w:r>
      <w:r w:rsidR="00EA4C7F">
        <w:t xml:space="preserve"> </w:t>
      </w:r>
      <w:r w:rsidR="00EA4C7F">
        <w:rPr>
          <w:color w:val="000000"/>
        </w:rPr>
        <w:t>E</w:t>
      </w:r>
      <w:r w:rsidR="00EA4C7F" w:rsidRPr="00FB6200">
        <w:rPr>
          <w:color w:val="000000"/>
        </w:rPr>
        <w:t xml:space="preserve">q. </w:t>
      </w:r>
      <w:r w:rsidR="00EA4C7F">
        <w:rPr>
          <w:color w:val="000000"/>
        </w:rPr>
        <w:fldChar w:fldCharType="begin"/>
      </w:r>
      <w:r w:rsidR="00EA4C7F">
        <w:rPr>
          <w:color w:val="000000"/>
        </w:rPr>
        <w:instrText xml:space="preserve"> REF eq_betaBp \h </w:instrText>
      </w:r>
      <w:r w:rsidR="00EA4C7F">
        <w:rPr>
          <w:color w:val="000000"/>
        </w:rPr>
      </w:r>
      <w:r w:rsidR="00EA4C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31</m:t>
            </m:r>
          </m:e>
        </m:d>
      </m:oMath>
      <w:r w:rsidR="00EA4C7F">
        <w:rPr>
          <w:color w:val="000000"/>
        </w:rPr>
        <w:fldChar w:fldCharType="end"/>
      </w:r>
      <w:r w:rsidR="00EA4C7F">
        <w:rPr>
          <w:color w:val="000000"/>
        </w:rPr>
        <w:t xml:space="preserve"> can</w:t>
      </w:r>
      <w:r w:rsidR="00B32F0A">
        <w:t xml:space="preserve"> </w:t>
      </w:r>
      <w:r w:rsidR="009E73C1">
        <w:t>simplify</w:t>
      </w:r>
      <w:r w:rsidR="00B32F0A">
        <w:t xml:space="preserve"> to:</w:t>
      </w:r>
    </w:p>
    <w:p w14:paraId="2F940928" w14:textId="4E2CE930" w:rsidR="00FB6200" w:rsidRPr="00FB6200" w:rsidRDefault="005F5B00"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4" w:name="eq_dbetaBpdt"/>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w:bookmarkEnd w:id="34"/>
            </m:e>
          </m:eqArr>
        </m:oMath>
      </m:oMathPara>
    </w:p>
    <w:p w14:paraId="5D3022D7" w14:textId="6FF0568D" w:rsidR="00FB6200" w:rsidRPr="00FB6200" w:rsidRDefault="00FB6200" w:rsidP="00FB6200">
      <w:pPr>
        <w:rPr>
          <w:color w:val="000000"/>
        </w:rPr>
      </w:pPr>
      <w:r w:rsidRPr="00FB6200">
        <w:rPr>
          <w:color w:val="000000"/>
        </w:rPr>
        <w:lastRenderedPageBreak/>
        <w:t xml:space="preserve">The substitution of </w:t>
      </w:r>
      <w:r w:rsidR="00375E76">
        <w:rPr>
          <w:color w:val="000000"/>
        </w:rPr>
        <w:t>E</w:t>
      </w:r>
      <w:r w:rsidRPr="00FB6200">
        <w:rPr>
          <w:color w:val="000000"/>
        </w:rPr>
        <w:t xml:space="preserve">q. </w:t>
      </w:r>
      <w:r w:rsidR="00E64A3B">
        <w:rPr>
          <w:color w:val="000000"/>
        </w:rPr>
        <w:fldChar w:fldCharType="begin"/>
      </w:r>
      <w:r w:rsidR="00E64A3B">
        <w:rPr>
          <w:color w:val="000000"/>
        </w:rPr>
        <w:instrText xml:space="preserve"> REF eq_dxi_z \h </w:instrText>
      </w:r>
      <w:r w:rsidR="00E64A3B">
        <w:rPr>
          <w:color w:val="000000"/>
        </w:rPr>
      </w:r>
      <w:r w:rsidR="00E64A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E64A3B">
        <w:rPr>
          <w:color w:val="000000"/>
        </w:rPr>
        <w:fldChar w:fldCharType="end"/>
      </w:r>
      <w:r w:rsidR="00E64A3B">
        <w:rPr>
          <w:color w:val="000000"/>
        </w:rPr>
        <w:t xml:space="preserve"> </w:t>
      </w:r>
      <w:r w:rsidRPr="00FB6200">
        <w:rPr>
          <w:color w:val="000000"/>
        </w:rPr>
        <w:t xml:space="preserve">into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35</m:t>
            </m:r>
          </m:e>
        </m:d>
      </m:oMath>
      <w:r w:rsidR="00375E76">
        <w:rPr>
          <w:color w:val="000000"/>
        </w:rPr>
        <w:fldChar w:fldCharType="end"/>
      </w:r>
      <w:r w:rsidR="00375E76">
        <w:rPr>
          <w:color w:val="000000"/>
        </w:rPr>
        <w:t xml:space="preserve"> </w:t>
      </w:r>
      <w:r w:rsidRPr="00FB6200">
        <w:rPr>
          <w:color w:val="000000"/>
        </w:rPr>
        <w:t xml:space="preserve">gives </w:t>
      </w:r>
    </w:p>
    <w:p w14:paraId="1AB56DBF" w14:textId="05780051" w:rsidR="00FB6200" w:rsidRPr="00FB6200" w:rsidRDefault="005F5B00"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w:bookmarkStart w:id="35" w:name="eq_dbetaBp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w:bookmarkEnd w:id="35"/>
            </m:e>
          </m:eqArr>
        </m:oMath>
      </m:oMathPara>
    </w:p>
    <w:p w14:paraId="3D3FF17C" w14:textId="6D6EA3B2" w:rsidR="00FB6200" w:rsidRPr="00FB6200" w:rsidRDefault="00FB6200" w:rsidP="00FB6200">
      <w:pPr>
        <w:rPr>
          <w:color w:val="000000"/>
        </w:rPr>
      </w:pPr>
      <w:r w:rsidRPr="00FB6200">
        <w:rPr>
          <w:color w:val="000000"/>
        </w:rPr>
        <w:t xml:space="preserve">Integrating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eq_dbetaBpdt2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36</m:t>
            </m:r>
          </m:e>
        </m:d>
      </m:oMath>
      <w:r w:rsidR="00375E76">
        <w:rPr>
          <w:color w:val="000000"/>
        </w:rPr>
        <w:fldChar w:fldCharType="end"/>
      </w:r>
      <w:r w:rsidR="00375E76">
        <w:rPr>
          <w:color w:val="000000"/>
        </w:rPr>
        <w:t xml:space="preserve"> </w:t>
      </w:r>
      <w:r w:rsidRPr="00FB6200">
        <w:rPr>
          <w:color w:val="000000"/>
        </w:rPr>
        <w:t xml:space="preserve">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sidRPr="00FB6200">
        <w:rPr>
          <w:color w:val="000000"/>
        </w:rPr>
        <w:t xml:space="preserve"> gives:</w:t>
      </w:r>
    </w:p>
    <w:p w14:paraId="591FE542" w14:textId="11DEDE36" w:rsidR="00FB6200" w:rsidRPr="00FB6200" w:rsidRDefault="005F5B00" w:rsidP="00FB620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36" w:name="eq_betaBp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w:bookmarkEnd w:id="36"/>
            </m:e>
          </m:eqArr>
        </m:oMath>
      </m:oMathPara>
    </w:p>
    <w:p w14:paraId="44688AFD" w14:textId="0340243D" w:rsidR="007C5C02" w:rsidRPr="007C5C02" w:rsidRDefault="007C5C02" w:rsidP="00FB6200">
      <w:pPr>
        <w:rPr>
          <w:color w:val="000000"/>
        </w:rPr>
      </w:pPr>
      <w:r>
        <w:rPr>
          <w:color w:val="000000"/>
        </w:rPr>
        <w:t xml:space="preserve">Here </w:t>
      </w:r>
      <m:oMath>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z0</m:t>
            </m:r>
          </m:sub>
        </m:sSub>
      </m:oMath>
      <w:r>
        <w:rPr>
          <w:color w:val="000000"/>
        </w:rPr>
        <w:t>,</w:t>
      </w:r>
      <m:oMath>
        <m:r>
          <w:rPr>
            <w:rFonts w:ascii="Cambria Math" w:hAnsi="Cambria Math"/>
            <w:color w:val="000000"/>
          </w:rPr>
          <m:t xml:space="preserve"> </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oMath>
      <w:r>
        <w:rPr>
          <w:color w:val="000000"/>
        </w:rPr>
        <w:t xml:space="preserve"> and </w:t>
      </w:r>
      <m:oMath>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oMath>
      <w:r>
        <w:rPr>
          <w:b/>
          <w:color w:val="000000"/>
        </w:rPr>
        <w:t xml:space="preserve"> </w:t>
      </w:r>
      <w:r>
        <w:rPr>
          <w:color w:val="000000"/>
        </w:rPr>
        <w:t xml:space="preserve">represent the initial condition of </w:t>
      </w:r>
      <m:oMath>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oMath>
      <w:r>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oMath>
      <w:r>
        <w:rPr>
          <w:color w:val="000000"/>
        </w:rPr>
        <w:t>.</w:t>
      </w:r>
    </w:p>
    <w:p w14:paraId="37AAEC32" w14:textId="54D8AB36" w:rsidR="00FB6200" w:rsidRPr="00FB6200" w:rsidRDefault="00FB6200" w:rsidP="00FB6200">
      <w:pPr>
        <w:rPr>
          <w:color w:val="000000"/>
        </w:rPr>
      </w:pPr>
      <w:r w:rsidRPr="00FB6200">
        <w:rPr>
          <w:color w:val="000000"/>
        </w:rPr>
        <w:t>Noting that t = 0 corresponds to z’=0</w:t>
      </w:r>
      <w:r w:rsidR="000E3750">
        <w:rPr>
          <w:color w:val="000000"/>
        </w:rPr>
        <w:t>,</w:t>
      </w:r>
      <w:r w:rsidRPr="00FB6200">
        <w:rPr>
          <w:color w:val="000000"/>
        </w:rPr>
        <w:t xml:space="preserve"> </w:t>
      </w:r>
      <w:r w:rsidR="000E3750">
        <w:rPr>
          <w:color w:val="000000"/>
        </w:rPr>
        <w:t>since</w:t>
      </w:r>
      <w:r w:rsidRPr="00FB6200">
        <w:rPr>
          <w:color w:val="000000"/>
        </w:rPr>
        <w:t xml:space="preserve"> z = 0 at t= 0</w:t>
      </w:r>
      <w:r w:rsidR="000E3750">
        <w:rPr>
          <w:color w:val="000000"/>
        </w:rPr>
        <w:t>,</w:t>
      </w:r>
      <w:r w:rsidRPr="00FB6200">
        <w:rPr>
          <w:color w:val="000000"/>
        </w:rPr>
        <w:t xml:space="preserve"> and recalling the four vectors {</w:t>
      </w:r>
      <m:oMath>
        <m:r>
          <m:rPr>
            <m:sty m:val="p"/>
          </m:rPr>
          <w:rPr>
            <w:rFonts w:ascii="Cambria Math" w:hAnsi="Cambria Math"/>
            <w:color w:val="000000"/>
          </w:rPr>
          <m:t>γβ,γ</m:t>
        </m:r>
      </m:oMath>
      <w:r w:rsidRPr="00FB6200">
        <w:rPr>
          <w:color w:val="000000"/>
        </w:rPr>
        <w:t xml:space="preserve">}, </w:t>
      </w:r>
      <w:r w:rsidR="000E3750">
        <w:rPr>
          <w:color w:val="000000"/>
        </w:rPr>
        <w:t>we have the relation:</w:t>
      </w:r>
      <w:r w:rsidRPr="00FB6200">
        <w:rPr>
          <w:color w:val="000000"/>
        </w:rPr>
        <w:t xml:space="preserve"> </w:t>
      </w:r>
    </w:p>
    <w:p w14:paraId="3333FE20" w14:textId="13047812" w:rsidR="00FB6200" w:rsidRPr="00FB6200" w:rsidRDefault="005F5B00"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m:e>
          </m:eqArr>
        </m:oMath>
      </m:oMathPara>
    </w:p>
    <w:p w14:paraId="6CA8E1CC" w14:textId="4AD845C6" w:rsidR="00FB6200" w:rsidRDefault="00FB6200" w:rsidP="00FB6200">
      <w:pPr>
        <w:rPr>
          <w:color w:val="000000"/>
        </w:rPr>
      </w:pPr>
      <w:r w:rsidRPr="00FB6200">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sidRPr="00FB6200">
        <w:rPr>
          <w:color w:val="000000"/>
        </w:rPr>
        <w:t xml:space="preserve"> is in the y direction when z’ = 0</w:t>
      </w:r>
      <w:r w:rsidR="0099737F">
        <w:rPr>
          <w:color w:val="000000"/>
        </w:rPr>
        <w:t xml:space="preserve"> as shown in Eq. </w:t>
      </w:r>
      <w:r w:rsidR="0099737F">
        <w:rPr>
          <w:color w:val="000000"/>
        </w:rPr>
        <w:fldChar w:fldCharType="begin"/>
      </w:r>
      <w:r w:rsidR="0099737F">
        <w:rPr>
          <w:color w:val="000000"/>
        </w:rPr>
        <w:instrText xml:space="preserve"> REF eq_B_formual \h </w:instrText>
      </w:r>
      <w:r w:rsidR="0099737F">
        <w:rPr>
          <w:color w:val="000000"/>
        </w:rPr>
      </w:r>
      <w:r w:rsidR="009973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8</m:t>
            </m:r>
          </m:e>
        </m:d>
      </m:oMath>
      <w:r w:rsidR="0099737F">
        <w:rPr>
          <w:color w:val="000000"/>
        </w:rPr>
        <w:fldChar w:fldCharType="end"/>
      </w:r>
      <w:r w:rsidRPr="00FB6200">
        <w:rPr>
          <w:color w:val="000000"/>
        </w:rPr>
        <w:t xml:space="preserve">, it </w:t>
      </w:r>
      <w:r w:rsidR="000E3750">
        <w:t>follows that</w:t>
      </w:r>
    </w:p>
    <w:p w14:paraId="25EB3696" w14:textId="31AFA589" w:rsidR="00375E76" w:rsidRPr="00FE0BC2" w:rsidRDefault="005F5B00" w:rsidP="00375E7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14:paraId="4B99EC7D" w14:textId="3AB93A55" w:rsidR="000E3750" w:rsidRDefault="000E3750" w:rsidP="000E3750">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With these definitions, Eq. </w:t>
      </w:r>
      <w:r>
        <w:rPr>
          <w:color w:val="000000"/>
        </w:rPr>
        <w:fldChar w:fldCharType="begin"/>
      </w:r>
      <w:r>
        <w:rPr>
          <w:color w:val="000000"/>
        </w:rPr>
        <w:instrText xml:space="preserve"> REF eq_betaBp2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37</m:t>
            </m:r>
          </m:e>
        </m:d>
      </m:oMath>
      <w:r>
        <w:rPr>
          <w:color w:val="000000"/>
        </w:rPr>
        <w:fldChar w:fldCharType="end"/>
      </w:r>
      <w:r>
        <w:rPr>
          <w:color w:val="000000"/>
        </w:rPr>
        <w:t xml:space="preserve"> becomes</w:t>
      </w:r>
    </w:p>
    <w:p w14:paraId="6B1242A3" w14:textId="5DD0B0DB" w:rsidR="000E3750" w:rsidRPr="00183C9C" w:rsidRDefault="005F5B00" w:rsidP="000E375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w:bookmarkStart w:id="37" w:name="eq_betaBp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w:bookmarkEnd w:id="37"/>
            </m:e>
          </m:eqArr>
        </m:oMath>
      </m:oMathPara>
    </w:p>
    <w:p w14:paraId="36934F24" w14:textId="61735E92" w:rsidR="000E3750" w:rsidRDefault="000E3750" w:rsidP="000E3750">
      <w:pPr>
        <w:rPr>
          <w:color w:val="000000"/>
        </w:rPr>
      </w:pPr>
      <w:r>
        <w:rPr>
          <w:color w:val="000000"/>
        </w:rPr>
        <w:t xml:space="preserve">The substitution of Eq. </w:t>
      </w:r>
      <w:r>
        <w:rPr>
          <w:color w:val="000000"/>
        </w:rPr>
        <w:fldChar w:fldCharType="begin"/>
      </w:r>
      <w:r>
        <w:rPr>
          <w:color w:val="000000"/>
        </w:rPr>
        <w:instrText xml:space="preserve"> REF eq_betaBp3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40</m:t>
            </m:r>
          </m:e>
        </m:d>
      </m:oMath>
      <w:r>
        <w:rPr>
          <w:color w:val="000000"/>
        </w:rPr>
        <w:fldChar w:fldCharType="end"/>
      </w:r>
      <w:r>
        <w:rPr>
          <w:color w:val="000000"/>
        </w:rPr>
        <w:t xml:space="preserve"> into Eq. </w:t>
      </w:r>
      <w:r w:rsidR="003D20B8">
        <w:rPr>
          <w:color w:val="000000"/>
        </w:rPr>
        <w:fldChar w:fldCharType="begin"/>
      </w:r>
      <w:r w:rsidR="003D20B8">
        <w:rPr>
          <w:color w:val="000000"/>
        </w:rPr>
        <w:instrText xml:space="preserve"> REF eq_ddxi_z_3 \h </w:instrText>
      </w:r>
      <w:r w:rsidR="003D20B8">
        <w:rPr>
          <w:color w:val="000000"/>
        </w:rPr>
      </w:r>
      <w:r w:rsidR="003D20B8">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27</m:t>
            </m:r>
          </m:e>
        </m:d>
      </m:oMath>
      <w:r w:rsidR="003D20B8">
        <w:rPr>
          <w:color w:val="000000"/>
        </w:rPr>
        <w:fldChar w:fldCharType="end"/>
      </w:r>
      <w:r w:rsidR="003D20B8">
        <w:rPr>
          <w:color w:val="000000"/>
        </w:rPr>
        <w:t xml:space="preserve"> </w:t>
      </w:r>
      <w:r w:rsidR="003E5AB1">
        <w:rPr>
          <w:color w:val="000000"/>
        </w:rPr>
        <w:t>gives:</w:t>
      </w:r>
    </w:p>
    <w:p w14:paraId="083CB2E0" w14:textId="71F5574D" w:rsidR="008441B2" w:rsidRPr="008441B2" w:rsidRDefault="005F5B00" w:rsidP="008441B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α</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38" w:name="eq_39"/>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w:bookmarkEnd w:id="38"/>
            </m:e>
          </m:eqArr>
        </m:oMath>
      </m:oMathPara>
    </w:p>
    <w:p w14:paraId="31A49A2F" w14:textId="1210F4E0" w:rsidR="00594ABC" w:rsidRDefault="00594ABC" w:rsidP="00594ABC">
      <w:pPr>
        <w:rPr>
          <w:color w:val="000000"/>
        </w:rPr>
      </w:pPr>
      <w:r>
        <w:rPr>
          <w:color w:val="000000"/>
        </w:rPr>
        <w:t xml:space="preserve">Simplifying </w:t>
      </w:r>
      <w:r w:rsidR="00036E3B">
        <w:rPr>
          <w:color w:val="000000"/>
        </w:rPr>
        <w:t>E</w:t>
      </w:r>
      <w:r>
        <w:rPr>
          <w:color w:val="000000"/>
        </w:rPr>
        <w:t xml:space="preserve">q. </w:t>
      </w:r>
      <w:r w:rsidR="00221004">
        <w:rPr>
          <w:color w:val="000000"/>
        </w:rPr>
        <w:fldChar w:fldCharType="begin"/>
      </w:r>
      <w:r w:rsidR="00221004">
        <w:rPr>
          <w:color w:val="000000"/>
        </w:rPr>
        <w:instrText xml:space="preserve"> REF eq_39 \h </w:instrText>
      </w:r>
      <w:r w:rsidR="00221004">
        <w:rPr>
          <w:color w:val="000000"/>
        </w:rPr>
      </w:r>
      <w:r w:rsidR="0022100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41</m:t>
            </m:r>
          </m:e>
        </m:d>
      </m:oMath>
      <w:r w:rsidR="00221004">
        <w:rPr>
          <w:color w:val="000000"/>
        </w:rPr>
        <w:fldChar w:fldCharType="end"/>
      </w:r>
      <w:r w:rsidR="00221004">
        <w:rPr>
          <w:color w:val="000000"/>
        </w:rPr>
        <w:t xml:space="preserve"> </w:t>
      </w:r>
      <w:r>
        <w:rPr>
          <w:color w:val="000000"/>
        </w:rPr>
        <w:t xml:space="preserve">and substituting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14:paraId="11FCB858" w14:textId="18990418" w:rsidR="0057401D" w:rsidRPr="0057401D" w:rsidRDefault="005F5B00" w:rsidP="0057401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hint="eastAsia"/>
                              <w:color w:val="000000"/>
                            </w:rPr>
                            <m:t>t</m:t>
                          </m:r>
                          <m:ctrlPr>
                            <w:rPr>
                              <w:rFonts w:ascii="Cambria Math" w:hAnsi="Cambria Math" w:hint="eastAsia"/>
                              <w:i/>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m:rPr>
                                  <m:sty m:val="p"/>
                                </m:rPr>
                                <w:rPr>
                                  <w:rFonts w:ascii="Cambria Math" w:hAnsi="Cambria Math"/>
                                  <w:color w:val="000000"/>
                                </w:rPr>
                                <m:t xml:space="preserve"> ς</m:t>
                              </m:r>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39" w:name="eq_44_plus"/>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w:bookmarkEnd w:id="39"/>
            </m:e>
          </m:eqArr>
        </m:oMath>
      </m:oMathPara>
    </w:p>
    <w:p w14:paraId="6F980836" w14:textId="77777777" w:rsidR="00221004" w:rsidRDefault="00156922" w:rsidP="000E3750">
      <w:pPr>
        <w:rPr>
          <w:color w:val="000000"/>
        </w:rPr>
      </w:pPr>
      <w:r>
        <w:rPr>
          <w:color w:val="000000"/>
        </w:rPr>
        <w:t xml:space="preserve">Here </w:t>
      </w:r>
    </w:p>
    <w:p w14:paraId="2EA74871" w14:textId="472C58FA" w:rsidR="00221004" w:rsidRPr="0057401D" w:rsidRDefault="005F5B00" w:rsidP="00221004">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 xml:space="preserve">ς= </m:t>
              </m:r>
              <m:r>
                <w:rPr>
                  <w:rFonts w:ascii="Cambria Math" w:hAnsi="Cambria Math" w:hint="eastAsia"/>
                  <w:color w:val="000000"/>
                </w:rPr>
                <m:t>g</m:t>
              </m:r>
              <m:f>
                <m:fPr>
                  <m:ctrlPr>
                    <w:rPr>
                      <w:rFonts w:ascii="Cambria Math" w:hAnsi="Cambria Math"/>
                      <w:i/>
                      <w:color w:val="000000"/>
                    </w:rPr>
                  </m:ctrlPr>
                </m:fPr>
                <m:num>
                  <m:r>
                    <w:rPr>
                      <w:rFonts w:ascii="Cambria Math" w:hAnsi="Cambria Math"/>
                      <w:color w:val="000000"/>
                    </w:rPr>
                    <m:t>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m:t>
              </m:r>
              <w:bookmarkStart w:id="40" w:name="eq_varsig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w:bookmarkEnd w:id="40"/>
            </m:e>
          </m:eqArr>
        </m:oMath>
      </m:oMathPara>
    </w:p>
    <w:p w14:paraId="44C36FD0" w14:textId="77777777" w:rsidR="0057401D" w:rsidRDefault="0057401D" w:rsidP="0057401D">
      <w:pPr>
        <w:rPr>
          <w:color w:val="000000"/>
        </w:rPr>
      </w:pPr>
      <w:r>
        <w:rPr>
          <w:color w:val="000000"/>
        </w:rPr>
        <w:t>N</w:t>
      </w:r>
      <w:r>
        <w:rPr>
          <w:rFonts w:hint="eastAsia"/>
          <w:color w:val="000000"/>
        </w:rPr>
        <w:t>ormalization</w:t>
      </w:r>
      <w:r>
        <w:rPr>
          <w:color w:val="000000"/>
        </w:rPr>
        <w:t xml:space="preserve"> </w:t>
      </w:r>
      <w:r>
        <w:rPr>
          <w:rFonts w:hint="eastAsia"/>
          <w:color w:val="000000"/>
        </w:rPr>
        <w:t>o</w:t>
      </w:r>
      <w:r>
        <w:rPr>
          <w:color w:val="000000"/>
        </w:rPr>
        <w:t xml:space="preserve">f time </w:t>
      </w:r>
      <m:oMath>
        <m:r>
          <m:rPr>
            <m:sty m:val="p"/>
          </m:rPr>
          <w:rPr>
            <w:rFonts w:ascii="Cambria Math" w:hAnsi="Cambria Math"/>
            <w:color w:val="000000"/>
          </w:rPr>
          <m:t>t'</m:t>
        </m:r>
      </m:oMath>
      <w:r>
        <w:rPr>
          <w:color w:val="000000"/>
        </w:rPr>
        <w:t xml:space="preserve"> with </w:t>
      </w:r>
      <m:oMath>
        <m:r>
          <m:rPr>
            <m:sty m:val="p"/>
          </m:rPr>
          <w:rPr>
            <w:rFonts w:ascii="Cambria Math" w:hAnsi="Cambria Math"/>
            <w:color w:val="000000"/>
          </w:rPr>
          <m:t>τ=t'Ω'</m:t>
        </m:r>
      </m:oMath>
      <w:r>
        <w:rPr>
          <w:color w:val="000000"/>
        </w:rPr>
        <w:t xml:space="preserve"> we have</w:t>
      </w:r>
    </w:p>
    <w:p w14:paraId="00B8989D" w14:textId="42101A7C" w:rsidR="0057401D" w:rsidRPr="00221004" w:rsidRDefault="005F5B00" w:rsidP="0057401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2</m:t>
                      </m:r>
                    </m:sup>
                  </m:sSup>
                </m:den>
              </m:f>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m:rPr>
                                  <m:sty m:val="p"/>
                                </m:rPr>
                                <w:rPr>
                                  <w:rFonts w:ascii="Cambria Math" w:hAnsi="Cambria Math"/>
                                  <w:color w:val="000000"/>
                                </w:rPr>
                                <m:t xml:space="preserve"> ς</m:t>
                              </m:r>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dτ</m:t>
                      </m:r>
                      <m:r>
                        <m:rPr>
                          <m:sty m:val="p"/>
                        </m:rPr>
                        <w:rPr>
                          <w:rFonts w:ascii="Cambria Math" w:hAnsi="Cambria Math"/>
                          <w:color w:val="000000"/>
                        </w:rPr>
                        <m:t>+</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41" w:name="eq_ddxi_dtau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w:bookmarkEnd w:id="41"/>
            </m:e>
          </m:eqArr>
        </m:oMath>
      </m:oMathPara>
    </w:p>
    <w:p w14:paraId="47E386B4" w14:textId="57C194C8" w:rsidR="00594ABC" w:rsidRDefault="002116AD" w:rsidP="000E3750">
      <w:pPr>
        <w:rPr>
          <w:color w:val="000000"/>
        </w:rPr>
      </w:pPr>
      <w:r>
        <w:rPr>
          <w:color w:val="000000"/>
        </w:rPr>
        <w:t xml:space="preserve">The Eq. </w:t>
      </w:r>
      <w:r w:rsidR="0057401D">
        <w:rPr>
          <w:color w:val="000000"/>
        </w:rPr>
        <w:fldChar w:fldCharType="begin"/>
      </w:r>
      <w:r w:rsidR="0057401D">
        <w:rPr>
          <w:color w:val="000000"/>
        </w:rPr>
        <w:instrText xml:space="preserve"> REF eq_ddxi_dtau2 \h </w:instrText>
      </w:r>
      <w:r w:rsidR="0057401D">
        <w:rPr>
          <w:color w:val="000000"/>
        </w:rPr>
      </w:r>
      <w:r w:rsidR="0057401D">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57401D">
        <w:rPr>
          <w:color w:val="000000"/>
        </w:rPr>
        <w:fldChar w:fldCharType="end"/>
      </w:r>
      <w:r>
        <w:rPr>
          <w:color w:val="000000"/>
        </w:rPr>
        <w:t xml:space="preserve">could also be written as </w:t>
      </w:r>
    </w:p>
    <w:p w14:paraId="7EB370BE" w14:textId="14D8B842" w:rsidR="002116AD" w:rsidRPr="0089229F" w:rsidRDefault="005F5B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en>
              </m:f>
              <m:r>
                <w:rPr>
                  <w:rFonts w:ascii="Cambria Math" w:hAnsi="Cambria Math"/>
                  <w:color w:val="000000"/>
                </w:rPr>
                <m:t>#</m:t>
              </m:r>
              <w:bookmarkStart w:id="42" w:name="eq_44"/>
              <w:bookmarkStart w:id="43" w:name="eq_dxidtau_equal_dpsidxi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w:bookmarkEnd w:id="42"/>
              <w:bookmarkEnd w:id="43"/>
            </m:e>
          </m:eqArr>
        </m:oMath>
      </m:oMathPara>
    </w:p>
    <w:p w14:paraId="44F9228F" w14:textId="77777777" w:rsidR="002116AD" w:rsidRDefault="002116AD" w:rsidP="002116AD">
      <w:pPr>
        <w:rPr>
          <w:color w:val="000000"/>
        </w:rPr>
      </w:pPr>
      <w:r>
        <w:rPr>
          <w:color w:val="000000"/>
        </w:rPr>
        <w:lastRenderedPageBreak/>
        <w:t xml:space="preserve">Where </w:t>
      </w:r>
    </w:p>
    <w:p w14:paraId="24AF9367" w14:textId="6283861C" w:rsidR="002116AD" w:rsidRPr="007C605F" w:rsidRDefault="005F5B00"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en>
              </m:f>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w:bookmarkStart w:id="44" w:name="_Hlk199766643"/>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44"/>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dτ</m:t>
                      </m:r>
                      <m:r>
                        <m:rPr>
                          <m:sty m:val="p"/>
                        </m:rPr>
                        <w:rPr>
                          <w:rFonts w:ascii="Cambria Math" w:hAnsi="Cambria Math"/>
                          <w:color w:val="000000"/>
                        </w:rPr>
                        <m:t>+</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45" w:name="eq_partial_psi_partial_xi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w:bookmarkEnd w:id="45"/>
            </m:e>
          </m:eqArr>
        </m:oMath>
      </m:oMathPara>
    </w:p>
    <w:p w14:paraId="7EB6ACE2" w14:textId="380C6B5D" w:rsidR="002116AD" w:rsidRDefault="002116AD" w:rsidP="002116AD">
      <w:pPr>
        <w:rPr>
          <w:color w:val="000000"/>
        </w:rPr>
      </w:pPr>
      <w:r>
        <w:rPr>
          <w:color w:val="000000"/>
        </w:rPr>
        <w:t xml:space="preserve">Multiplying </w:t>
      </w:r>
      <w:r w:rsidR="0089470A">
        <w:rPr>
          <w:color w:val="000000"/>
        </w:rPr>
        <w:t>E</w:t>
      </w:r>
      <w:r>
        <w:rPr>
          <w:color w:val="000000"/>
        </w:rPr>
        <w:t>q.</w:t>
      </w:r>
      <w:r w:rsidR="005B4743">
        <w:rPr>
          <w:color w:val="000000"/>
        </w:rPr>
        <w:t xml:space="preserve"> </w:t>
      </w:r>
      <w:r w:rsidR="005B4743">
        <w:rPr>
          <w:color w:val="000000"/>
        </w:rPr>
        <w:fldChar w:fldCharType="begin"/>
      </w:r>
      <w:r w:rsidR="005B4743">
        <w:rPr>
          <w:color w:val="000000"/>
        </w:rPr>
        <w:instrText xml:space="preserve"> REF eq_dxidtau_equal_dpsidxiz \h </w:instrText>
      </w:r>
      <w:r w:rsidR="005B4743">
        <w:rPr>
          <w:color w:val="000000"/>
        </w:rPr>
      </w:r>
      <w:r w:rsidR="005B4743">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45</m:t>
            </m:r>
          </m:e>
        </m:d>
      </m:oMath>
      <w:r w:rsidR="005B4743">
        <w:rPr>
          <w:color w:val="000000"/>
        </w:rPr>
        <w:fldChar w:fldCharType="end"/>
      </w:r>
      <w:r>
        <w:rPr>
          <w:color w:val="000000"/>
        </w:rPr>
        <w:t xml:space="preserve"> by </w:t>
      </w:r>
      <m:oMath>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 xml:space="preserve">/dτ </m:t>
        </m:r>
      </m:oMath>
      <w:r>
        <w:rPr>
          <w:color w:val="000000"/>
        </w:rPr>
        <w:t xml:space="preserve">and integrating gives a pseudo-energy equation </w:t>
      </w:r>
    </w:p>
    <w:p w14:paraId="41134B78" w14:textId="6D8949E9" w:rsidR="002116AD" w:rsidRPr="0066181F" w:rsidRDefault="005F5B00"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dτ</m:t>
                          </m:r>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m:e>
          </m:eqArr>
        </m:oMath>
      </m:oMathPara>
    </w:p>
    <w:p w14:paraId="1C430DB1" w14:textId="77777777" w:rsidR="002116AD" w:rsidRDefault="002116AD" w:rsidP="000E3750">
      <w:pPr>
        <w:rPr>
          <w:color w:val="000000"/>
        </w:rPr>
      </w:pPr>
      <w:r>
        <w:rPr>
          <w:color w:val="000000"/>
        </w:rPr>
        <w:t xml:space="preserve">Where </w:t>
      </w:r>
    </w:p>
    <w:p w14:paraId="098AB35B" w14:textId="674EF433" w:rsidR="008C6F7C" w:rsidRPr="00220913" w:rsidRDefault="005F5B00"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ψ</m:t>
              </m:r>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4</m:t>
                  </m:r>
                </m:sup>
              </m:sSub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-gs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m:t>
              </m:r>
              <m:nary>
                <m:naryPr>
                  <m:limLoc m:val="undOvr"/>
                  <m:subHide m:val="1"/>
                  <m:supHide m:val="1"/>
                  <m:ctrlPr>
                    <w:rPr>
                      <w:rFonts w:ascii="Cambria Math" w:hAnsi="Cambria Math"/>
                      <w:i/>
                      <w:color w:val="000000"/>
                    </w:rPr>
                  </m:ctrlPr>
                </m:naryPr>
                <m:sub/>
                <m:sup/>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dτdξ</m:t>
                  </m:r>
                </m:e>
              </m:nary>
              <m:r>
                <w:rPr>
                  <w:rFonts w:ascii="Cambria Math" w:hAnsi="Cambria Math"/>
                  <w:color w:val="000000"/>
                </w:rPr>
                <m:t>#</m:t>
              </m:r>
              <w:bookmarkStart w:id="46" w:name="eq_pseudo_pote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48</m:t>
                  </m:r>
                  <m:r>
                    <w:rPr>
                      <w:rFonts w:ascii="Cambria Math" w:hAnsi="Cambria Math"/>
                      <w:i/>
                      <w:noProof/>
                      <w:szCs w:val="20"/>
                    </w:rPr>
                    <w:fldChar w:fldCharType="end"/>
                  </m:r>
                </m:e>
              </m:d>
              <w:bookmarkEnd w:id="46"/>
            </m:e>
          </m:eqArr>
        </m:oMath>
      </m:oMathPara>
    </w:p>
    <w:p w14:paraId="02AA1B91" w14:textId="551AC56F" w:rsidR="00220913" w:rsidRDefault="00220913" w:rsidP="002116AD">
      <w:pPr>
        <w:rPr>
          <w:color w:val="000000"/>
        </w:rPr>
      </w:pPr>
      <w:r>
        <w:rPr>
          <w:color w:val="000000"/>
        </w:rPr>
        <w:t xml:space="preserve">And </w:t>
      </w:r>
    </w:p>
    <w:p w14:paraId="5F5B5DCB" w14:textId="23E4ACB1" w:rsidR="007B749A" w:rsidRPr="007B749A" w:rsidRDefault="005F5B00" w:rsidP="00220913">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W</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dτ</m:t>
                          </m:r>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τ=0</m:t>
                  </m:r>
                </m:sub>
              </m:sSub>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z0</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14:paraId="31A550DE" w14:textId="4F53B54B" w:rsidR="002116AD" w:rsidRDefault="002116AD" w:rsidP="002116AD">
      <w:pPr>
        <w:rPr>
          <w:color w:val="000000"/>
        </w:rPr>
      </w:pPr>
      <w:r>
        <w:rPr>
          <w:color w:val="000000"/>
        </w:rPr>
        <w:t xml:space="preserve">Here </w:t>
      </w:r>
      <m:oMath>
        <m:r>
          <m:rPr>
            <m:sty m:val="p"/>
          </m:rPr>
          <w:rPr>
            <w:rFonts w:ascii="Cambria Math" w:hAnsi="Cambria Math"/>
            <w:color w:val="000000"/>
          </w:rPr>
          <m:t xml:space="preserve">  s=</m:t>
        </m:r>
        <m:f>
          <m:fPr>
            <m:ctrlPr>
              <w:rPr>
                <w:rFonts w:ascii="Cambria Math" w:hAnsi="Cambria Math"/>
                <w:i/>
                <w:color w:val="000000"/>
              </w:rPr>
            </m:ctrlPr>
          </m:fPr>
          <m:num>
            <m:r>
              <m:rPr>
                <m:sty m:val="p"/>
              </m:rPr>
              <w:rPr>
                <w:rFonts w:ascii="Cambria Math" w:hAnsi="Cambria Math"/>
                <w:color w:val="000000"/>
              </w:rPr>
              <m:t>ωn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896391">
        <w:rPr>
          <w:color w:val="000000"/>
        </w:rPr>
        <w:t>.</w:t>
      </w:r>
      <w:r w:rsidR="000A2702">
        <w:rPr>
          <w:color w:val="000000"/>
        </w:rPr>
        <w:t xml:space="preserve">The pseudo potential </w:t>
      </w:r>
      <m:oMath>
        <m:r>
          <m:rPr>
            <m:sty m:val="p"/>
          </m:rPr>
          <w:rPr>
            <w:rFonts w:ascii="Cambria Math" w:hAnsi="Cambria Math"/>
            <w:color w:val="000000"/>
          </w:rPr>
          <m:t>ψ</m:t>
        </m:r>
      </m:oMath>
      <w:r w:rsidR="000A2702">
        <w:rPr>
          <w:color w:val="000000"/>
        </w:rPr>
        <w:t xml:space="preserve"> </w:t>
      </w:r>
      <w:r>
        <w:rPr>
          <w:color w:val="000000"/>
        </w:rPr>
        <w:t xml:space="preserve"> can only be solved numerically</w:t>
      </w:r>
      <w:r w:rsidR="000A2702">
        <w:rPr>
          <w:color w:val="000000"/>
        </w:rPr>
        <w:t xml:space="preserve">, </w:t>
      </w:r>
      <w:r w:rsidR="00F830E4">
        <w:rPr>
          <w:color w:val="000000"/>
        </w:rPr>
        <w:t>as it</w:t>
      </w:r>
      <w:r w:rsidR="000A2702">
        <w:rPr>
          <w:color w:val="000000"/>
        </w:rPr>
        <w:t xml:space="preserve"> does not have a regular form involving only the parameter  </w:t>
      </w:r>
      <m:oMath>
        <m:r>
          <m:rPr>
            <m:sty m:val="p"/>
          </m:rPr>
          <w:rPr>
            <w:rFonts w:ascii="Cambria Math" w:hAnsi="Cambria Math"/>
            <w:color w:val="000000"/>
          </w:rPr>
          <m:t>ξ</m:t>
        </m:r>
      </m:oMath>
      <w:r w:rsidR="000A2702">
        <w:rPr>
          <w:color w:val="000000"/>
        </w:rPr>
        <w:t xml:space="preserve">, here </w:t>
      </w:r>
      <m:oMath>
        <m:r>
          <m:rPr>
            <m:sty m:val="p"/>
          </m:rPr>
          <w:rPr>
            <w:rFonts w:ascii="Cambria Math" w:hAnsi="Cambria Math"/>
            <w:color w:val="000000"/>
          </w:rPr>
          <m:t>ψ</m:t>
        </m:r>
      </m:oMath>
      <w:r w:rsidR="000A2702">
        <w:rPr>
          <w:color w:val="000000"/>
        </w:rPr>
        <w:t xml:space="preserve"> also depends on t</w:t>
      </w:r>
      <w:r w:rsidR="001C5EB8">
        <w:rPr>
          <w:color w:val="000000"/>
        </w:rPr>
        <w:t>’,</w:t>
      </w:r>
      <w:r w:rsidR="000A2702">
        <w:rPr>
          <w:color w:val="000000"/>
        </w:rPr>
        <w:t xml:space="preserve"> which is related to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0A2702">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oMath>
      <w:r w:rsidR="000A2702">
        <w:rPr>
          <w:color w:val="000000"/>
        </w:rPr>
        <w:t>.</w:t>
      </w:r>
    </w:p>
    <w:p w14:paraId="2E1C2785" w14:textId="493290E9" w:rsidR="00761339" w:rsidRPr="00A04258" w:rsidRDefault="00761339" w:rsidP="002116AD">
      <w:pPr>
        <w:rPr>
          <w:b/>
          <w:color w:val="000000"/>
          <w:sz w:val="18"/>
        </w:rPr>
      </w:pPr>
      <w:r w:rsidRPr="00A04258">
        <w:rPr>
          <w:b/>
          <w:color w:val="000000"/>
          <w:sz w:val="18"/>
        </w:rPr>
        <w:t>2.</w:t>
      </w:r>
      <w:r w:rsidR="00157F1F">
        <w:rPr>
          <w:b/>
          <w:color w:val="000000"/>
          <w:sz w:val="18"/>
        </w:rPr>
        <w:t>4</w:t>
      </w:r>
      <w:r w:rsidRPr="00A04258">
        <w:rPr>
          <w:b/>
          <w:color w:val="000000"/>
          <w:sz w:val="18"/>
        </w:rPr>
        <w:t xml:space="preserve"> Initial condition</w:t>
      </w:r>
    </w:p>
    <w:p w14:paraId="0924EF1D" w14:textId="662F2163" w:rsidR="002116AD" w:rsidRDefault="002116AD" w:rsidP="002116AD">
      <w:pPr>
        <w:rPr>
          <w:color w:val="000000"/>
        </w:rPr>
      </w:pPr>
      <w:r>
        <w:rPr>
          <w:color w:val="000000"/>
        </w:rPr>
        <w:t xml:space="preserve">From Eq. </w:t>
      </w:r>
      <w:r w:rsidR="00C53F5E">
        <w:rPr>
          <w:color w:val="000000"/>
        </w:rPr>
        <w:fldChar w:fldCharType="begin"/>
      </w:r>
      <w:r w:rsidR="00C53F5E">
        <w:rPr>
          <w:color w:val="000000"/>
        </w:rPr>
        <w:instrText xml:space="preserve"> REF eq_dxi_z \h </w:instrText>
      </w:r>
      <w:r w:rsidR="00C53F5E">
        <w:rPr>
          <w:color w:val="000000"/>
        </w:rPr>
      </w:r>
      <w:r w:rsidR="00C53F5E">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C53F5E">
        <w:rPr>
          <w:color w:val="000000"/>
        </w:rPr>
        <w:fldChar w:fldCharType="end"/>
      </w:r>
      <w:r>
        <w:rPr>
          <w:color w:val="000000"/>
        </w:rPr>
        <w:t>, we see that</w:t>
      </w:r>
    </w:p>
    <w:p w14:paraId="68F5DE2F" w14:textId="3A01A7D0" w:rsidR="002116AD" w:rsidRPr="00794966" w:rsidRDefault="005F5B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dτ</m:t>
                  </m:r>
                </m:den>
              </m:f>
              <m:r>
                <m:rPr>
                  <m:sty m:val="p"/>
                </m:rPr>
                <w:rPr>
                  <w:rFonts w:ascii="Cambria Math" w:hAnsi="Cambria Math"/>
                  <w:color w:val="000000"/>
                </w:rPr>
                <m:t>=</m:t>
              </m:r>
              <m:r>
                <w:rPr>
                  <w:rFonts w:ascii="Cambria Math" w:hAnsi="Cambria Math" w:hint="eastAsia"/>
                  <w:color w:val="000000"/>
                </w:rPr>
                <m:t>g</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m:rPr>
                      <m:sty m:val="p"/>
                    </m:rP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+g</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47" w:name="eq_49"/>
              <w:bookmarkStart w:id="48" w:name="eq_dxizdtau"/>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w:bookmarkEnd w:id="47"/>
              <w:bookmarkEnd w:id="48"/>
            </m:e>
          </m:eqArr>
        </m:oMath>
      </m:oMathPara>
    </w:p>
    <w:p w14:paraId="3B59A92F" w14:textId="41638065" w:rsidR="002116AD" w:rsidRDefault="009B39FF" w:rsidP="002116AD">
      <w:pPr>
        <w:rPr>
          <w:color w:val="000000"/>
        </w:rPr>
      </w:pPr>
      <w:r>
        <w:rPr>
          <w:color w:val="000000"/>
        </w:rPr>
        <w:t>Here, we</w:t>
      </w:r>
      <w:r w:rsidR="003A04B3">
        <w:rPr>
          <w:color w:val="000000"/>
        </w:rPr>
        <w:t xml:space="preserve"> </w:t>
      </w:r>
      <w:r>
        <w:rPr>
          <w:color w:val="000000"/>
        </w:rPr>
        <w:t>use</w:t>
      </w:r>
      <w:r w:rsidR="003A04B3">
        <w:rPr>
          <w:color w:val="000000"/>
        </w:rPr>
        <w:t xml:space="preserve"> the relation </w:t>
      </w:r>
      <m:oMath>
        <m:r>
          <m:rPr>
            <m:sty m:val="p"/>
          </m:rPr>
          <w:rPr>
            <w:rFonts w:ascii="Cambria Math" w:hAnsi="Cambria Math"/>
            <w:color w:val="000000"/>
          </w:rPr>
          <m:t>γ</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m:rPr>
            <m:sty m:val="p"/>
          </m:rPr>
          <w:rPr>
            <w:rFonts w:ascii="Cambria Math" w:hAnsi="Cambria Math"/>
            <w:color w:val="000000"/>
          </w:rPr>
          <m:t>=</m:t>
        </m:r>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oMath>
      <w:r w:rsidR="003A04B3">
        <w:rPr>
          <w:color w:val="000000"/>
        </w:rPr>
        <w:t xml:space="preserve">. </w:t>
      </w:r>
      <w:r w:rsidR="002116AD">
        <w:rPr>
          <w:color w:val="000000"/>
        </w:rPr>
        <w:t xml:space="preserve">At the </w:t>
      </w:r>
      <w:r>
        <w:rPr>
          <w:color w:val="000000"/>
        </w:rPr>
        <w:t xml:space="preserve">initial time </w:t>
      </w:r>
      <m:oMath>
        <m:r>
          <m:rPr>
            <m:sty m:val="p"/>
          </m:rPr>
          <w:rPr>
            <w:rFonts w:ascii="Cambria Math" w:hAnsi="Cambria Math"/>
            <w:color w:val="000000"/>
          </w:rPr>
          <m:t xml:space="preserve">t </m:t>
        </m:r>
      </m:oMath>
      <w:r w:rsidR="002116AD">
        <w:rPr>
          <w:color w:val="000000"/>
        </w:rPr>
        <w:t xml:space="preserve">= 0 and </w:t>
      </w:r>
      <w:r>
        <w:rPr>
          <w:color w:val="000000"/>
        </w:rPr>
        <w:t xml:space="preserve">position </w:t>
      </w:r>
      <w:r w:rsidR="002116AD">
        <w:rPr>
          <w:color w:val="000000"/>
        </w:rPr>
        <w:t>z = 0,</w:t>
      </w:r>
      <w:r w:rsidR="000079FC">
        <w:rPr>
          <w:color w:val="000000"/>
        </w:rPr>
        <w:t xml:space="preserve"> we have</w:t>
      </w:r>
    </w:p>
    <w:p w14:paraId="79BC506E" w14:textId="47D6C18B" w:rsidR="002116AD" w:rsidRPr="00587057" w:rsidRDefault="005F5B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dτ</m:t>
                  </m:r>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τ=0</m:t>
                  </m:r>
                </m:sub>
              </m:sSub>
              <m:r>
                <w:rPr>
                  <w:rFonts w:ascii="Cambria Math" w:hAnsi="Cambria Math"/>
                  <w:color w:val="000000"/>
                </w:rPr>
                <m:t>=gs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49" w:name="eq_initialConditio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w:bookmarkEnd w:id="49"/>
            </m:e>
          </m:eqArr>
        </m:oMath>
      </m:oMathPara>
    </w:p>
    <w:p w14:paraId="0F86C9F6" w14:textId="125A4AC5" w:rsidR="00587057" w:rsidRPr="002F7672" w:rsidRDefault="00587057" w:rsidP="002116AD">
      <w:pPr>
        <w:rPr>
          <w:color w:val="000000"/>
        </w:rPr>
      </w:pPr>
      <w:r>
        <w:rPr>
          <w:color w:val="000000"/>
        </w:rPr>
        <w:t>W</w:t>
      </w:r>
      <w:r>
        <w:rPr>
          <w:rFonts w:hint="eastAsia"/>
          <w:color w:val="000000"/>
        </w:rPr>
        <w:t>here</w:t>
      </w:r>
      <w:r>
        <w:rPr>
          <w:color w:val="000000"/>
        </w:rPr>
        <w:t xml:space="preserve"> </w:t>
      </w:r>
      <m:oMath>
        <m:r>
          <m:rPr>
            <m:sty m:val="p"/>
          </m:rPr>
          <w:rPr>
            <w:rFonts w:ascii="Cambria Math" w:hAnsi="Cambria Math"/>
            <w:color w:val="000000"/>
          </w:rPr>
          <m:t>s=</m:t>
        </m:r>
        <m:f>
          <m:fPr>
            <m:ctrlPr>
              <w:rPr>
                <w:rFonts w:ascii="Cambria Math" w:hAnsi="Cambria Math"/>
                <w:i/>
                <w:color w:val="000000"/>
              </w:rPr>
            </m:ctrlPr>
          </m:fPr>
          <m:num>
            <m:r>
              <m:rPr>
                <m:sty m:val="p"/>
              </m:rPr>
              <w:rPr>
                <w:rFonts w:ascii="Cambria Math" w:hAnsi="Cambria Math"/>
                <w:color w:val="000000"/>
              </w:rPr>
              <m:t>ωn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p>
    <w:p w14:paraId="48667C6E" w14:textId="77777777" w:rsidR="002116AD" w:rsidRPr="00A04258" w:rsidRDefault="00761339" w:rsidP="000E3750">
      <w:pPr>
        <w:rPr>
          <w:b/>
          <w:color w:val="000000"/>
          <w:sz w:val="18"/>
        </w:rPr>
      </w:pPr>
      <w:r w:rsidRPr="00A04258">
        <w:rPr>
          <w:b/>
          <w:color w:val="000000"/>
          <w:sz w:val="18"/>
        </w:rPr>
        <w:t xml:space="preserve">2.6 </w:t>
      </w:r>
      <w:r w:rsidR="002116AD" w:rsidRPr="00A04258">
        <w:rPr>
          <w:b/>
          <w:color w:val="000000"/>
          <w:sz w:val="18"/>
        </w:rPr>
        <w:t xml:space="preserve">Solve </w:t>
      </w:r>
      <m:oMath>
        <m:sSub>
          <m:sSubPr>
            <m:ctrlPr>
              <w:rPr>
                <w:rFonts w:ascii="Cambria Math" w:hAnsi="Cambria Math"/>
                <w:b/>
                <w:i/>
                <w:color w:val="000000"/>
                <w:sz w:val="18"/>
              </w:rPr>
            </m:ctrlPr>
          </m:sSubPr>
          <m:e>
            <m:r>
              <m:rPr>
                <m:sty m:val="bi"/>
              </m:rPr>
              <w:rPr>
                <w:rFonts w:ascii="Cambria Math" w:hAnsi="Cambria Math"/>
                <w:color w:val="000000"/>
                <w:sz w:val="18"/>
              </w:rPr>
              <m:t>β</m:t>
            </m:r>
          </m:e>
          <m:sub>
            <m:r>
              <m:rPr>
                <m:sty m:val="bi"/>
              </m:rPr>
              <w:rPr>
                <w:rFonts w:ascii="Cambria Math" w:hAnsi="Cambria Math"/>
                <w:color w:val="000000"/>
                <w:sz w:val="18"/>
              </w:rPr>
              <m:t>⊥</m:t>
            </m:r>
          </m:sub>
        </m:sSub>
      </m:oMath>
    </w:p>
    <w:p w14:paraId="1EC0542A" w14:textId="2773EA99" w:rsidR="002116AD" w:rsidRDefault="002116AD" w:rsidP="002116AD">
      <w:pPr>
        <w:rPr>
          <w:color w:val="000000"/>
        </w:rPr>
      </w:pPr>
      <w:r>
        <w:rPr>
          <w:color w:val="000000"/>
        </w:rPr>
        <w:t>According to Eq.</w:t>
      </w:r>
      <w:r w:rsidR="00124D36">
        <w:rPr>
          <w:color w:val="000000"/>
        </w:rPr>
        <w:fldChar w:fldCharType="begin"/>
      </w:r>
      <w:r w:rsidR="00124D36">
        <w:rPr>
          <w:color w:val="000000"/>
        </w:rPr>
        <w:instrText xml:space="preserve"> REF eq_gabeta_p \h </w:instrText>
      </w:r>
      <w:r w:rsidR="00124D36">
        <w:rPr>
          <w:color w:val="000000"/>
        </w:rPr>
      </w:r>
      <w:r w:rsidR="00124D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sidR="00124D36">
        <w:rPr>
          <w:color w:val="000000"/>
        </w:rPr>
        <w:fldChar w:fldCharType="end"/>
      </w:r>
      <w:r>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oMath>
      <w:r>
        <w:rPr>
          <w:color w:val="000000"/>
        </w:rPr>
        <w:t xml:space="preserve"> on both sides gives </w:t>
      </w:r>
    </w:p>
    <w:p w14:paraId="53699EAE" w14:textId="672C4B48" w:rsidR="002116AD" w:rsidRPr="00D02017" w:rsidRDefault="005F5B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m:e>
          </m:eqArr>
        </m:oMath>
      </m:oMathPara>
    </w:p>
    <w:p w14:paraId="15F967BC" w14:textId="22B0EA3A" w:rsidR="002116AD" w:rsidRDefault="00124D36" w:rsidP="002116AD">
      <w:pPr>
        <w:rPr>
          <w:color w:val="000000"/>
        </w:rPr>
      </w:pPr>
      <w:r>
        <w:rPr>
          <w:color w:val="000000"/>
        </w:rPr>
        <w:t>R</w:t>
      </w:r>
      <w:r w:rsidR="002116AD">
        <w:rPr>
          <w:color w:val="000000"/>
        </w:rPr>
        <w:t xml:space="preserve">eorganize the equation, we have </w:t>
      </w:r>
    </w:p>
    <w:p w14:paraId="1C0D47B4" w14:textId="1F52001D" w:rsidR="002116AD" w:rsidRPr="000B140A" w:rsidRDefault="005F5B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50" w:name="eq_5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w:bookmarkEnd w:id="50"/>
            </m:e>
          </m:eqArr>
        </m:oMath>
      </m:oMathPara>
    </w:p>
    <w:p w14:paraId="448484E7" w14:textId="1E4FEC94" w:rsidR="002116AD" w:rsidRDefault="002116AD" w:rsidP="002116AD">
      <w:pPr>
        <w:rPr>
          <w:color w:val="000000"/>
        </w:rPr>
      </w:pPr>
      <w:r>
        <w:rPr>
          <w:color w:val="000000"/>
        </w:rPr>
        <w:t>According to Eq.</w:t>
      </w:r>
      <w:r w:rsidR="00124D36">
        <w:rPr>
          <w:color w:val="000000"/>
        </w:rPr>
        <w:fldChar w:fldCharType="begin"/>
      </w:r>
      <w:r w:rsidR="00124D36">
        <w:rPr>
          <w:color w:val="000000"/>
        </w:rPr>
        <w:instrText xml:space="preserve"> REF eq_gabeta_z \h </w:instrText>
      </w:r>
      <w:r w:rsidR="00124D36">
        <w:rPr>
          <w:color w:val="000000"/>
        </w:rPr>
      </w:r>
      <w:r w:rsidR="00124D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sidR="00124D36">
        <w:rPr>
          <w:color w:val="000000"/>
        </w:rPr>
        <w:fldChar w:fldCharType="end"/>
      </w:r>
      <w:r>
        <w:rPr>
          <w:color w:val="000000"/>
        </w:rPr>
        <w:t>,</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14:paraId="2AEB7AD2" w14:textId="09DE7A43" w:rsidR="002116AD" w:rsidRPr="00E37064" w:rsidRDefault="005F5B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51" w:name="eq_58"/>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w:bookmarkEnd w:id="51"/>
            </m:e>
          </m:eqArr>
        </m:oMath>
      </m:oMathPara>
    </w:p>
    <w:p w14:paraId="26D38928" w14:textId="05BF63A3" w:rsidR="002116AD" w:rsidRDefault="002116AD" w:rsidP="002116AD">
      <w:pPr>
        <w:rPr>
          <w:color w:val="000000"/>
        </w:rPr>
      </w:pPr>
      <w:r>
        <w:rPr>
          <w:color w:val="000000"/>
        </w:rPr>
        <w:t xml:space="preserve">Add Eq. </w:t>
      </w:r>
      <w:r>
        <w:rPr>
          <w:color w:val="000000"/>
        </w:rPr>
        <w:fldChar w:fldCharType="begin"/>
      </w:r>
      <w:r>
        <w:rPr>
          <w:color w:val="000000"/>
        </w:rPr>
        <w:instrText xml:space="preserve"> REF eq_57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53</m:t>
            </m:r>
          </m:e>
        </m:d>
      </m:oMath>
      <w:r>
        <w:rPr>
          <w:color w:val="000000"/>
        </w:rPr>
        <w:fldChar w:fldCharType="end"/>
      </w:r>
      <w:r>
        <w:rPr>
          <w:color w:val="000000"/>
        </w:rPr>
        <w:t xml:space="preserve"> and Eq. </w:t>
      </w:r>
      <w:r>
        <w:rPr>
          <w:color w:val="000000"/>
        </w:rPr>
        <w:fldChar w:fldCharType="begin"/>
      </w:r>
      <w:r>
        <w:rPr>
          <w:color w:val="000000"/>
        </w:rPr>
        <w:instrText xml:space="preserve"> REF eq_58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54</m:t>
            </m:r>
          </m:e>
        </m:d>
      </m:oMath>
      <w:r>
        <w:rPr>
          <w:color w:val="000000"/>
        </w:rPr>
        <w:fldChar w:fldCharType="end"/>
      </w:r>
      <w:r>
        <w:rPr>
          <w:color w:val="000000"/>
        </w:rPr>
        <w:t xml:space="preserve">, we have </w:t>
      </w:r>
    </w:p>
    <w:p w14:paraId="57A67982" w14:textId="297FF34A" w:rsidR="00576657" w:rsidRPr="004C78AC" w:rsidRDefault="005F5B00" w:rsidP="00576657">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m:e>
          </m:eqArr>
        </m:oMath>
      </m:oMathPara>
    </w:p>
    <w:p w14:paraId="18C6DF26" w14:textId="2C815839" w:rsidR="002116AD" w:rsidRDefault="002116AD" w:rsidP="002116AD">
      <w:pPr>
        <w:rPr>
          <w:color w:val="000000"/>
        </w:rPr>
      </w:pPr>
      <w:r>
        <w:rPr>
          <w:color w:val="000000"/>
        </w:rPr>
        <w:t>Which means energy change ratio equal to work done by static electric field</w:t>
      </w:r>
      <w:r w:rsidR="009E0278">
        <w:rPr>
          <w:color w:val="000000"/>
        </w:rPr>
        <w:t xml:space="preserve"> in moving frame</w:t>
      </w:r>
      <w:r>
        <w:rPr>
          <w:color w:val="000000"/>
        </w:rPr>
        <w:t>.</w:t>
      </w:r>
    </w:p>
    <w:p w14:paraId="79225E44" w14:textId="2535FB9F" w:rsidR="00576657" w:rsidRDefault="00576657" w:rsidP="002116AD">
      <w:pPr>
        <w:rPr>
          <w:color w:val="000000"/>
        </w:rPr>
      </w:pPr>
      <w:r>
        <w:rPr>
          <w:color w:val="000000"/>
        </w:rPr>
        <w:t xml:space="preserve">Using the normalized time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oMath>
      <w:r>
        <w:rPr>
          <w:color w:val="000000"/>
        </w:rPr>
        <w:t>, we have</w:t>
      </w:r>
    </w:p>
    <w:p w14:paraId="24847A16" w14:textId="5771BBBC" w:rsidR="00576657" w:rsidRPr="00576657" w:rsidRDefault="005F5B00" w:rsidP="00576657">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14:paraId="206B6F40" w14:textId="6F369355" w:rsidR="002116AD" w:rsidRDefault="001C6678" w:rsidP="002116AD">
      <w:pPr>
        <w:rPr>
          <w:color w:val="000000"/>
        </w:rPr>
      </w:pPr>
      <w:r>
        <w:rPr>
          <w:color w:val="000000"/>
        </w:rPr>
        <w:t>Considering that</w:t>
      </w:r>
      <w:r w:rsidR="00124D36">
        <w:rPr>
          <w:color w:val="000000"/>
        </w:rPr>
        <w:t xml:space="preserve"> </w:t>
      </w:r>
      <m:oMath>
        <m:r>
          <m:rPr>
            <m:sty m:val="p"/>
          </m:rPr>
          <w:rPr>
            <w:rFonts w:ascii="Cambria Math" w:hAnsi="Cambria Math"/>
            <w:color w:val="000000"/>
          </w:rPr>
          <m:t>γ'</m:t>
        </m:r>
      </m:oMath>
      <w:r w:rsidR="00124D36">
        <w:rPr>
          <w:color w:val="000000"/>
        </w:rPr>
        <w:t xml:space="preserve"> is</w:t>
      </w:r>
      <w:r>
        <w:rPr>
          <w:color w:val="000000"/>
        </w:rPr>
        <w:t xml:space="preserve"> mainly</w:t>
      </w:r>
      <w:r w:rsidR="00124D36">
        <w:rPr>
          <w:color w:val="000000"/>
        </w:rPr>
        <w:t xml:space="preserve"> determined by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sidR="00124D36">
        <w:rPr>
          <w:color w:val="000000"/>
        </w:rPr>
        <w:t>, i</w:t>
      </w:r>
      <w:r w:rsidR="002116AD">
        <w:rPr>
          <w:color w:val="000000"/>
        </w:rPr>
        <w:t xml:space="preserve">ntegrating both side with t’ gives </w:t>
      </w:r>
    </w:p>
    <w:p w14:paraId="6BA5E1E8" w14:textId="3509E7F2" w:rsidR="0059044B" w:rsidRPr="00656CB6" w:rsidRDefault="005F5B00" w:rsidP="0059044B">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num>
                <m:den>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ub>
                  </m:sSub>
                </m:den>
              </m:f>
              <m:r>
                <w:rPr>
                  <w:rFonts w:ascii="Cambria Math" w:hAnsi="Cambria Math"/>
                  <w:color w:val="000000"/>
                </w:rPr>
                <m:t>⋅</m:t>
              </m:r>
              <m:nary>
                <m:naryPr>
                  <m:limLoc m:val="undOvr"/>
                  <m:ctrlPr>
                    <w:rPr>
                      <w:rFonts w:ascii="Cambria Math" w:hAnsi="Cambria Math"/>
                      <w:i/>
                      <w:color w:val="000000"/>
                    </w:rPr>
                  </m:ctrlPr>
                </m:naryPr>
                <m:sub>
                  <m:r>
                    <w:rPr>
                      <w:rFonts w:ascii="Cambria Math" w:hAnsi="Cambria Math"/>
                      <w:color w:val="000000"/>
                    </w:rPr>
                    <m:t>0</m:t>
                  </m:r>
                </m:sub>
                <m:sup>
                  <m:r>
                    <w:rPr>
                      <w:rFonts w:ascii="Cambria Math" w:hAnsi="Cambria Math"/>
                      <w:color w:val="000000"/>
                    </w:rPr>
                    <m:t>t</m:t>
                  </m:r>
                </m:sup>
                <m:e>
                  <m:f>
                    <m:fPr>
                      <m:ctrlPr>
                        <w:rPr>
                          <w:rFonts w:ascii="Cambria Math" w:hAnsi="Cambria Math"/>
                          <w:i/>
                          <w:color w:val="000000"/>
                        </w:rPr>
                      </m:ctrlPr>
                    </m:fPr>
                    <m:num>
                      <m:sSup>
                        <m:sSupPr>
                          <m:ctrlPr>
                            <w:rPr>
                              <w:rFonts w:ascii="Cambria Math" w:hAnsi="Cambria Math"/>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m:rPr>
                              <m:sty m:val="p"/>
                            </m:rP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nary>
              <m:r>
                <w:rPr>
                  <w:rFonts w:ascii="Cambria Math" w:hAnsi="Cambria Math"/>
                  <w:color w:val="000000"/>
                </w:rPr>
                <m:t>dτ+</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w:bookmarkStart w:id="52" w:name="eq_betap_prime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w:bookmarkEnd w:id="52"/>
            </m:e>
          </m:eqArr>
        </m:oMath>
      </m:oMathPara>
    </w:p>
    <w:p w14:paraId="2F3CEF33" w14:textId="77777777" w:rsidR="00656CB6" w:rsidRPr="00FB6200" w:rsidRDefault="00656CB6" w:rsidP="0059044B">
      <w:pPr>
        <w:rPr>
          <w:color w:val="000000"/>
        </w:rPr>
      </w:pPr>
    </w:p>
    <w:p w14:paraId="7979133D" w14:textId="77777777" w:rsidR="004D4760" w:rsidRPr="00200AE9" w:rsidRDefault="004D4760" w:rsidP="004D4760">
      <w:pPr>
        <w:ind w:firstLine="0"/>
        <w:rPr>
          <w:b/>
          <w:color w:val="000000"/>
        </w:rPr>
      </w:pPr>
      <w:r>
        <w:rPr>
          <w:b/>
          <w:color w:val="000000"/>
        </w:rPr>
        <w:t xml:space="preserve">III. </w:t>
      </w:r>
      <w:r w:rsidRPr="00200AE9">
        <w:rPr>
          <w:b/>
          <w:color w:val="000000"/>
        </w:rPr>
        <w:t>Numerical study of the trapping effect</w:t>
      </w:r>
    </w:p>
    <w:p w14:paraId="1D145C64" w14:textId="2EE89FA1" w:rsidR="000541F4" w:rsidRDefault="000541F4" w:rsidP="000541F4">
      <w:pPr>
        <w:rPr>
          <w:color w:val="000000"/>
        </w:rPr>
      </w:pPr>
      <w:r>
        <w:t xml:space="preserve"> </w:t>
      </w:r>
      <w:r>
        <w:rPr>
          <w:color w:val="000000"/>
        </w:rPr>
        <w:t>According to Eq.</w:t>
      </w:r>
      <w:r w:rsidR="006D22D7">
        <w:rPr>
          <w:color w:val="000000"/>
        </w:rPr>
        <w:t xml:space="preserve"> </w:t>
      </w:r>
      <w:r w:rsidR="006D22D7">
        <w:rPr>
          <w:color w:val="000000"/>
        </w:rPr>
        <w:fldChar w:fldCharType="begin"/>
      </w:r>
      <w:r w:rsidR="006D22D7">
        <w:rPr>
          <w:color w:val="000000"/>
        </w:rPr>
        <w:instrText xml:space="preserve"> REF eq_44 \h </w:instrText>
      </w:r>
      <w:r w:rsidR="006D22D7">
        <w:rPr>
          <w:color w:val="000000"/>
        </w:rPr>
      </w:r>
      <w:r w:rsidR="006D22D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45</m:t>
            </m:r>
          </m:e>
        </m:d>
      </m:oMath>
      <w:r w:rsidR="006D22D7">
        <w:rPr>
          <w:color w:val="000000"/>
        </w:rPr>
        <w:fldChar w:fldCharType="end"/>
      </w:r>
      <w:r w:rsidR="0059044B">
        <w:rPr>
          <w:color w:val="000000"/>
        </w:rPr>
        <w:t xml:space="preserve">, Eq. </w:t>
      </w:r>
      <w:r w:rsidR="0059044B">
        <w:rPr>
          <w:color w:val="000000"/>
        </w:rPr>
        <w:fldChar w:fldCharType="begin"/>
      </w:r>
      <w:r w:rsidR="0059044B">
        <w:rPr>
          <w:color w:val="000000"/>
        </w:rPr>
        <w:instrText xml:space="preserve"> REF eq_partial_psi_partial_xiz \h </w:instrText>
      </w:r>
      <w:r w:rsidR="0059044B">
        <w:rPr>
          <w:color w:val="000000"/>
        </w:rPr>
      </w:r>
      <w:r w:rsidR="0059044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46</m:t>
            </m:r>
          </m:e>
        </m:d>
      </m:oMath>
      <w:r w:rsidR="0059044B">
        <w:rPr>
          <w:color w:val="000000"/>
        </w:rPr>
        <w:fldChar w:fldCharType="end"/>
      </w:r>
      <w:r w:rsidR="0059044B">
        <w:rPr>
          <w:color w:val="000000"/>
        </w:rPr>
        <w:t xml:space="preserve"> </w:t>
      </w:r>
      <w:r>
        <w:rPr>
          <w:color w:val="000000"/>
        </w:rPr>
        <w:t>and Eq.</w:t>
      </w:r>
      <w:r w:rsidR="006D22D7">
        <w:rPr>
          <w:color w:val="000000"/>
        </w:rPr>
        <w:fldChar w:fldCharType="begin"/>
      </w:r>
      <w:r w:rsidR="006D22D7">
        <w:rPr>
          <w:color w:val="000000"/>
        </w:rPr>
        <w:instrText xml:space="preserve"> REF eq_initialCondition \h </w:instrText>
      </w:r>
      <w:r w:rsidR="006D22D7">
        <w:rPr>
          <w:color w:val="000000"/>
        </w:rPr>
      </w:r>
      <w:r w:rsidR="006D22D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51</m:t>
            </m:r>
          </m:e>
        </m:d>
      </m:oMath>
      <w:r w:rsidR="006D22D7">
        <w:rPr>
          <w:color w:val="000000"/>
        </w:rPr>
        <w:fldChar w:fldCharType="end"/>
      </w:r>
      <w:r>
        <w:rPr>
          <w:color w:val="000000"/>
        </w:rPr>
        <w:t xml:space="preserve">, the velocity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Pr>
          <w:color w:val="000000"/>
        </w:rPr>
        <w:t xml:space="preserve"> could be numerically solved by ode45, and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oMath>
      <w:r>
        <w:rPr>
          <w:color w:val="000000"/>
        </w:rPr>
        <w:t xml:space="preserve"> can be determined from Eq.</w:t>
      </w:r>
      <w:r w:rsidR="003E5AB1">
        <w:rPr>
          <w:color w:val="000000"/>
        </w:rPr>
        <w:fldChar w:fldCharType="begin"/>
      </w:r>
      <w:r w:rsidR="003E5AB1">
        <w:rPr>
          <w:color w:val="000000"/>
        </w:rPr>
        <w:instrText xml:space="preserve"> REF eq_betap_prime2 \h </w:instrText>
      </w:r>
      <w:r w:rsidR="003E5AB1">
        <w:rPr>
          <w:color w:val="000000"/>
        </w:rPr>
      </w:r>
      <w:r w:rsidR="003E5AB1">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57</m:t>
            </m:r>
          </m:e>
        </m:d>
      </m:oMath>
      <w:r w:rsidR="003E5AB1">
        <w:rPr>
          <w:color w:val="000000"/>
        </w:rPr>
        <w:fldChar w:fldCharType="end"/>
      </w:r>
      <w:r w:rsidR="003E5AB1">
        <w:rPr>
          <w:rFonts w:hint="eastAsia"/>
          <w:color w:val="000000"/>
        </w:rPr>
        <w:t>.</w:t>
      </w:r>
      <w:r w:rsidR="003E5AB1">
        <w:rPr>
          <w:color w:val="000000"/>
        </w:rPr>
        <w:t xml:space="preserve"> </w:t>
      </w:r>
      <w:r>
        <w:rPr>
          <w:color w:val="000000"/>
        </w:rPr>
        <w:t>Then, using the four-vector {</w:t>
      </w:r>
      <m:oMath>
        <m:r>
          <w:rPr>
            <w:rFonts w:ascii="Cambria Math" w:hAnsi="Cambria Math"/>
            <w:color w:val="000000"/>
          </w:rPr>
          <m:t>γβ,γ</m:t>
        </m:r>
      </m:oMath>
      <w:r>
        <w:rPr>
          <w:color w:val="000000"/>
        </w:rPr>
        <w:t>}, we have:</w:t>
      </w:r>
    </w:p>
    <w:p w14:paraId="4A6B59F3" w14:textId="23ACBF3B" w:rsidR="00F80736" w:rsidRPr="00F80736" w:rsidRDefault="005F5B00" w:rsidP="00F80736">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γ=</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T</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14:paraId="44D5F746" w14:textId="3277060F" w:rsidR="003E5AB1" w:rsidRPr="00C25B79" w:rsidRDefault="005F5B00" w:rsidP="003E5AB1">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γ</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e>
          </m:eqArr>
        </m:oMath>
      </m:oMathPara>
    </w:p>
    <w:p w14:paraId="5F7C08D3" w14:textId="2237E114" w:rsidR="003E5AB1" w:rsidRPr="009E0278" w:rsidRDefault="005F5B00" w:rsidP="003E5AB1">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γ</m:t>
                  </m:r>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m:e>
          </m:eqArr>
        </m:oMath>
      </m:oMathPara>
    </w:p>
    <w:p w14:paraId="2B2077FF" w14:textId="563C4A77" w:rsidR="00D76739" w:rsidRDefault="00A6742A" w:rsidP="0059044B">
      <w:pPr>
        <w:ind w:firstLine="0"/>
      </w:pPr>
      <w:r>
        <w:t xml:space="preserve">Finally, all the </w:t>
      </w:r>
      <w:r w:rsidR="001C05F2">
        <w:t>velocities in lab frame can be solved numerically</w:t>
      </w:r>
    </w:p>
    <w:p w14:paraId="62018934" w14:textId="7C113097" w:rsidR="00097AC9" w:rsidRDefault="00097AC9" w:rsidP="0059044B">
      <w:pPr>
        <w:ind w:firstLine="0"/>
      </w:pPr>
      <w:r>
        <w:t>3.1 Trapping in anomalous doppler resonance (g = 1)</w:t>
      </w:r>
    </w:p>
    <w:p w14:paraId="3A8213E8" w14:textId="7B1CC8B6" w:rsidR="003F07D4" w:rsidRDefault="003F07D4" w:rsidP="0059044B">
      <w:pPr>
        <w:ind w:firstLine="0"/>
      </w:pPr>
      <w:r>
        <w:t xml:space="preserve">       </w:t>
      </w:r>
      <w:r w:rsidR="008312CF">
        <w:t xml:space="preserve">Quantum analysis indicates that, for anomalous Doppler resonance with electrons, the wave polarization is primarily dictated by the LCP </w:t>
      </w:r>
      <w:commentRangeStart w:id="53"/>
      <w:r w:rsidR="008312CF">
        <w:t>component</w:t>
      </w:r>
      <w:commentRangeEnd w:id="53"/>
      <w:r w:rsidR="002A0172">
        <w:rPr>
          <w:rStyle w:val="CommentReference"/>
          <w:sz w:val="22"/>
          <w:szCs w:val="22"/>
        </w:rPr>
        <w:commentReference w:id="53"/>
      </w:r>
      <w:r w:rsidR="004F6F8B">
        <w:fldChar w:fldCharType="begin"/>
      </w:r>
      <w:r w:rsidR="004F6F8B">
        <w:instrText xml:space="preserve"> ADDIN EN.CITE &lt;EndNote&gt;&lt;Cite&gt;&lt;Author&gt;Xu&lt;/Author&gt;&lt;Year&gt;2025&lt;/Year&gt;&lt;RecNum&gt;2411&lt;/RecNum&gt;&lt;DisplayText&gt;[27]&lt;/DisplayText&gt;&lt;record&gt;&lt;rec-number&gt;2411&lt;/rec-number&gt;&lt;foreign-keys&gt;&lt;key app="EN" db-id="f0atdtsz3wzwebesv0npwr9e520zx0xd0xpe" timestamp="1758000485"&gt;2411&lt;/key&gt;&lt;/foreign-keys&gt;&lt;ref-type name="Journal Article"&gt;17&lt;/ref-type&gt;&lt;contributors&gt;&lt;authors&gt;&lt;author&gt;Xu, Xinhang&lt;/author&gt;&lt;author&gt;Xie, Jinlin&lt;/author&gt;&lt;author&gt;Liu, Jian&lt;/author&gt;&lt;author&gt;Liu, Wandong&lt;/author&gt;&lt;/authors&gt;&lt;/contributors&gt;&lt;titles&gt;&lt;title&gt;Analysis of the Anomalous Doppler Effect from Quantum Theory to Classical Dynamics Simulations&lt;/title&gt;&lt;secondary-title&gt;Chinese Physics B&lt;/secondary-title&gt;&lt;/titles&gt;&lt;periodical&gt;&lt;full-title&gt;Chinese Physics B&lt;/full-title&gt;&lt;/periodical&gt;&lt;dates&gt;&lt;year&gt;2025&lt;/year&gt;&lt;/dates&gt;&lt;isbn&gt;1674-1056&lt;/isbn&gt;&lt;urls&gt;&lt;/urls&gt;&lt;/record&gt;&lt;/Cite&gt;&lt;/EndNote&gt;</w:instrText>
      </w:r>
      <w:r w:rsidR="004F6F8B">
        <w:fldChar w:fldCharType="separate"/>
      </w:r>
      <w:r w:rsidR="004F6F8B">
        <w:rPr>
          <w:noProof/>
        </w:rPr>
        <w:t>[</w:t>
      </w:r>
      <w:hyperlink w:anchor="_ENREF_27" w:tooltip="Xu, 2025 #2411" w:history="1">
        <w:r w:rsidR="004F6F8B">
          <w:rPr>
            <w:noProof/>
          </w:rPr>
          <w:t>27</w:t>
        </w:r>
      </w:hyperlink>
      <w:r w:rsidR="004F6F8B">
        <w:rPr>
          <w:noProof/>
        </w:rPr>
        <w:t>]</w:t>
      </w:r>
      <w:r w:rsidR="004F6F8B">
        <w:fldChar w:fldCharType="end"/>
      </w:r>
      <w:r w:rsidR="002A0172">
        <w:t xml:space="preserve">, </w:t>
      </w:r>
      <w:r w:rsidR="00F75311">
        <w:t xml:space="preserve">whereas normal Doppler resonance corresponds to the RCP component. </w:t>
      </w:r>
      <w:r w:rsidR="002A0172">
        <w:t xml:space="preserve">We begin by considering two cases in which </w:t>
      </w:r>
      <w:proofErr w:type="gramStart"/>
      <w:r w:rsidR="002A0172">
        <w:t>a</w:t>
      </w:r>
      <w:proofErr w:type="gramEnd"/>
      <w:r w:rsidR="002A0172">
        <w:t xml:space="preserve"> LCP electromagnetic wave interacts with electrons in the presence of a uniform magnetic field and a static electric field.</w:t>
      </w:r>
    </w:p>
    <w:p w14:paraId="2D030B07" w14:textId="598E4CF0" w:rsidR="003E5AB1" w:rsidRDefault="005E1DBD" w:rsidP="00D76739">
      <w:pPr>
        <w:ind w:firstLine="204"/>
      </w:pPr>
      <w:r>
        <w:t xml:space="preserve"> In case I, c</w:t>
      </w:r>
      <w:r w:rsidR="00E63E26">
        <w:t xml:space="preserve">onsidering </w:t>
      </w:r>
      <w:r>
        <w:t>a</w:t>
      </w:r>
      <w:r w:rsidR="007E0230">
        <w:t xml:space="preserve"> scenario where the</w:t>
      </w:r>
      <w:r w:rsidR="00E63E26">
        <w:t xml:space="preserve"> uniform magnetic field </w:t>
      </w:r>
      <w:r w:rsidR="00E63E26">
        <w:rPr>
          <w:rStyle w:val="mord"/>
        </w:rPr>
        <w:t>B</w:t>
      </w:r>
      <w:r w:rsidR="00E63E26" w:rsidRPr="00577118">
        <w:rPr>
          <w:rStyle w:val="mord"/>
          <w:vertAlign w:val="subscript"/>
        </w:rPr>
        <w:t>0</w:t>
      </w:r>
      <w:r w:rsidR="00E63E26">
        <w:rPr>
          <w:rStyle w:val="vlist-s"/>
        </w:rPr>
        <w:t>​</w:t>
      </w:r>
      <w:r w:rsidR="00577118">
        <w:rPr>
          <w:rStyle w:val="vlist-s"/>
        </w:rPr>
        <w:t xml:space="preserve"> </w:t>
      </w:r>
      <w:r w:rsidR="00E63E26">
        <w:rPr>
          <w:rStyle w:val="mrel"/>
        </w:rPr>
        <w:t>=</w:t>
      </w:r>
      <w:r w:rsidR="00577118">
        <w:rPr>
          <w:rStyle w:val="mrel"/>
        </w:rPr>
        <w:t xml:space="preserve"> </w:t>
      </w:r>
      <w:r w:rsidR="00E63E26">
        <w:rPr>
          <w:rStyle w:val="mord"/>
        </w:rPr>
        <w:t>2</w:t>
      </w:r>
      <w:r w:rsidR="00577118">
        <w:rPr>
          <w:rStyle w:val="mord"/>
        </w:rPr>
        <w:t xml:space="preserve"> </w:t>
      </w:r>
      <w:r w:rsidR="00E63E26">
        <w:rPr>
          <w:rStyle w:val="mord"/>
        </w:rPr>
        <w:t>T</w:t>
      </w:r>
      <w:r w:rsidR="00E63E26">
        <w:t xml:space="preserve"> and </w:t>
      </w:r>
      <w:r w:rsidR="007E0230">
        <w:t>the</w:t>
      </w:r>
      <w:r w:rsidR="00E63E26">
        <w:t xml:space="preserve"> </w:t>
      </w:r>
      <w:r w:rsidR="007E0230">
        <w:t>static electric</w:t>
      </w:r>
      <w:r w:rsidR="00E63E26">
        <w:t xml:space="preserve"> field </w:t>
      </w:r>
      <w:r w:rsidR="00E63E26">
        <w:rPr>
          <w:rStyle w:val="katex-mathml"/>
        </w:rPr>
        <w:t>E</w:t>
      </w:r>
      <w:r w:rsidR="00E63E26" w:rsidRPr="00577118">
        <w:rPr>
          <w:rStyle w:val="katex-mathml"/>
          <w:vertAlign w:val="subscript"/>
        </w:rPr>
        <w:t>0</w:t>
      </w:r>
      <w:r w:rsidR="00577118">
        <w:rPr>
          <w:rStyle w:val="katex-mathml"/>
          <w:vertAlign w:val="subscript"/>
        </w:rPr>
        <w:t xml:space="preserve"> </w:t>
      </w:r>
      <w:r w:rsidR="00E63E26">
        <w:rPr>
          <w:rStyle w:val="katex-mathml"/>
        </w:rPr>
        <w:t>=</w:t>
      </w:r>
      <w:r w:rsidR="00577118">
        <w:rPr>
          <w:rStyle w:val="katex-mathml"/>
        </w:rPr>
        <w:t xml:space="preserve"> </w:t>
      </w:r>
      <w:r w:rsidR="00E63E26">
        <w:rPr>
          <w:rStyle w:val="katex-mathml"/>
        </w:rPr>
        <w:t>−0.2 V/m</w:t>
      </w:r>
      <w:r w:rsidR="00E63E26">
        <w:t>, both along the z-axis, which are close to typical Tokamak plasma conditions.</w:t>
      </w:r>
      <w:r w:rsidR="00577118">
        <w:t xml:space="preserve"> A plane LCP </w:t>
      </w:r>
      <w:r w:rsidR="00C229D6">
        <w:t>E.M wave</w:t>
      </w:r>
      <w:r w:rsidR="007E0230">
        <w:t xml:space="preserve"> is</w:t>
      </w:r>
      <w:r w:rsidR="00577118">
        <w:t xml:space="preserve"> </w:t>
      </w:r>
      <w:r w:rsidR="00F719A4">
        <w:t>assumed to propagate along</w:t>
      </w:r>
      <w:r w:rsidR="00577118">
        <w:t xml:space="preserve"> z direction with refractive index </w:t>
      </w:r>
      <m:oMath>
        <m:r>
          <w:rPr>
            <w:rFonts w:ascii="Cambria Math" w:hAnsi="Cambria Math"/>
          </w:rPr>
          <m:t>n=4</m:t>
        </m:r>
      </m:oMath>
      <w:r w:rsidR="00577118">
        <w:t xml:space="preserve"> and </w:t>
      </w:r>
      <m:oMath>
        <m:r>
          <w:rPr>
            <w:rFonts w:ascii="Cambria Math" w:hAnsi="Cambria Math"/>
          </w:rPr>
          <m:t xml:space="preserve">ω=1.1 </m:t>
        </m:r>
        <m:r>
          <m:rPr>
            <m:sty m:val="p"/>
          </m:rPr>
          <w:rPr>
            <w:rFonts w:ascii="Cambria Math" w:hAnsi="Cambria Math"/>
          </w:rPr>
          <m:t>Ω</m:t>
        </m:r>
      </m:oMath>
      <w:r w:rsidR="00EF0D96">
        <w:t xml:space="preserve">. The electric field of </w:t>
      </w:r>
      <w:r w:rsidR="00C229D6">
        <w:t>E.M wave is</w:t>
      </w:r>
      <w:r w:rsidR="009938FB">
        <w:t xml:space="preserve"> set </w:t>
      </w:r>
      <w:r w:rsidR="00F719A4">
        <w:t>to</w:t>
      </w:r>
      <w:r w:rsidR="00C229D6">
        <w:t xml:space="preserve"> </w:t>
      </w:r>
      <m:oMath>
        <m:sSub>
          <m:sSubPr>
            <m:ctrlPr>
              <w:rPr>
                <w:rFonts w:ascii="Cambria Math" w:hAnsi="Cambria Math"/>
                <w:i/>
              </w:rPr>
            </m:ctrlPr>
          </m:sSubPr>
          <m:e>
            <m:r>
              <w:rPr>
                <w:rFonts w:ascii="Cambria Math" w:hAnsi="Cambria Math"/>
              </w:rPr>
              <m:t>E</m:t>
            </m:r>
          </m:e>
          <m:sub>
            <m:r>
              <w:rPr>
                <w:rFonts w:ascii="Cambria Math" w:hAnsi="Cambria Math"/>
              </w:rPr>
              <m:t>ω</m:t>
            </m:r>
          </m:sub>
        </m:sSub>
        <m:r>
          <w:rPr>
            <w:rFonts w:ascii="Cambria Math" w:hAnsi="Cambria Math"/>
          </w:rPr>
          <m:t>=20 V/m</m:t>
        </m:r>
      </m:oMath>
      <w:r w:rsidR="00C229D6">
        <w:t>.</w:t>
      </w:r>
      <w:r w:rsidR="00DB72BE">
        <w:t xml:space="preserve"> </w:t>
      </w:r>
      <w:r w:rsidR="007E0230">
        <w:t>T</w:t>
      </w:r>
      <w:r w:rsidR="007E0230">
        <w:rPr>
          <w:rFonts w:hint="eastAsia"/>
        </w:rPr>
        <w:t>h</w:t>
      </w:r>
      <w:r w:rsidR="007E0230">
        <w:t xml:space="preserve">e numerical results are shown in </w:t>
      </w:r>
      <w:r w:rsidR="00EC7BF8">
        <w:fldChar w:fldCharType="begin"/>
      </w:r>
      <w:r w:rsidR="00EC7BF8">
        <w:instrText xml:space="preserve"> REF _Ref207144976 \h </w:instrText>
      </w:r>
      <w:r w:rsidR="00EC7BF8">
        <w:fldChar w:fldCharType="separate"/>
      </w:r>
      <w:r w:rsidR="0079438D">
        <w:t xml:space="preserve">Figure </w:t>
      </w:r>
      <w:r w:rsidR="0079438D">
        <w:rPr>
          <w:noProof/>
        </w:rPr>
        <w:t>1</w:t>
      </w:r>
      <w:r w:rsidR="00EC7BF8">
        <w:fldChar w:fldCharType="end"/>
      </w:r>
      <w:r>
        <w:t xml:space="preserve">, </w:t>
      </w:r>
      <w:r>
        <w:rPr>
          <w:color w:val="000000"/>
        </w:rPr>
        <w:t>For</w:t>
      </w:r>
      <w:r w:rsidRPr="00884F54">
        <w:rPr>
          <w:color w:val="000000"/>
        </w:rPr>
        <w:t xml:space="preserve"> the static electric field </w:t>
      </w:r>
      <w:r>
        <w:rPr>
          <w:color w:val="000000"/>
        </w:rPr>
        <w:t>E</w:t>
      </w:r>
      <w:r>
        <w:rPr>
          <w:color w:val="000000"/>
          <w:vertAlign w:val="subscript"/>
        </w:rPr>
        <w:t xml:space="preserve">0 </w:t>
      </w:r>
      <w:r>
        <w:rPr>
          <w:color w:val="000000"/>
        </w:rPr>
        <w:t xml:space="preserve">&lt; 0, </w:t>
      </w:r>
      <w:r w:rsidRPr="00884F54">
        <w:rPr>
          <w:color w:val="000000"/>
        </w:rPr>
        <w:t>the direction of the electric field is opposite to that of the background magnetic field. As a result, the parallel velocity increases over time</w:t>
      </w:r>
      <w:r>
        <w:rPr>
          <w:color w:val="000000"/>
        </w:rPr>
        <w:t>, as shown in Fig</w:t>
      </w:r>
      <w:r w:rsidR="005B759B">
        <w:rPr>
          <w:color w:val="000000"/>
        </w:rPr>
        <w:t>ure</w:t>
      </w:r>
      <w:r>
        <w:rPr>
          <w:color w:val="000000"/>
        </w:rPr>
        <w:t>.1(a).</w:t>
      </w:r>
      <w:r w:rsidRPr="005E1DBD">
        <w:rPr>
          <w:color w:val="000000"/>
        </w:rPr>
        <w:t xml:space="preserve"> </w:t>
      </w:r>
      <w:r>
        <w:rPr>
          <w:color w:val="000000"/>
        </w:rPr>
        <w:t xml:space="preserve">Since here </w:t>
      </w:r>
      <m:oMath>
        <m:r>
          <m:rPr>
            <m:sty m:val="p"/>
          </m:rPr>
          <w:rPr>
            <w:rFonts w:ascii="Cambria Math" w:hAnsi="Cambria Math"/>
            <w:color w:val="000000"/>
          </w:rPr>
          <m:t>α&lt;0</m:t>
        </m:r>
      </m:oMath>
      <w:r>
        <w:rPr>
          <w:color w:val="000000"/>
        </w:rPr>
        <w:t>, which is given in Eq.</w:t>
      </w:r>
      <w:r>
        <w:rPr>
          <w:color w:val="000000"/>
        </w:rPr>
        <w:fldChar w:fldCharType="begin"/>
      </w:r>
      <w:r>
        <w:rPr>
          <w:color w:val="000000"/>
        </w:rPr>
        <w:instrText xml:space="preserve"> REF eq_dxi_z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w:t>
      </w:r>
      <w:r w:rsidRPr="005E1DBD">
        <w:t xml:space="preserve"> </w:t>
      </w:r>
      <w:r>
        <w:t>the value of</w:t>
      </w:r>
      <w:r>
        <w:rPr>
          <w:color w:val="000000"/>
        </w:rPr>
        <w:t xml:space="preserv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sidR="005B759B">
        <w:rPr>
          <w:color w:val="000000"/>
        </w:rPr>
        <w:t xml:space="preserve"> </w:t>
      </w:r>
      <w:r>
        <w:rPr>
          <w:color w:val="000000"/>
        </w:rPr>
        <w:t xml:space="preserve">decreases as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oMath>
      <w:r>
        <w:rPr>
          <w:color w:val="000000"/>
        </w:rPr>
        <w:t xml:space="preserve"> increase according to Eq.</w:t>
      </w:r>
      <w:r>
        <w:rPr>
          <w:color w:val="000000"/>
        </w:rPr>
        <w:fldChar w:fldCharType="begin"/>
      </w:r>
      <w:r>
        <w:rPr>
          <w:color w:val="000000"/>
        </w:rPr>
        <w:instrText xml:space="preserve"> REF eq_dxi_z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sidR="00841BCA">
        <w:rPr>
          <w:color w:val="000000"/>
        </w:rPr>
        <w:t>.</w:t>
      </w:r>
      <w:r w:rsidR="00841BCA" w:rsidRPr="00841BCA">
        <w:rPr>
          <w:color w:val="000000"/>
        </w:rPr>
        <w:t xml:space="preserve"> </w:t>
      </w:r>
      <w:r w:rsidR="00841BCA">
        <w:rPr>
          <w:color w:val="000000"/>
        </w:rPr>
        <w:t xml:space="preserve">When </w:t>
      </w:r>
      <w:r w:rsidR="00841BCA">
        <w:rPr>
          <w:color w:val="000000"/>
        </w:rPr>
        <w:lastRenderedPageBreak/>
        <w:t xml:space="preserve">the parallel velocity satisfies the anomalous doppler resonance condition where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 xml:space="preserve">=0 </m:t>
        </m:r>
      </m:oMath>
      <w:r w:rsidR="00841BCA">
        <w:rPr>
          <w:color w:val="000000"/>
        </w:rPr>
        <w:t xml:space="preserve">, the </w:t>
      </w:r>
      <w:r w:rsidR="00841BCA">
        <w:t>perpendicular velocity</w:t>
      </w:r>
      <w:r w:rsidR="00841BCA">
        <w:rPr>
          <w:color w:val="000000"/>
        </w:rPr>
        <w:t xml:space="preserv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841BCA">
        <w:rPr>
          <w:color w:val="000000"/>
        </w:rPr>
        <w:t xml:space="preserve"> increase abruptly, as shown in Fig</w:t>
      </w:r>
      <w:r w:rsidR="00DF789F">
        <w:rPr>
          <w:rFonts w:hint="eastAsia"/>
          <w:color w:val="000000"/>
        </w:rPr>
        <w:t>ure</w:t>
      </w:r>
      <w:r w:rsidR="00841BCA">
        <w:rPr>
          <w:color w:val="000000"/>
        </w:rPr>
        <w:t xml:space="preserve">.1 (b-d), </w:t>
      </w:r>
      <w:r w:rsidR="00841BCA">
        <w:t>After the parallel velocity exceeds the resonance condition</w:t>
      </w:r>
      <w:r w:rsidR="00841BCA">
        <w:rPr>
          <w:color w:val="000000"/>
        </w:rPr>
        <w:t xml:space="preserve">, the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841BCA">
        <w:rPr>
          <w:color w:val="000000"/>
        </w:rPr>
        <w:t xml:space="preserve"> will no longer increase.</w:t>
      </w:r>
      <w:r w:rsidR="00A23569" w:rsidRPr="00A23569">
        <w:rPr>
          <w:color w:val="000000"/>
        </w:rPr>
        <w:t xml:space="preserve"> </w:t>
      </w:r>
      <w:r w:rsidR="00A23569">
        <w:rPr>
          <w:color w:val="000000"/>
        </w:rPr>
        <w:t xml:space="preserve"> The phase evolution of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sidR="00A23569">
        <w:rPr>
          <w:color w:val="000000"/>
        </w:rPr>
        <w:t xml:space="preserve"> and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23569">
        <w:rPr>
          <w:color w:val="000000"/>
        </w:rPr>
        <w:t xml:space="preserve"> is shown in fig.(e). </w:t>
      </w:r>
      <w:r w:rsidR="00A23569">
        <w:t xml:space="preserve">It can be observed that the fluctuation of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23569">
        <w:rPr>
          <w:color w:val="000000"/>
        </w:rPr>
        <w:t xml:space="preserve">  is stronger for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&lt;0</m:t>
        </m:r>
      </m:oMath>
      <w:r w:rsidR="00A23569">
        <w:rPr>
          <w:color w:val="000000"/>
        </w:rPr>
        <w:t xml:space="preserve"> than for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&gt;0</m:t>
        </m:r>
      </m:oMath>
      <w:r w:rsidR="00A23569">
        <w:rPr>
          <w:color w:val="000000"/>
        </w:rPr>
        <w:t xml:space="preserve">. This is because </w:t>
      </w:r>
      <w:r w:rsidR="00A23569">
        <w:rPr>
          <w:rFonts w:hint="eastAsia"/>
          <w:color w:val="000000"/>
        </w:rPr>
        <w:t>t</w:t>
      </w:r>
      <w:r w:rsidR="00A23569">
        <w:rPr>
          <w:color w:val="000000"/>
        </w:rPr>
        <w:t>he</w:t>
      </w:r>
      <w:r w:rsidR="005B759B">
        <w:rPr>
          <w:color w:val="000000"/>
        </w:rPr>
        <w:t xml:space="preserve"> change of</w:t>
      </w:r>
      <w:r w:rsidR="00A23569">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23569">
        <w:rPr>
          <w:color w:val="000000"/>
        </w:rPr>
        <w:t xml:space="preserve"> is proportional to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A23569">
        <w:rPr>
          <w:color w:val="000000"/>
        </w:rPr>
        <w:t xml:space="preserve"> as shown in Eq. </w:t>
      </w:r>
      <w:r w:rsidR="00A23569">
        <w:rPr>
          <w:color w:val="000000"/>
        </w:rPr>
        <w:fldChar w:fldCharType="begin"/>
      </w:r>
      <w:r w:rsidR="00A23569">
        <w:rPr>
          <w:color w:val="000000"/>
        </w:rPr>
        <w:instrText xml:space="preserve"> REF eq_49 \h </w:instrText>
      </w:r>
      <w:r w:rsidR="00A23569">
        <w:rPr>
          <w:color w:val="000000"/>
        </w:rPr>
      </w:r>
      <w:r w:rsidR="00A23569">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sidR="00A23569">
        <w:rPr>
          <w:color w:val="000000"/>
        </w:rPr>
        <w:fldChar w:fldCharType="end"/>
      </w:r>
      <w:r w:rsidR="005B759B">
        <w:rPr>
          <w:color w:val="000000"/>
        </w:rPr>
        <w:t>. Fig</w:t>
      </w:r>
      <w:r w:rsidR="00A44EFC">
        <w:rPr>
          <w:color w:val="000000"/>
        </w:rPr>
        <w:t xml:space="preserve"> </w:t>
      </w:r>
      <w:proofErr w:type="gramStart"/>
      <w:r w:rsidR="00A44EFC">
        <w:rPr>
          <w:color w:val="000000"/>
        </w:rPr>
        <w:t>1.(</w:t>
      </w:r>
      <w:proofErr w:type="gramEnd"/>
      <w:r w:rsidR="005B759B">
        <w:rPr>
          <w:color w:val="000000"/>
        </w:rPr>
        <w:t xml:space="preserve">f) illustrates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5B759B">
        <w:rPr>
          <w:color w:val="000000"/>
        </w:rPr>
        <w:t xml:space="preserve"> , defined as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0</m:t>
                </m:r>
              </m:sub>
            </m:sSub>
          </m:e>
        </m:d>
      </m:oMath>
      <w:r w:rsidR="005B759B">
        <w:rPr>
          <w:color w:val="000000"/>
        </w:rPr>
        <w:t xml:space="preserve"> .The initial pseudo-kinetic energy </w:t>
      </w:r>
      <m:oMath>
        <m:sSub>
          <m:sSubPr>
            <m:ctrlPr>
              <w:rPr>
                <w:rFonts w:ascii="Cambria Math" w:hAnsi="Cambria Math"/>
                <w:color w:val="000000"/>
              </w:rPr>
            </m:ctrlPr>
          </m:sSubPr>
          <m:e>
            <m:r>
              <m:rPr>
                <m:sty m:val="p"/>
              </m:rPr>
              <w:rPr>
                <w:rFonts w:ascii="Cambria Math" w:hAnsi="Cambria Math"/>
                <w:color w:val="000000"/>
              </w:rPr>
              <m:t>W</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oMath>
      <w:r w:rsidR="00425254">
        <w:rPr>
          <w:color w:val="000000"/>
        </w:rPr>
        <w:t>, which is indicated as red dash line in Fig.1 (f)</w:t>
      </w:r>
      <w:r w:rsidR="005B759B">
        <w:rPr>
          <w:color w:val="000000"/>
        </w:rPr>
        <w:t xml:space="preserve">. </w:t>
      </w:r>
      <w:r w:rsidR="005B759B" w:rsidRPr="0094220F">
        <w:rPr>
          <w:color w:val="000000"/>
        </w:rPr>
        <w:t>Although the pseudo-potential increases after the resonance point (ξ&lt;0), the initial pseudo-kinetic energy remains greater than the pseudo-potential throughout, indicating that no trapping occurs.</w:t>
      </w:r>
    </w:p>
    <w:p w14:paraId="55021867" w14:textId="2B886A70" w:rsidR="001C31DF" w:rsidRDefault="006B12CE" w:rsidP="001C31DF">
      <w:pPr>
        <w:keepNext/>
        <w:ind w:firstLine="204"/>
        <w:jc w:val="center"/>
      </w:pPr>
      <w:r w:rsidRPr="006B12CE">
        <w:rPr>
          <w:noProof/>
        </w:rPr>
        <w:drawing>
          <wp:inline distT="0" distB="0" distL="0" distR="0" wp14:anchorId="2B681C10" wp14:editId="4C8D7412">
            <wp:extent cx="5446644" cy="5445670"/>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66" t="4527" r="6122"/>
                    <a:stretch/>
                  </pic:blipFill>
                  <pic:spPr bwMode="auto">
                    <a:xfrm>
                      <a:off x="0" y="0"/>
                      <a:ext cx="5453626" cy="5452651"/>
                    </a:xfrm>
                    <a:prstGeom prst="rect">
                      <a:avLst/>
                    </a:prstGeom>
                    <a:ln>
                      <a:noFill/>
                    </a:ln>
                    <a:extLst>
                      <a:ext uri="{53640926-AAD7-44D8-BBD7-CCE9431645EC}">
                        <a14:shadowObscured xmlns:a14="http://schemas.microsoft.com/office/drawing/2010/main"/>
                      </a:ext>
                    </a:extLst>
                  </pic:spPr>
                </pic:pic>
              </a:graphicData>
            </a:graphic>
          </wp:inline>
        </w:drawing>
      </w:r>
    </w:p>
    <w:p w14:paraId="791D16F2" w14:textId="03364E5D" w:rsidR="0016521C" w:rsidRPr="00601BDA" w:rsidRDefault="001C31DF" w:rsidP="00601BDA">
      <w:pPr>
        <w:pStyle w:val="Caption"/>
        <w:rPr>
          <w:color w:val="000000"/>
        </w:rPr>
      </w:pPr>
      <w:bookmarkStart w:id="54" w:name="_Ref207144976"/>
      <w:r>
        <w:t xml:space="preserve">Figure </w:t>
      </w:r>
      <w:fldSimple w:instr=" SEQ Figure \* ARABIC ">
        <w:r w:rsidR="0079438D">
          <w:rPr>
            <w:noProof/>
          </w:rPr>
          <w:t>1</w:t>
        </w:r>
      </w:fldSimple>
      <w:bookmarkEnd w:id="54"/>
      <w:r w:rsidR="00544E17">
        <w:t>.</w:t>
      </w:r>
      <w:r w:rsidR="00544E17" w:rsidRPr="00544E17">
        <w:t xml:space="preserve"> </w:t>
      </w:r>
      <w:r w:rsidR="00544E17">
        <w:t xml:space="preserve">Numerical integration of Eq. </w:t>
      </w:r>
      <w:r w:rsidR="00544E17">
        <w:fldChar w:fldCharType="begin"/>
      </w:r>
      <w:r w:rsidR="00544E17">
        <w:instrText xml:space="preserve"> REF eq_ddxi_dtau2 \h </w:instrText>
      </w:r>
      <w:r w:rsidR="00544E17">
        <w:fldChar w:fldCharType="separate"/>
      </w:r>
      <m:oMath>
        <m:d>
          <m:dPr>
            <m:ctrlPr>
              <w:rPr>
                <w:rFonts w:ascii="Cambria Math" w:hAnsi="Cambria Math"/>
                <w:i w:val="0"/>
                <w:noProof/>
                <w:szCs w:val="20"/>
              </w:rPr>
            </m:ctrlPr>
          </m:dPr>
          <m:e>
            <m:r>
              <w:rPr>
                <w:rFonts w:ascii="Cambria Math" w:hAnsi="Cambria Math"/>
                <w:noProof/>
                <w:szCs w:val="20"/>
              </w:rPr>
              <m:t>44</m:t>
            </m:r>
          </m:e>
        </m:d>
      </m:oMath>
      <w:r w:rsidR="00544E17">
        <w:fldChar w:fldCharType="end"/>
      </w:r>
      <w:r w:rsidR="00544E17">
        <w:t xml:space="preserve"> with initial equation Eq.</w:t>
      </w:r>
      <w:r w:rsidR="00544E17">
        <w:fldChar w:fldCharType="begin"/>
      </w:r>
      <w:r w:rsidR="00544E17">
        <w:instrText xml:space="preserve"> REF eq_initialCondition \h </w:instrText>
      </w:r>
      <w:r w:rsidR="00544E17">
        <w:fldChar w:fldCharType="separate"/>
      </w:r>
      <m:oMath>
        <m:d>
          <m:dPr>
            <m:ctrlPr>
              <w:rPr>
                <w:rFonts w:ascii="Cambria Math" w:hAnsi="Cambria Math"/>
                <w:i w:val="0"/>
                <w:noProof/>
                <w:szCs w:val="20"/>
              </w:rPr>
            </m:ctrlPr>
          </m:dPr>
          <m:e>
            <m:r>
              <w:rPr>
                <w:rFonts w:ascii="Cambria Math" w:hAnsi="Cambria Math"/>
                <w:noProof/>
                <w:szCs w:val="20"/>
              </w:rPr>
              <m:t>51</m:t>
            </m:r>
          </m:e>
        </m:d>
      </m:oMath>
      <w:r w:rsidR="00544E17">
        <w:fldChar w:fldCharType="end"/>
      </w:r>
      <w:r w:rsidR="00544E17">
        <w:t>. Input parameters are E</w:t>
      </w:r>
      <w:r w:rsidR="00C93756">
        <w:rPr>
          <w:vertAlign w:val="subscript"/>
        </w:rPr>
        <w:t xml:space="preserve">0 </w:t>
      </w:r>
      <w:r w:rsidR="00544E17">
        <w:t xml:space="preserve">=- 0.2 V/m, </w:t>
      </w:r>
      <w:proofErr w:type="spellStart"/>
      <w:r w:rsidR="00544E17">
        <w:t>E</w:t>
      </w:r>
      <w:r w:rsidR="00544E17">
        <w:rPr>
          <w:vertAlign w:val="subscript"/>
        </w:rPr>
        <w:t>w</w:t>
      </w:r>
      <w:proofErr w:type="spellEnd"/>
      <w:r w:rsidR="00544E17">
        <w:rPr>
          <w:vertAlign w:val="subscript"/>
        </w:rPr>
        <w:t xml:space="preserve"> </w:t>
      </w:r>
      <w:r w:rsidR="00544E17">
        <w:t>= 20 V/m, B</w:t>
      </w:r>
      <w:r w:rsidR="00544E17">
        <w:rPr>
          <w:vertAlign w:val="subscript"/>
        </w:rPr>
        <w:t>0</w:t>
      </w:r>
      <w:r w:rsidR="00544E17">
        <w:t xml:space="preserve"> = 2 T, </w:t>
      </w:r>
      <m:oMath>
        <m:r>
          <w:rPr>
            <w:rFonts w:ascii="Cambria Math" w:hAnsi="Cambria Math"/>
          </w:rPr>
          <m:t xml:space="preserve">ω/Ω=-1.1 </m:t>
        </m:r>
      </m:oMath>
      <w:r w:rsidR="000F1579">
        <w:t>,g</w:t>
      </w:r>
      <w:r w:rsidR="00C36A16">
        <w:t xml:space="preserve"> </w:t>
      </w:r>
      <w:r w:rsidR="000F1579">
        <w:t>=</w:t>
      </w:r>
      <w:r w:rsidR="00C36A16">
        <w:t xml:space="preserve"> </w:t>
      </w:r>
      <w:r w:rsidR="000F1579">
        <w:t>1</w:t>
      </w:r>
      <w:r w:rsidR="00544E17">
        <w:t xml:space="preserve">, initial </w:t>
      </w:r>
      <m:oMath>
        <m:sSub>
          <m:sSubPr>
            <m:ctrlPr>
              <w:rPr>
                <w:rFonts w:ascii="Cambria Math" w:hAnsi="Cambria Math"/>
              </w:rPr>
            </m:ctrlPr>
          </m:sSubPr>
          <m:e>
            <m:r>
              <w:rPr>
                <w:rFonts w:ascii="Cambria Math" w:hAnsi="Cambria Math"/>
              </w:rPr>
              <m:t>β</m:t>
            </m:r>
          </m:e>
          <m:sub>
            <m:r>
              <w:rPr>
                <w:rFonts w:ascii="Cambria Math" w:hAnsi="Cambria Math"/>
              </w:rPr>
              <m:t>z</m:t>
            </m:r>
          </m:sub>
        </m:sSub>
      </m:oMath>
      <w:r w:rsidR="00544E17">
        <w:t>=</w:t>
      </w:r>
      <w:r w:rsidR="00FC0979">
        <w:t xml:space="preserve"> 0.45 and</w:t>
      </w:r>
      <w:r w:rsidR="00544E17">
        <w:t xml:space="preserve"> </w:t>
      </w:r>
      <m:oMath>
        <m:sSub>
          <m:sSubPr>
            <m:ctrlPr>
              <w:rPr>
                <w:rFonts w:ascii="Cambria Math" w:hAnsi="Cambria Math"/>
              </w:rPr>
            </m:ctrlPr>
          </m:sSubPr>
          <m:e>
            <m:r>
              <w:rPr>
                <w:rFonts w:ascii="Cambria Math" w:hAnsi="Cambria Math"/>
              </w:rPr>
              <m:t>β</m:t>
            </m:r>
          </m:e>
          <m:sub>
            <m:r>
              <w:rPr>
                <w:rFonts w:ascii="Cambria Math" w:hAnsi="Cambria Math"/>
              </w:rPr>
              <m:t>⊥</m:t>
            </m:r>
          </m:sub>
        </m:sSub>
        <m:r>
          <w:rPr>
            <w:rFonts w:ascii="Cambria Math" w:hAnsi="Cambria Math"/>
          </w:rPr>
          <m:t>=0</m:t>
        </m:r>
      </m:oMath>
      <w:r w:rsidR="00544E17">
        <w:t xml:space="preserve">, </w:t>
      </w:r>
      <m:oMath>
        <m:sSub>
          <m:sSubPr>
            <m:ctrlPr>
              <w:rPr>
                <w:rFonts w:ascii="Cambria Math" w:hAnsi="Cambria Math"/>
                <w:i w:val="0"/>
              </w:rPr>
            </m:ctrlPr>
          </m:sSubPr>
          <m:e>
            <m:r>
              <w:rPr>
                <w:rFonts w:ascii="Cambria Math" w:hAnsi="Cambria Math"/>
              </w:rPr>
              <m:t>ϕ</m:t>
            </m:r>
          </m:e>
          <m:sub>
            <m:r>
              <w:rPr>
                <w:rFonts w:ascii="Cambria Math" w:hAnsi="Cambria Math"/>
              </w:rPr>
              <m:t>0</m:t>
            </m:r>
          </m:sub>
        </m:sSub>
        <m:r>
          <w:rPr>
            <w:rFonts w:ascii="Cambria Math" w:hAnsi="Cambria Math"/>
          </w:rPr>
          <m:t>=</m:t>
        </m:r>
      </m:oMath>
      <w:r w:rsidR="00544E17">
        <w:t xml:space="preserve"> 0, n = </w:t>
      </w:r>
      <w:r w:rsidR="0013177F">
        <w:t>4</w:t>
      </w:r>
      <w:r w:rsidR="00544E17">
        <w:t xml:space="preserve">. This give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≈1.29×</m:t>
        </m:r>
        <m:sSup>
          <m:sSupPr>
            <m:ctrlPr>
              <w:rPr>
                <w:rFonts w:ascii="Cambria Math" w:hAnsi="Cambria Math"/>
                <w:i w:val="0"/>
              </w:rPr>
            </m:ctrlPr>
          </m:sSupPr>
          <m:e>
            <m:r>
              <w:rPr>
                <w:rFonts w:ascii="Cambria Math" w:hAnsi="Cambria Math"/>
              </w:rPr>
              <m:t>10</m:t>
            </m:r>
          </m:e>
          <m:sup>
            <m:r>
              <w:rPr>
                <w:rFonts w:ascii="Cambria Math" w:hAnsi="Cambria Math"/>
              </w:rPr>
              <m:t>-7</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 xml:space="preserve">=1.0308,α=-4.373, </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 xml:space="preserve">=1.1198 and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xml:space="preserve">=1.0264, </m:t>
        </m:r>
        <m:f>
          <m:fPr>
            <m:ctrlPr>
              <w:rPr>
                <w:rFonts w:ascii="Cambria Math" w:hAnsi="Cambria Math"/>
              </w:rPr>
            </m:ctrlPr>
          </m:fPr>
          <m:num>
            <m:sSub>
              <m:sSubPr>
                <m:ctrlPr>
                  <w:rPr>
                    <w:rFonts w:ascii="Cambria Math" w:hAnsi="Cambria Math"/>
                  </w:rPr>
                </m:ctrlPr>
              </m:sSubPr>
              <m:e>
                <m:r>
                  <w:rPr>
                    <w:rFonts w:ascii="Cambria Math" w:hAnsi="Cambria Math"/>
                  </w:rPr>
                  <m:t>ςE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=1.458×</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oMath>
      <w:r w:rsidR="00544E17">
        <w:t xml:space="preserve">  (a) The time evolution of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544E17">
        <w:t xml:space="preserve">. (b) The time evolution of </w:t>
      </w:r>
      <m:oMath>
        <m:sSub>
          <m:sSubPr>
            <m:ctrlPr>
              <w:rPr>
                <w:rFonts w:ascii="Cambria Math" w:hAnsi="Cambria Math"/>
              </w:rPr>
            </m:ctrlPr>
          </m:sSubPr>
          <m:e>
            <m:r>
              <w:rPr>
                <w:rFonts w:ascii="Cambria Math" w:hAnsi="Cambria Math"/>
              </w:rPr>
              <m:t>β</m:t>
            </m:r>
            <m:ctrlPr>
              <w:rPr>
                <w:rFonts w:ascii="Cambria Math" w:hAnsi="Cambria Math"/>
                <w:i w:val="0"/>
              </w:rPr>
            </m:ctrlPr>
          </m:e>
          <m:sub>
            <m:r>
              <w:rPr>
                <w:rFonts w:ascii="Cambria Math" w:hAnsi="Cambria Math"/>
              </w:rPr>
              <m:t>⊥</m:t>
            </m:r>
          </m:sub>
        </m:sSub>
      </m:oMath>
      <w:r w:rsidR="00544E17">
        <w:t xml:space="preserve">.(c)The </w:t>
      </w:r>
      <w:r w:rsidR="00544E17">
        <w:lastRenderedPageBreak/>
        <w:t xml:space="preserve">velocity phase in (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544E17">
        <w:t xml:space="preserve"> , </w:t>
      </w:r>
      <m:oMath>
        <m:sSub>
          <m:sSubPr>
            <m:ctrlPr>
              <w:rPr>
                <w:rFonts w:ascii="Cambria Math" w:hAnsi="Cambria Math"/>
                <w:i w:val="0"/>
              </w:rPr>
            </m:ctrlPr>
          </m:sSubPr>
          <m:e>
            <m:r>
              <w:rPr>
                <w:rFonts w:ascii="Cambria Math" w:hAnsi="Cambria Math"/>
              </w:rPr>
              <m:t>β</m:t>
            </m:r>
          </m:e>
          <m:sub>
            <m:r>
              <w:rPr>
                <w:rFonts w:ascii="Cambria Math" w:hAnsi="Cambria Math"/>
              </w:rPr>
              <m:t>⊥</m:t>
            </m:r>
          </m:sub>
        </m:sSub>
        <m:r>
          <w:rPr>
            <w:rFonts w:ascii="Cambria Math" w:hAnsi="Cambria Math"/>
          </w:rPr>
          <m:t>)</m:t>
        </m:r>
      </m:oMath>
      <w:r w:rsidR="00544E17">
        <w:t xml:space="preserve">. (d)The evolution of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00544E17">
        <w:t xml:space="preserve"> with </w:t>
      </w:r>
      <m:oMath>
        <m:sSub>
          <m:sSubPr>
            <m:ctrlPr>
              <w:rPr>
                <w:rFonts w:ascii="Cambria Math" w:hAnsi="Cambria Math"/>
              </w:rPr>
            </m:ctrlPr>
          </m:sSubPr>
          <m:e>
            <m:r>
              <w:rPr>
                <w:rFonts w:ascii="Cambria Math" w:hAnsi="Cambria Math"/>
              </w:rPr>
              <m:t>ξ</m:t>
            </m:r>
          </m:e>
          <m:sub>
            <m:r>
              <w:rPr>
                <w:rFonts w:ascii="Cambria Math" w:hAnsi="Cambria Math"/>
              </w:rPr>
              <m:t>z</m:t>
            </m:r>
          </m:sub>
        </m:sSub>
      </m:oMath>
      <w:r w:rsidR="00544E17">
        <w:t xml:space="preserve">. (e) The evolution of </w:t>
      </w:r>
      <m:oMath>
        <m:r>
          <w:rPr>
            <w:rFonts w:ascii="Cambria Math" w:hAnsi="Cambria Math"/>
          </w:rPr>
          <m:t>d</m:t>
        </m:r>
        <m:sSub>
          <m:sSubPr>
            <m:ctrlPr>
              <w:rPr>
                <w:rFonts w:ascii="Cambria Math" w:hAnsi="Cambria Math"/>
              </w:rPr>
            </m:ctrlPr>
          </m:sSubPr>
          <m:e>
            <m:r>
              <w:rPr>
                <w:rFonts w:ascii="Cambria Math" w:hAnsi="Cambria Math"/>
              </w:rPr>
              <m:t>ξ</m:t>
            </m:r>
          </m:e>
          <m:sub>
            <m:r>
              <w:rPr>
                <w:rFonts w:ascii="Cambria Math" w:hAnsi="Cambria Math"/>
              </w:rPr>
              <m:t>z</m:t>
            </m:r>
          </m:sub>
        </m:sSub>
        <m:r>
          <w:rPr>
            <w:rFonts w:ascii="Cambria Math" w:hAnsi="Cambria Math"/>
          </w:rPr>
          <m:t>/dτ</m:t>
        </m:r>
      </m:oMath>
      <w:r w:rsidR="00544E17">
        <w:t xml:space="preserve"> with ξ</w:t>
      </w:r>
      <w:r w:rsidR="00C36A16">
        <w:rPr>
          <w:vertAlign w:val="subscript"/>
        </w:rPr>
        <w:t>z</w:t>
      </w:r>
      <w:r w:rsidR="00544E17">
        <w:t>.</w:t>
      </w:r>
      <w:r w:rsidR="00C36A16">
        <w:t xml:space="preserve"> </w:t>
      </w:r>
      <w:r w:rsidR="00544E17">
        <w:t xml:space="preserve">(f)The pseudo-potential </w:t>
      </w:r>
      <m:oMath>
        <m:r>
          <w:rPr>
            <w:rFonts w:ascii="Cambria Math" w:hAnsi="Cambria Math"/>
          </w:rPr>
          <m:t>Δψ</m:t>
        </m:r>
        <m:d>
          <m:dPr>
            <m:ctrlPr>
              <w:rPr>
                <w:rFonts w:ascii="Cambria Math" w:hAnsi="Cambria Math"/>
                <w:i w:val="0"/>
              </w:rPr>
            </m:ctrlPr>
          </m:dPr>
          <m:e>
            <m:r>
              <w:rPr>
                <w:rFonts w:ascii="Cambria Math" w:hAnsi="Cambria Math"/>
              </w:rPr>
              <m:t>ξ</m:t>
            </m:r>
          </m:e>
        </m:d>
      </m:oMath>
      <w:r w:rsidR="00544E17">
        <w:t xml:space="preserve"> (black </w:t>
      </w:r>
      <w:r w:rsidR="00FC0979">
        <w:t>line) and</w:t>
      </w:r>
      <w:r w:rsidR="00544E17">
        <w:t xml:space="preserve"> the initial pseudo-kinetic energy E</w:t>
      </w:r>
      <w:r w:rsidR="00544E17">
        <w:rPr>
          <w:vertAlign w:val="subscript"/>
        </w:rPr>
        <w:t xml:space="preserve">0 </w:t>
      </w:r>
      <w:r w:rsidR="00544E17">
        <w:t>(red dash line)</w:t>
      </w:r>
    </w:p>
    <w:p w14:paraId="2365EAD8" w14:textId="0EF80EAC" w:rsidR="001B0741" w:rsidRPr="00D00EB7" w:rsidRDefault="00601BDA" w:rsidP="00D00EB7">
      <w:r>
        <w:t xml:space="preserve">In case II, the electric field of the </w:t>
      </w:r>
      <w:r w:rsidR="00D90CBF">
        <w:t>LCP E.M</w:t>
      </w:r>
      <w:r>
        <w:t xml:space="preserve"> wave is increased to 40 V/m. As the electron’s parallel velocity approaches the resonant velocity, it no longer increases continuously but begins to oscillate around the resonant velocity, as shown in Fig. 2(a). While on the other hand, the perpendicular velocity increases continuously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oMath>
      <w:r>
        <w:t xml:space="preserve">  trapping in resonant region, as shown in Fig</w:t>
      </w:r>
      <w:r w:rsidR="0043352F">
        <w:t>.</w:t>
      </w:r>
      <w:r>
        <w:t>2</w:t>
      </w:r>
      <w:r w:rsidR="0043352F">
        <w:t xml:space="preserve"> </w:t>
      </w:r>
      <w:r>
        <w:t>(b-d). The phase trajectory of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z</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t xml:space="preserve"> is shown in Fig.2 (e). The closed-loop structure indicates periodic motion around the resonant point, and the direction of motion is labeled with arrow. The electron can only propagate within the region where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Pr>
          <w:color w:val="000000"/>
        </w:rPr>
        <w:t xml:space="preserve"> </w:t>
      </w:r>
      <w:r>
        <w:t>is lower than the initial pseudo-kinetic energy</w:t>
      </w:r>
      <w:r>
        <w:rPr>
          <w:color w:val="000000"/>
        </w:rPr>
        <w:t xml:space="preserve"> </w:t>
      </w:r>
      <w:r w:rsidR="00D90CBF">
        <w:rPr>
          <w:color w:val="000000"/>
        </w:rPr>
        <w:t>W</w:t>
      </w:r>
      <w:r>
        <w:rPr>
          <w:color w:val="000000"/>
          <w:vertAlign w:val="subscript"/>
        </w:rPr>
        <w:t>0</w:t>
      </w:r>
      <w:r>
        <w:rPr>
          <w:color w:val="000000"/>
        </w:rPr>
        <w:t>. When the pseudo-potential tends to su</w:t>
      </w:r>
      <w:r w:rsidR="00D90CBF">
        <w:rPr>
          <w:color w:val="000000"/>
        </w:rPr>
        <w:t>rpass</w:t>
      </w:r>
      <w:r>
        <w:rPr>
          <w:color w:val="000000"/>
        </w:rPr>
        <w:t xml:space="preserve"> the </w:t>
      </w:r>
      <w:r w:rsidR="00D90CBF">
        <w:rPr>
          <w:color w:val="000000"/>
        </w:rPr>
        <w:t>W</w:t>
      </w:r>
      <w:r>
        <w:rPr>
          <w:color w:val="000000"/>
          <w:vertAlign w:val="subscript"/>
        </w:rPr>
        <w:t>0</w:t>
      </w:r>
      <w:r>
        <w:rPr>
          <w:color w:val="000000"/>
        </w:rPr>
        <w:t xml:space="preserve">, </w:t>
      </w:r>
      <w:r w:rsidRPr="00FF601D">
        <w:rPr>
          <w:color w:val="000000"/>
        </w:rPr>
        <w:t>the electron velocity rebounds upon reaching the boundary of the pseudo-potential well. Consequently, the electron becomes confined within the well</w:t>
      </w:r>
      <w:r>
        <w:rPr>
          <w:color w:val="000000"/>
        </w:rPr>
        <w:t>, t</w:t>
      </w:r>
      <w:r w:rsidRPr="00EE7CDF">
        <w:rPr>
          <w:rFonts w:hint="eastAsia"/>
          <w:color w:val="000000"/>
        </w:rPr>
        <w:t>he width of the pseudo-potential well</w:t>
      </w:r>
      <w:r>
        <w:rPr>
          <w:color w:val="000000"/>
        </w:rPr>
        <w:t xml:space="preserve"> also</w:t>
      </w:r>
      <w:r w:rsidRPr="00EE7CDF">
        <w:rPr>
          <w:rFonts w:hint="eastAsia"/>
          <w:color w:val="000000"/>
        </w:rPr>
        <w:t xml:space="preserve"> increases, since it is influenced by the parameter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Pr="00EE7CDF">
        <w:rPr>
          <w:rFonts w:hint="eastAsia"/>
          <w:color w:val="000000"/>
        </w:rPr>
        <w:t xml:space="preserve">. </w:t>
      </w:r>
      <w:r w:rsidR="001B0741" w:rsidRPr="00EE7CDF">
        <w:rPr>
          <w:color w:val="000000"/>
        </w:rPr>
        <w:t xml:space="preserve">This </w:t>
      </w:r>
      <w:r w:rsidR="001B0741" w:rsidRPr="000056CD">
        <w:rPr>
          <w:noProof/>
        </w:rPr>
        <w:t>bounce</w:t>
      </w:r>
      <w:r w:rsidRPr="00EE7CDF">
        <w:rPr>
          <w:rFonts w:hint="eastAsia"/>
          <w:color w:val="000000"/>
        </w:rPr>
        <w:t xml:space="preserve"> effect, shown in Fig.</w:t>
      </w:r>
      <w:r w:rsidR="0043352F">
        <w:rPr>
          <w:color w:val="000000"/>
        </w:rPr>
        <w:t>2</w:t>
      </w:r>
      <w:r w:rsidRPr="00EE7CDF">
        <w:rPr>
          <w:rFonts w:hint="eastAsia"/>
          <w:color w:val="000000"/>
        </w:rPr>
        <w:t xml:space="preserve"> (f), illustrates the trapping </w:t>
      </w:r>
      <w:r>
        <w:rPr>
          <w:color w:val="000000"/>
        </w:rPr>
        <w:t>phenomenon</w:t>
      </w:r>
      <w:r w:rsidRPr="00EE7CDF">
        <w:rPr>
          <w:rFonts w:hint="eastAsia"/>
          <w:color w:val="000000"/>
        </w:rPr>
        <w:t>.</w:t>
      </w:r>
    </w:p>
    <w:p w14:paraId="1A03BD7E" w14:textId="4451BE23" w:rsidR="003E5AB1" w:rsidRDefault="00BD5A15" w:rsidP="00D76739">
      <w:pPr>
        <w:ind w:firstLine="204"/>
      </w:pPr>
      <w:r w:rsidRPr="000056CD">
        <w:rPr>
          <w:noProof/>
          <w:color w:val="000000"/>
        </w:rPr>
        <w:lastRenderedPageBreak/>
        <w:drawing>
          <wp:anchor distT="0" distB="0" distL="114300" distR="114300" simplePos="0" relativeHeight="251661312" behindDoc="1" locked="0" layoutInCell="1" allowOverlap="1" wp14:anchorId="6D2C7D7C" wp14:editId="5578435E">
            <wp:simplePos x="0" y="0"/>
            <wp:positionH relativeFrom="margin">
              <wp:posOffset>189534</wp:posOffset>
            </wp:positionH>
            <wp:positionV relativeFrom="paragraph">
              <wp:posOffset>293646</wp:posOffset>
            </wp:positionV>
            <wp:extent cx="5740400" cy="5664835"/>
            <wp:effectExtent l="0" t="0" r="5715" b="0"/>
            <wp:wrapTopAndBottom/>
            <wp:docPr id="20" name="Picture 19">
              <a:extLst xmlns:a="http://schemas.openxmlformats.org/drawingml/2006/main">
                <a:ext uri="{FF2B5EF4-FFF2-40B4-BE49-F238E27FC236}">
                  <a16:creationId xmlns:a16="http://schemas.microsoft.com/office/drawing/2014/main" id="{DCB2AB36-0E56-48E4-9DE6-88493540EC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DCB2AB36-0E56-48E4-9DE6-88493540EC4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40400" cy="5664835"/>
                    </a:xfrm>
                    <a:prstGeom prst="rect">
                      <a:avLst/>
                    </a:prstGeom>
                  </pic:spPr>
                </pic:pic>
              </a:graphicData>
            </a:graphic>
            <wp14:sizeRelH relativeFrom="margin">
              <wp14:pctWidth>0</wp14:pctWidth>
            </wp14:sizeRelH>
            <wp14:sizeRelV relativeFrom="margin">
              <wp14:pctHeight>0</wp14:pctHeight>
            </wp14:sizeRelV>
          </wp:anchor>
        </w:drawing>
      </w:r>
      <w:r w:rsidR="00BD388D">
        <w:rPr>
          <w:noProof/>
        </w:rPr>
        <mc:AlternateContent>
          <mc:Choice Requires="wps">
            <w:drawing>
              <wp:anchor distT="0" distB="0" distL="114300" distR="114300" simplePos="0" relativeHeight="251660288" behindDoc="0" locked="0" layoutInCell="1" allowOverlap="1" wp14:anchorId="102A7C78" wp14:editId="1950660D">
                <wp:simplePos x="0" y="0"/>
                <wp:positionH relativeFrom="column">
                  <wp:posOffset>143123</wp:posOffset>
                </wp:positionH>
                <wp:positionV relativeFrom="paragraph">
                  <wp:posOffset>6019137</wp:posOffset>
                </wp:positionV>
                <wp:extent cx="5740842" cy="463584"/>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740842" cy="463584"/>
                        </a:xfrm>
                        <a:prstGeom prst="rect">
                          <a:avLst/>
                        </a:prstGeom>
                        <a:solidFill>
                          <a:prstClr val="white"/>
                        </a:solidFill>
                        <a:ln>
                          <a:noFill/>
                        </a:ln>
                      </wps:spPr>
                      <wps:txbx>
                        <w:txbxContent>
                          <w:p w14:paraId="7D527D8D" w14:textId="6C8B8449" w:rsidR="005F5B00" w:rsidRDefault="005F5B00" w:rsidP="00BC1C2B">
                            <w:pPr>
                              <w:pStyle w:val="Caption"/>
                            </w:pPr>
                            <w:r>
                              <w:t xml:space="preserve">Figure </w:t>
                            </w:r>
                            <w:fldSimple w:instr=" SEQ Figure \* ARABIC ">
                              <w:r>
                                <w:rPr>
                                  <w:noProof/>
                                </w:rPr>
                                <w:t>2</w:t>
                              </w:r>
                            </w:fldSimple>
                            <w:r>
                              <w:t xml:space="preserve">. </w:t>
                            </w:r>
                            <w:r w:rsidRPr="003D795C">
                              <w:rPr>
                                <w:rFonts w:hint="eastAsia"/>
                              </w:rPr>
                              <w:t xml:space="preserve">Same as Fig. (1) except with </w:t>
                            </w:r>
                            <w:r>
                              <w:t>E</w:t>
                            </w:r>
                            <w:r>
                              <w:rPr>
                                <w:vertAlign w:val="subscript"/>
                              </w:rPr>
                              <w:t xml:space="preserve">W </w:t>
                            </w:r>
                            <w:r w:rsidRPr="003D795C">
                              <w:rPr>
                                <w:rFonts w:hint="eastAsia"/>
                              </w:rPr>
                              <w:t xml:space="preserve">= </w:t>
                            </w:r>
                            <w:r>
                              <w:t xml:space="preserve">22 </w:t>
                            </w:r>
                            <w:r w:rsidRPr="003D795C">
                              <w:rPr>
                                <w:rFonts w:hint="eastAsia"/>
                              </w:rPr>
                              <w:t xml:space="preserve">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 1.38</m:t>
                              </m:r>
                              <m:r>
                                <w:rPr>
                                  <w:rFonts w:ascii="Cambria Math" w:hAnsi="Cambria Math" w:cs="Cambria Math"/>
                                </w:rPr>
                                <m:t>×</m:t>
                              </m:r>
                              <m:sSup>
                                <m:sSupPr>
                                  <m:ctrlPr>
                                    <w:rPr>
                                      <w:rFonts w:ascii="Cambria Math" w:hAnsi="Cambria Math" w:cs="Cambria Math"/>
                                      <w:i w:val="0"/>
                                    </w:rPr>
                                  </m:ctrlPr>
                                </m:sSupPr>
                                <m:e>
                                  <m:r>
                                    <w:rPr>
                                      <w:rFonts w:ascii="Cambria Math" w:hAnsi="Cambria Math" w:cs="Cambria Math"/>
                                    </w:rPr>
                                    <m:t>10</m:t>
                                  </m:r>
                                </m:e>
                                <m:sup>
                                  <m:r>
                                    <w:rPr>
                                      <w:rFonts w:ascii="Cambria Math" w:hAnsi="Cambria Math"/>
                                    </w:rPr>
                                    <m:t>-7</m:t>
                                  </m:r>
                                </m:sup>
                              </m:sSup>
                              <m:r>
                                <w:rPr>
                                  <w:rFonts w:ascii="Cambria Math" w:hAnsi="Cambria Math"/>
                                </w:rPr>
                                <m:t xml:space="preserve"> </m:t>
                              </m:r>
                            </m:oMath>
                            <w:r>
                              <w:t>but</w:t>
                            </w:r>
                            <w:r w:rsidRPr="003D795C">
                              <w:rPr>
                                <w:rFonts w:hint="eastAsia"/>
                              </w:rPr>
                              <w:t xml:space="preserve"> same </w:t>
                            </w:r>
                            <m:oMath>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ςE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=1.458×</m:t>
                              </m:r>
                              <m:sSup>
                                <m:sSupPr>
                                  <m:ctrlPr>
                                    <w:rPr>
                                      <w:rFonts w:ascii="Cambria Math" w:hAnsi="Cambria Math"/>
                                    </w:rPr>
                                  </m:ctrlPr>
                                </m:sSupPr>
                                <m:e>
                                  <m:r>
                                    <w:rPr>
                                      <w:rFonts w:ascii="Cambria Math" w:hAnsi="Cambria Math"/>
                                    </w:rPr>
                                    <m:t>10</m:t>
                                  </m:r>
                                </m:e>
                                <m:sup>
                                  <m:r>
                                    <w:rPr>
                                      <w:rFonts w:ascii="Cambria Math" w:hAnsi="Cambria Math"/>
                                    </w:rPr>
                                    <m:t>-9</m:t>
                                  </m:r>
                                </m:sup>
                              </m:sSup>
                            </m:oMath>
                            <w:r w:rsidRPr="003D795C">
                              <w:rPr>
                                <w:rFonts w:hint="eastAsia"/>
                              </w:rPr>
                              <w:t xml:space="preserve">. Panels (e) and (f) show a zoomed-in view around </w:t>
                            </w:r>
                            <w:r w:rsidRPr="003D795C">
                              <w:rPr>
                                <w:rFonts w:hint="eastAsia"/>
                              </w:rPr>
                              <w:t>ξ</w:t>
                            </w:r>
                            <w:r>
                              <w:rPr>
                                <w:rFonts w:hint="eastAsia"/>
                                <w:vertAlign w:val="subscript"/>
                              </w:rPr>
                              <w:t>z</w:t>
                            </w:r>
                            <w:r w:rsidRPr="003D795C">
                              <w:rPr>
                                <w:rFonts w:hint="eastAsia"/>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A7C78" id="_x0000_t202" coordsize="21600,21600" o:spt="202" path="m,l,21600r21600,l21600,xe">
                <v:stroke joinstyle="miter"/>
                <v:path gradientshapeok="t" o:connecttype="rect"/>
              </v:shapetype>
              <v:shape id="Text Box 2" o:spid="_x0000_s1026" type="#_x0000_t202" style="position:absolute;left:0;text-align:left;margin-left:11.25pt;margin-top:473.95pt;width:452.05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" stroked="f">
                <v:textbox inset="0,0,0,0">
                  <w:txbxContent>
                    <w:p w14:paraId="7D527D8D" w14:textId="6C8B8449" w:rsidR="005F5B00" w:rsidRDefault="005F5B00" w:rsidP="00BC1C2B">
                      <w:pPr>
                        <w:pStyle w:val="Caption"/>
                      </w:pPr>
                      <w:r>
                        <w:t xml:space="preserve">Figure </w:t>
                      </w:r>
                      <w:fldSimple w:instr=" SEQ Figure \* ARABIC ">
                        <w:r>
                          <w:rPr>
                            <w:noProof/>
                          </w:rPr>
                          <w:t>2</w:t>
                        </w:r>
                      </w:fldSimple>
                      <w:r>
                        <w:t xml:space="preserve">. </w:t>
                      </w:r>
                      <w:r w:rsidRPr="003D795C">
                        <w:rPr>
                          <w:rFonts w:hint="eastAsia"/>
                        </w:rPr>
                        <w:t xml:space="preserve">Same as Fig. (1) except with </w:t>
                      </w:r>
                      <w:r>
                        <w:t>E</w:t>
                      </w:r>
                      <w:r>
                        <w:rPr>
                          <w:vertAlign w:val="subscript"/>
                        </w:rPr>
                        <w:t xml:space="preserve">W </w:t>
                      </w:r>
                      <w:r w:rsidRPr="003D795C">
                        <w:rPr>
                          <w:rFonts w:hint="eastAsia"/>
                        </w:rPr>
                        <w:t xml:space="preserve">= </w:t>
                      </w:r>
                      <w:r>
                        <w:t xml:space="preserve">22 </w:t>
                      </w:r>
                      <w:r w:rsidRPr="003D795C">
                        <w:rPr>
                          <w:rFonts w:hint="eastAsia"/>
                        </w:rPr>
                        <w:t xml:space="preserve">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 1.38</m:t>
                        </m:r>
                        <m:r>
                          <w:rPr>
                            <w:rFonts w:ascii="Cambria Math" w:hAnsi="Cambria Math" w:cs="Cambria Math"/>
                          </w:rPr>
                          <m:t>×</m:t>
                        </m:r>
                        <m:sSup>
                          <m:sSupPr>
                            <m:ctrlPr>
                              <w:rPr>
                                <w:rFonts w:ascii="Cambria Math" w:hAnsi="Cambria Math" w:cs="Cambria Math"/>
                                <w:i w:val="0"/>
                              </w:rPr>
                            </m:ctrlPr>
                          </m:sSupPr>
                          <m:e>
                            <m:r>
                              <w:rPr>
                                <w:rFonts w:ascii="Cambria Math" w:hAnsi="Cambria Math" w:cs="Cambria Math"/>
                              </w:rPr>
                              <m:t>10</m:t>
                            </m:r>
                          </m:e>
                          <m:sup>
                            <m:r>
                              <w:rPr>
                                <w:rFonts w:ascii="Cambria Math" w:hAnsi="Cambria Math"/>
                              </w:rPr>
                              <m:t>-7</m:t>
                            </m:r>
                          </m:sup>
                        </m:sSup>
                        <m:r>
                          <w:rPr>
                            <w:rFonts w:ascii="Cambria Math" w:hAnsi="Cambria Math"/>
                          </w:rPr>
                          <m:t xml:space="preserve"> </m:t>
                        </m:r>
                      </m:oMath>
                      <w:r>
                        <w:t>but</w:t>
                      </w:r>
                      <w:r w:rsidRPr="003D795C">
                        <w:rPr>
                          <w:rFonts w:hint="eastAsia"/>
                        </w:rPr>
                        <w:t xml:space="preserve"> same </w:t>
                      </w:r>
                      <m:oMath>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ςE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=1.458×</m:t>
                        </m:r>
                        <m:sSup>
                          <m:sSupPr>
                            <m:ctrlPr>
                              <w:rPr>
                                <w:rFonts w:ascii="Cambria Math" w:hAnsi="Cambria Math"/>
                              </w:rPr>
                            </m:ctrlPr>
                          </m:sSupPr>
                          <m:e>
                            <m:r>
                              <w:rPr>
                                <w:rFonts w:ascii="Cambria Math" w:hAnsi="Cambria Math"/>
                              </w:rPr>
                              <m:t>10</m:t>
                            </m:r>
                          </m:e>
                          <m:sup>
                            <m:r>
                              <w:rPr>
                                <w:rFonts w:ascii="Cambria Math" w:hAnsi="Cambria Math"/>
                              </w:rPr>
                              <m:t>-9</m:t>
                            </m:r>
                          </m:sup>
                        </m:sSup>
                      </m:oMath>
                      <w:r w:rsidRPr="003D795C">
                        <w:rPr>
                          <w:rFonts w:hint="eastAsia"/>
                        </w:rPr>
                        <w:t xml:space="preserve">. Panels (e) and (f) show a zoomed-in view around </w:t>
                      </w:r>
                      <w:r w:rsidRPr="003D795C">
                        <w:rPr>
                          <w:rFonts w:hint="eastAsia"/>
                        </w:rPr>
                        <w:t>ξ</w:t>
                      </w:r>
                      <w:r>
                        <w:rPr>
                          <w:rFonts w:hint="eastAsia"/>
                          <w:vertAlign w:val="subscript"/>
                        </w:rPr>
                        <w:t>z</w:t>
                      </w:r>
                      <w:r w:rsidRPr="003D795C">
                        <w:rPr>
                          <w:rFonts w:hint="eastAsia"/>
                        </w:rPr>
                        <w:t>=0.</w:t>
                      </w:r>
                    </w:p>
                  </w:txbxContent>
                </v:textbox>
                <w10:wrap type="topAndBottom"/>
              </v:shape>
            </w:pict>
          </mc:Fallback>
        </mc:AlternateContent>
      </w:r>
    </w:p>
    <w:p w14:paraId="5979B68E" w14:textId="77777777" w:rsidR="007264ED" w:rsidRDefault="00C568C5" w:rsidP="007264ED">
      <w:pPr>
        <w:keepNext/>
        <w:ind w:firstLine="204"/>
        <w:jc w:val="center"/>
      </w:pPr>
      <w:r w:rsidRPr="00C568C5">
        <w:rPr>
          <w:noProof/>
        </w:rPr>
        <w:lastRenderedPageBreak/>
        <w:drawing>
          <wp:inline distT="0" distB="0" distL="0" distR="0" wp14:anchorId="2C1747A0" wp14:editId="6AEBB443">
            <wp:extent cx="4643561" cy="3482671"/>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4766" cy="3491075"/>
                    </a:xfrm>
                    <a:prstGeom prst="rect">
                      <a:avLst/>
                    </a:prstGeom>
                  </pic:spPr>
                </pic:pic>
              </a:graphicData>
            </a:graphic>
          </wp:inline>
        </w:drawing>
      </w:r>
    </w:p>
    <w:p w14:paraId="57EC7182" w14:textId="62190DE4" w:rsidR="003E5AB1" w:rsidRDefault="007264ED" w:rsidP="007264ED">
      <w:pPr>
        <w:pStyle w:val="Caption"/>
        <w:jc w:val="center"/>
      </w:pPr>
      <w:r>
        <w:t xml:space="preserve">Figure </w:t>
      </w:r>
      <w:fldSimple w:instr=" SEQ Figure \* ARABIC ">
        <w:r w:rsidR="0079438D">
          <w:rPr>
            <w:noProof/>
          </w:rPr>
          <w:t>3</w:t>
        </w:r>
      </w:fldSimple>
      <w:r>
        <w:t>.</w:t>
      </w:r>
      <w:r w:rsidRPr="007264ED">
        <w:t xml:space="preserve"> </w:t>
      </w:r>
      <w:r>
        <w:t xml:space="preserve">Pseudo-potential </w:t>
      </w:r>
      <w:proofErr w:type="spellStart"/>
      <w:r>
        <w:rPr>
          <w:rStyle w:val="katex-mathml"/>
        </w:rPr>
        <w:t>Δψ</w:t>
      </w:r>
      <w:proofErr w:type="spellEnd"/>
      <w:r>
        <w:t xml:space="preserve"> mapped along the electron trajectory in the (</w:t>
      </w:r>
      <m:oMath>
        <m:sSub>
          <m:sSubPr>
            <m:ctrlPr>
              <w:rPr>
                <w:rFonts w:ascii="Cambria Math" w:hAnsi="Cambria Math"/>
                <w:i w:val="0"/>
              </w:rPr>
            </m:ctrlPr>
          </m:sSubPr>
          <m:e>
            <m:r>
              <w:rPr>
                <w:rFonts w:ascii="Cambria Math" w:hAnsi="Cambria Math"/>
              </w:rPr>
              <m:t>ξ</m:t>
            </m:r>
          </m:e>
          <m:sub>
            <m:r>
              <w:rPr>
                <w:rFonts w:ascii="Cambria Math" w:hAnsi="Cambria Math"/>
              </w:rPr>
              <m:t>z</m:t>
            </m:r>
          </m:sub>
        </m:sSub>
        <m:r>
          <w:rPr>
            <w:rFonts w:ascii="Cambria Math" w:hAnsi="Cambria Math"/>
          </w:rPr>
          <m:t>,</m:t>
        </m:r>
        <m:sSub>
          <m:sSubPr>
            <m:ctrlPr>
              <w:rPr>
                <w:rFonts w:ascii="Cambria Math" w:hAnsi="Cambria Math"/>
                <w:i w:val="0"/>
              </w:rPr>
            </m:ctrlPr>
          </m:sSubPr>
          <m:e>
            <m:r>
              <w:rPr>
                <w:rFonts w:ascii="Cambria Math" w:hAnsi="Cambria Math"/>
              </w:rPr>
              <m:t>ξ</m:t>
            </m:r>
          </m:e>
          <m:sub>
            <m:r>
              <w:rPr>
                <w:rFonts w:ascii="Cambria Math" w:hAnsi="Cambria Math"/>
              </w:rPr>
              <m:t>⊥</m:t>
            </m:r>
          </m:sub>
        </m:sSub>
      </m:oMath>
      <w:r>
        <w:t>) plane.</w:t>
      </w:r>
    </w:p>
    <w:p w14:paraId="2A472ECC" w14:textId="07DB0D92" w:rsidR="003E5AB1" w:rsidRDefault="003E5AB1" w:rsidP="00D76739">
      <w:pPr>
        <w:ind w:firstLine="204"/>
      </w:pPr>
    </w:p>
    <w:p w14:paraId="6335ED1E" w14:textId="01E8ACDD" w:rsidR="002B1F32" w:rsidRDefault="005416A0" w:rsidP="00630F0C">
      <w:pPr>
        <w:rPr>
          <w:color w:val="000000"/>
        </w:rPr>
      </w:pPr>
      <w:r>
        <w:t xml:space="preserve">Since the pseudo-potential </w:t>
      </w:r>
      <w:proofErr w:type="spellStart"/>
      <w:r w:rsidR="002B1F32">
        <w:rPr>
          <w:rStyle w:val="katex-mathml"/>
        </w:rPr>
        <w:t>Δψ</w:t>
      </w:r>
      <w:proofErr w:type="spellEnd"/>
      <w:r w:rsidR="002B1F32">
        <w:rPr>
          <w:rStyle w:val="katex-mathml"/>
        </w:rPr>
        <w:t>(ξ)</w:t>
      </w:r>
      <w:r w:rsidR="002B1F32">
        <w:t xml:space="preserve"> </w:t>
      </w:r>
      <w:r>
        <w:t xml:space="preserve">is a function of both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r>
          <w:rPr>
            <w:rFonts w:ascii="Cambria Math" w:hAnsi="Cambria Math"/>
          </w:rPr>
          <m:t xml:space="preserve"> </m:t>
        </m:r>
      </m:oMath>
      <w:r w:rsidR="002B1F32">
        <w:t xml:space="preserve">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sidR="002B1F32">
        <w:rPr>
          <w:rStyle w:val="vlist-s"/>
        </w:rPr>
        <w:t>​</w:t>
      </w:r>
      <w:r w:rsidR="002B1F32">
        <w:t xml:space="preserve">, </w:t>
      </w:r>
      <w:r w:rsidR="00097AC9">
        <w:t xml:space="preserve">we traced </w:t>
      </w:r>
      <w:proofErr w:type="spellStart"/>
      <w:r w:rsidR="00782FB2">
        <w:rPr>
          <w:rStyle w:val="katex-mathml"/>
        </w:rPr>
        <w:t>Δψ</w:t>
      </w:r>
      <w:proofErr w:type="spellEnd"/>
      <w:r w:rsidR="00782FB2">
        <w:rPr>
          <w:rStyle w:val="katex-mathml"/>
        </w:rPr>
        <w:t xml:space="preserve"> </w:t>
      </w:r>
      <w:r w:rsidR="00097AC9">
        <w:t>along the particle trajectory in the</w:t>
      </w:r>
      <w:r w:rsidR="00097AC9">
        <w:rPr>
          <w:rStyle w:val="katex-mathml"/>
        </w:rPr>
        <w:t xml:space="preserve"> </w:t>
      </w:r>
      <w:r w:rsidR="00782FB2">
        <w:rPr>
          <w:rStyle w:val="katex-mathml"/>
        </w:rPr>
        <w:t>(</w:t>
      </w:r>
      <m:oMath>
        <m:sSub>
          <m:sSubPr>
            <m:ctrlPr>
              <w:rPr>
                <w:rStyle w:val="katex-mathml"/>
                <w:rFonts w:ascii="Cambria Math" w:hAnsi="Cambria Math"/>
              </w:rPr>
            </m:ctrlPr>
          </m:sSubPr>
          <m:e>
            <m:r>
              <m:rPr>
                <m:sty m:val="p"/>
              </m:rPr>
              <w:rPr>
                <w:rStyle w:val="katex-mathml"/>
                <w:rFonts w:ascii="Cambria Math" w:hAnsi="Cambria Math"/>
              </w:rPr>
              <m:t>ξ</m:t>
            </m:r>
          </m:e>
          <m:sub>
            <m:r>
              <m:rPr>
                <m:sty m:val="p"/>
              </m:rPr>
              <w:rPr>
                <w:rStyle w:val="katex-mathml"/>
                <w:rFonts w:ascii="Cambria Math" w:hAnsi="Cambria Math"/>
              </w:rPr>
              <m:t>z</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ξ</m:t>
            </m:r>
          </m:e>
          <m:sub>
            <m:r>
              <w:rPr>
                <w:rStyle w:val="katex-mathml"/>
                <w:rFonts w:ascii="Cambria Math" w:hAnsi="Cambria Math"/>
              </w:rPr>
              <m:t>⊥</m:t>
            </m:r>
          </m:sub>
        </m:sSub>
      </m:oMath>
      <w:r w:rsidR="00782FB2">
        <w:rPr>
          <w:rStyle w:val="katex-mathml"/>
        </w:rPr>
        <w:t>)</w:t>
      </w:r>
      <w:r>
        <w:rPr>
          <w:rStyle w:val="katex-mathml"/>
        </w:rPr>
        <w:t xml:space="preserve"> phase space</w:t>
      </w:r>
      <w:r w:rsidR="00782FB2">
        <w:t>.</w:t>
      </w:r>
      <w:r w:rsidR="002B1F32">
        <w:t xml:space="preserve"> </w:t>
      </w:r>
      <w:r w:rsidR="00097AC9">
        <w:t>This approach highlights the underlying structure of the pseudo-potential and enables clearer physical interpretation.</w:t>
      </w:r>
      <w:r w:rsidR="002B1F32">
        <w:rPr>
          <w:color w:val="000000"/>
        </w:rPr>
        <w:t xml:space="preserve"> </w:t>
      </w:r>
      <w:r w:rsidR="00782FB2">
        <w:rPr>
          <w:color w:val="000000"/>
        </w:rPr>
        <w:t>As</w:t>
      </w:r>
      <w:r w:rsidR="002B1F32">
        <w:rPr>
          <w:color w:val="000000"/>
        </w:rPr>
        <w:t xml:space="preserve"> shown in Fig. 3, </w:t>
      </w:r>
      <w:r w:rsidR="002B1F32">
        <w:t xml:space="preserve">which compares the two scenarios described in Case I and Case II. It can be seen that when the electron becomes trapped under the resonant condition, it slips into a “deep potential valley” that extends further along the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rsidR="002B1F32">
        <w:t xml:space="preserve"> direction. In contrast, if the electron passes through the resonant region without being trapped, it continues on a “highway”-like trajectory without further obstruction.</w:t>
      </w:r>
    </w:p>
    <w:p w14:paraId="24028C56" w14:textId="61CC283C" w:rsidR="00C93756" w:rsidRDefault="0063719D" w:rsidP="00630F0C">
      <w:r>
        <w:t xml:space="preserve">To determine the critical boundary of the trapping region, </w:t>
      </w:r>
      <w:r w:rsidR="00A72D5C">
        <w:t>we refer</w:t>
      </w:r>
      <w:r>
        <w:t xml:space="preserve"> to Eq. </w:t>
      </w:r>
      <w:r w:rsidR="00596E62">
        <w:fldChar w:fldCharType="begin"/>
      </w:r>
      <w:r w:rsidR="00596E62">
        <w:instrText xml:space="preserve"> REF eq_ddxi_dtau2 \h </w:instrText>
      </w:r>
      <w:r w:rsidR="00596E62">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596E62">
        <w:fldChar w:fldCharType="end"/>
      </w:r>
      <w:r>
        <w:t>and Eq.</w:t>
      </w:r>
      <w:r w:rsidR="00596E62">
        <w:fldChar w:fldCharType="begin"/>
      </w:r>
      <w:r w:rsidR="00596E62">
        <w:instrText xml:space="preserve"> REF eq_dxizdtau \h </w:instrText>
      </w:r>
      <w:r w:rsidR="00596E62">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sidR="00596E62">
        <w:fldChar w:fldCharType="end"/>
      </w:r>
      <w:r w:rsidR="00A72D5C">
        <w:t>.</w:t>
      </w:r>
      <w:r>
        <w:t xml:space="preserve"> </w:t>
      </w:r>
      <w:r w:rsidR="00A72D5C">
        <w:t xml:space="preserve">Assuming the initial perpendicular velocity is </w:t>
      </w:r>
      <w:r>
        <w:t>approximately zero (</w:t>
      </w:r>
      <w:r>
        <w:rPr>
          <w:szCs w:val="20"/>
        </w:rPr>
        <w:t xml:space="preserve"> </w:t>
      </w:r>
      <m:oMath>
        <m:sSub>
          <m:sSubPr>
            <m:ctrlPr>
              <w:rPr>
                <w:rFonts w:ascii="Cambria Math" w:hAnsi="Cambria Math"/>
                <w:szCs w:val="20"/>
              </w:rPr>
            </m:ctrlPr>
          </m:sSubPr>
          <m:e>
            <m:r>
              <m:rPr>
                <m:sty m:val="p"/>
              </m:rPr>
              <w:rPr>
                <w:rFonts w:ascii="Cambria Math" w:hAnsi="Cambria Math"/>
                <w:szCs w:val="20"/>
              </w:rPr>
              <m:t>β</m:t>
            </m:r>
          </m:e>
          <m:sub>
            <m:r>
              <m:rPr>
                <m:sty m:val="p"/>
              </m:rPr>
              <w:rPr>
                <w:rFonts w:ascii="Cambria Math" w:hAnsi="Cambria Math"/>
                <w:szCs w:val="20"/>
              </w:rPr>
              <m:t>⊥0</m:t>
            </m:r>
          </m:sub>
        </m:sSub>
        <m:r>
          <w:rPr>
            <w:rFonts w:ascii="Cambria Math" w:hAnsi="Cambria Math"/>
            <w:szCs w:val="20"/>
          </w:rPr>
          <m:t>=0</m:t>
        </m:r>
      </m:oMath>
      <w:r>
        <w:rPr>
          <w:szCs w:val="20"/>
        </w:rPr>
        <w:t>), then s =0</w:t>
      </w:r>
      <w:r w:rsidR="00A72D5C">
        <w:rPr>
          <w:szCs w:val="20"/>
        </w:rPr>
        <w:t>. U</w:t>
      </w:r>
      <w:r w:rsidR="00A72D5C">
        <w:t>nder this condition, the dynamics are governed solely by two coefficients</w:t>
      </w:r>
      <w:r>
        <w:rPr>
          <w:szCs w:val="20"/>
        </w:rPr>
        <w:t xml:space="preserve">: </w:t>
      </w:r>
      <m:oMath>
        <m:r>
          <m:rPr>
            <m:sty m:val="p"/>
          </m:rPr>
          <w:rPr>
            <w:rFonts w:ascii="Cambria Math" w:hAnsi="Cambria Math"/>
            <w:szCs w:val="20"/>
          </w:rPr>
          <m:t>κ'</m:t>
        </m:r>
      </m:oMath>
      <w:r>
        <w:rPr>
          <w:szCs w:val="20"/>
        </w:rPr>
        <w:t xml:space="preserve"> and  </w:t>
      </w:r>
      <m:oMath>
        <m:f>
          <m:fPr>
            <m:ctrlPr>
              <w:rPr>
                <w:rFonts w:ascii="Cambria Math" w:hAnsi="Cambria Math"/>
                <w:i/>
                <w:szCs w:val="20"/>
              </w:rPr>
            </m:ctrlPr>
          </m:fPr>
          <m:num>
            <m:r>
              <m:rPr>
                <m:sty m:val="p"/>
              </m:rPr>
              <w:rPr>
                <w:rFonts w:ascii="Cambria Math" w:hAnsi="Cambria Math"/>
                <w:szCs w:val="20"/>
              </w:rPr>
              <m:t>ς</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Pr>
          <w:szCs w:val="20"/>
        </w:rPr>
        <w:t xml:space="preserve"> .</w:t>
      </w:r>
      <w:r w:rsidR="00596E62" w:rsidRPr="00596E62">
        <w:t xml:space="preserve"> </w:t>
      </w:r>
      <w:r w:rsidR="00596E62">
        <w:t>As shown in Fig. 4, the trapping region is indicated in yellow, while the blue region corresponds to the passing regime. Case I and Case II are marked with star symbols in the figure, located in the passing and trapping regions, respectively.</w:t>
      </w:r>
      <w:r w:rsidR="00BD5A15">
        <w:t xml:space="preserve"> For special case as given in Fig.1,</w:t>
      </w:r>
      <w:r w:rsidR="00EE1334">
        <w:t xml:space="preserve"> where </w:t>
      </w:r>
      <m:oMath>
        <m:f>
          <m:fPr>
            <m:ctrlPr>
              <w:rPr>
                <w:rFonts w:ascii="Cambria Math" w:hAnsi="Cambria Math"/>
              </w:rPr>
            </m:ctrlPr>
          </m:fPr>
          <m:num>
            <m:sSub>
              <m:sSubPr>
                <m:ctrlPr>
                  <w:rPr>
                    <w:rFonts w:ascii="Cambria Math" w:hAnsi="Cambria Math"/>
                  </w:rPr>
                </m:ctrlPr>
              </m:sSubPr>
              <m:e>
                <m:r>
                  <w:rPr>
                    <w:rFonts w:ascii="Cambria Math" w:hAnsi="Cambria Math"/>
                  </w:rPr>
                  <m:t>ςE</m:t>
                </m:r>
              </m:e>
              <m:sub>
                <m:r>
                  <m:rPr>
                    <m:sty m:val="p"/>
                  </m:rP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den>
        </m:f>
        <m:r>
          <m:rPr>
            <m:sty m:val="p"/>
          </m:rPr>
          <w:rPr>
            <w:rFonts w:ascii="Cambria Math" w:hAnsi="Cambria Math"/>
          </w:rPr>
          <m:t>=1.458×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w:rPr>
            <w:rFonts w:ascii="Cambria Math" w:hAnsi="Cambria Math"/>
          </w:rPr>
          <m:t>,</m:t>
        </m:r>
      </m:oMath>
      <w:r w:rsidR="00BD5A15">
        <w:t xml:space="preserve"> the </w:t>
      </w:r>
      <w:r w:rsidR="00EE1334">
        <w:t xml:space="preserve">critical threshold </w:t>
      </w:r>
      <w:r w:rsidR="00955755">
        <w:t xml:space="preserve">is </w:t>
      </w:r>
      <m:oMath>
        <m:sSubSup>
          <m:sSubSupPr>
            <m:ctrlPr>
              <w:rPr>
                <w:rFonts w:ascii="Cambria Math" w:hAnsi="Cambria Math"/>
                <w:i/>
              </w:rPr>
            </m:ctrlPr>
          </m:sSubSupPr>
          <m:e>
            <m:r>
              <w:rPr>
                <w:rFonts w:ascii="Cambria Math" w:hAnsi="Cambria Math"/>
              </w:rPr>
              <m:t>κ</m:t>
            </m:r>
          </m:e>
          <m:sub>
            <m:r>
              <w:rPr>
                <w:rFonts w:ascii="Cambria Math" w:hAnsi="Cambria Math"/>
              </w:rPr>
              <m:t>c</m:t>
            </m:r>
          </m:sub>
          <m:sup>
            <m:r>
              <w:rPr>
                <w:rFonts w:ascii="Cambria Math" w:hAnsi="Cambria Math"/>
              </w:rPr>
              <m:t>'</m:t>
            </m:r>
          </m:sup>
        </m:sSubSup>
        <m:r>
          <w:rPr>
            <w:rFonts w:ascii="Cambria Math" w:hAnsi="Cambria Math"/>
          </w:rPr>
          <m:t>=1.367×</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955755">
        <w:t>,</w:t>
      </w:r>
      <w:r w:rsidR="00C82B73">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m:t>
                </m:r>
              </m:sub>
            </m:sSub>
          </m:num>
          <m:den>
            <m:sSub>
              <m:sSubPr>
                <m:ctrlPr>
                  <w:rPr>
                    <w:rFonts w:ascii="Cambria Math" w:hAnsi="Cambria Math"/>
                    <w:i/>
                  </w:rPr>
                </m:ctrlPr>
              </m:sSubPr>
              <m:e>
                <m:r>
                  <w:rPr>
                    <w:rFonts w:ascii="Cambria Math" w:hAnsi="Cambria Math"/>
                  </w:rPr>
                  <m:t>E</m:t>
                </m:r>
              </m:e>
              <m:sub>
                <m:r>
                  <w:rPr>
                    <w:rFonts w:ascii="Cambria Math" w:hAnsi="Cambria Math"/>
                  </w:rPr>
                  <m:t>0</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κ</m:t>
                </m:r>
              </m:e>
              <m:sub>
                <m:r>
                  <w:rPr>
                    <w:rFonts w:ascii="Cambria Math" w:hAnsi="Cambria Math"/>
                  </w:rPr>
                  <m:t>c</m:t>
                </m:r>
              </m:sub>
              <m:sup>
                <m:r>
                  <w:rPr>
                    <w:rFonts w:ascii="Cambria Math" w:hAnsi="Cambria Math"/>
                  </w:rPr>
                  <m:t>'</m:t>
                </m:r>
              </m:sup>
            </m:sSubSup>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n</m:t>
            </m:r>
            <m:sSub>
              <m:sSubPr>
                <m:ctrlPr>
                  <w:rPr>
                    <w:rFonts w:ascii="Cambria Math" w:hAnsi="Cambria Math"/>
                    <w:i/>
                  </w:rPr>
                </m:ctrlPr>
              </m:sSubPr>
              <m:e>
                <m:r>
                  <w:rPr>
                    <w:rFonts w:ascii="Cambria Math" w:hAnsi="Cambria Math"/>
                  </w:rPr>
                  <m:t>E</m:t>
                </m:r>
              </m:e>
              <m:sub>
                <m:r>
                  <w:rPr>
                    <w:rFonts w:ascii="Cambria Math" w:hAnsi="Cambria Math"/>
                  </w:rPr>
                  <m:t>0</m:t>
                </m:r>
              </m:sub>
            </m:sSub>
          </m:den>
        </m:f>
        <m:r>
          <w:rPr>
            <w:rFonts w:ascii="Cambria Math" w:hAnsi="Cambria Math"/>
          </w:rPr>
          <m:t>≈102.</m:t>
        </m:r>
      </m:oMath>
      <w:r w:rsidR="005C6AF0">
        <w:t xml:space="preserve"> </w:t>
      </w:r>
      <w:r w:rsidR="00D9377C">
        <w:t xml:space="preserve">Consequently, effective electron trapping in the electromagnetic wave requires the LCP electric field intensity to exceed the background static electric field by a factor of more than 102 in typical tokamak plasma with frequencies near the upper-hybrid </w:t>
      </w:r>
      <w:r w:rsidR="001B0741">
        <w:t>mode, which</w:t>
      </w:r>
      <w:r w:rsidR="00150F50">
        <w:t xml:space="preserve"> is agree with the result in “</w:t>
      </w:r>
      <w:r w:rsidR="001B0741" w:rsidRPr="001B0741">
        <w:t>Constraining Electron Energy in static electric Field via the Anomalous Doppler Resonant with External Electromagnetic Waves</w:t>
      </w:r>
      <w:r w:rsidR="00150F50">
        <w:t>”</w:t>
      </w:r>
      <w:r w:rsidR="00D9377C">
        <w:t>.</w:t>
      </w:r>
    </w:p>
    <w:p w14:paraId="2B7CB7C3" w14:textId="27E1FF0E" w:rsidR="00D5796F" w:rsidRDefault="00E95C57" w:rsidP="00C93756">
      <w:pPr>
        <w:ind w:firstLine="204"/>
        <w:jc w:val="center"/>
      </w:pPr>
      <w:r w:rsidRPr="00E95C57">
        <w:rPr>
          <w:noProof/>
        </w:rPr>
        <w:lastRenderedPageBreak/>
        <w:drawing>
          <wp:inline distT="0" distB="0" distL="0" distR="0" wp14:anchorId="6E2954C2" wp14:editId="42A598ED">
            <wp:extent cx="4578493" cy="3438442"/>
            <wp:effectExtent l="0" t="0" r="0" b="0"/>
            <wp:docPr id="34" name="Picture 33">
              <a:extLst xmlns:a="http://schemas.openxmlformats.org/drawingml/2006/main">
                <a:ext uri="{FF2B5EF4-FFF2-40B4-BE49-F238E27FC236}">
                  <a16:creationId xmlns:a16="http://schemas.microsoft.com/office/drawing/2014/main" id="{0A1921FB-48C0-4D59-8188-5EF75F81F7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a:extLst>
                        <a:ext uri="{FF2B5EF4-FFF2-40B4-BE49-F238E27FC236}">
                          <a16:creationId xmlns:a16="http://schemas.microsoft.com/office/drawing/2014/main" id="{0A1921FB-48C0-4D59-8188-5EF75F81F7E4}"/>
                        </a:ext>
                      </a:extLst>
                    </pic:cNvPr>
                    <pic:cNvPicPr>
                      <a:picLocks noChangeAspect="1"/>
                    </pic:cNvPicPr>
                  </pic:nvPicPr>
                  <pic:blipFill>
                    <a:blip r:embed="rId14"/>
                    <a:stretch>
                      <a:fillRect/>
                    </a:stretch>
                  </pic:blipFill>
                  <pic:spPr>
                    <a:xfrm>
                      <a:off x="0" y="0"/>
                      <a:ext cx="4578493" cy="3438442"/>
                    </a:xfrm>
                    <a:prstGeom prst="rect">
                      <a:avLst/>
                    </a:prstGeom>
                  </pic:spPr>
                </pic:pic>
              </a:graphicData>
            </a:graphic>
          </wp:inline>
        </w:drawing>
      </w:r>
    </w:p>
    <w:p w14:paraId="0650D495" w14:textId="4B8518C0" w:rsidR="00E95C57" w:rsidRDefault="00D5796F" w:rsidP="00D5796F">
      <w:pPr>
        <w:pStyle w:val="Caption"/>
        <w:jc w:val="center"/>
      </w:pPr>
      <w:r>
        <w:t xml:space="preserve">Figure </w:t>
      </w:r>
      <w:fldSimple w:instr=" SEQ Figure \* ARABIC ">
        <w:r w:rsidR="0079438D">
          <w:rPr>
            <w:noProof/>
          </w:rPr>
          <w:t>4</w:t>
        </w:r>
      </w:fldSimple>
      <w:r>
        <w:t>.</w:t>
      </w:r>
      <w:r w:rsidR="003676DB" w:rsidRPr="003676DB">
        <w:t xml:space="preserve"> </w:t>
      </w:r>
      <w:r w:rsidR="003676DB">
        <w:t>Parameter space of (</w:t>
      </w:r>
      <m:oMath>
        <m:f>
          <m:fPr>
            <m:ctrlPr>
              <w:rPr>
                <w:rFonts w:ascii="Cambria Math" w:hAnsi="Cambria Math" w:cs="Times New Roman"/>
                <w:sz w:val="24"/>
              </w:rPr>
            </m:ctrlPr>
          </m:fPr>
          <m:num>
            <m:r>
              <w:rPr>
                <w:rFonts w:ascii="Cambria Math" w:hAnsi="Cambria Math"/>
                <w:szCs w:val="20"/>
              </w:rPr>
              <m:t>ς</m:t>
            </m:r>
            <m:sSub>
              <m:sSubPr>
                <m:ctrlPr>
                  <w:rPr>
                    <w:rFonts w:ascii="Cambria Math" w:hAnsi="Cambria Math" w:cs="Times New Roman"/>
                    <w:sz w:val="24"/>
                  </w:rPr>
                </m:ctrlPr>
              </m:sSubPr>
              <m:e>
                <m:r>
                  <w:rPr>
                    <w:rFonts w:ascii="Cambria Math" w:hAnsi="Cambria Math"/>
                    <w:szCs w:val="20"/>
                  </w:rPr>
                  <m:t>E</m:t>
                </m:r>
              </m:e>
              <m:sub>
                <m:r>
                  <w:rPr>
                    <w:rFonts w:ascii="Cambria Math" w:hAnsi="Cambria Math"/>
                    <w:szCs w:val="20"/>
                  </w:rPr>
                  <m:t>0</m:t>
                </m:r>
              </m:sub>
            </m:sSub>
          </m:num>
          <m:den>
            <m:r>
              <w:rPr>
                <w:rFonts w:ascii="Cambria Math" w:hAnsi="Cambria Math"/>
                <w:szCs w:val="20"/>
              </w:rPr>
              <m:t>c</m:t>
            </m:r>
            <m:sSub>
              <m:sSubPr>
                <m:ctrlPr>
                  <w:rPr>
                    <w:rFonts w:ascii="Cambria Math" w:hAnsi="Cambria Math" w:cs="Times New Roman"/>
                    <w:sz w:val="24"/>
                  </w:rPr>
                </m:ctrlPr>
              </m:sSubPr>
              <m:e>
                <m:r>
                  <w:rPr>
                    <w:rFonts w:ascii="Cambria Math" w:hAnsi="Cambria Math"/>
                    <w:szCs w:val="20"/>
                  </w:rPr>
                  <m:t>B</m:t>
                </m:r>
              </m:e>
              <m:sub>
                <m:r>
                  <w:rPr>
                    <w:rFonts w:ascii="Cambria Math" w:hAnsi="Cambria Math"/>
                    <w:szCs w:val="20"/>
                  </w:rPr>
                  <m:t>0</m:t>
                </m:r>
              </m:sub>
            </m:sSub>
          </m:den>
        </m:f>
        <m:r>
          <w:rPr>
            <w:rFonts w:ascii="Cambria Math" w:hAnsi="Cambria Math"/>
            <w:szCs w:val="20"/>
          </w:rPr>
          <m:t>,κ'</m:t>
        </m:r>
      </m:oMath>
      <w:r w:rsidR="003676DB">
        <w:t>) showing electron trapping (yellow) and passing (blue) regimes.</w:t>
      </w:r>
    </w:p>
    <w:p w14:paraId="6A302BB0" w14:textId="77777777" w:rsidR="00457C0F" w:rsidRDefault="00457C0F" w:rsidP="00457C0F">
      <w:pPr>
        <w:ind w:firstLine="0"/>
      </w:pPr>
      <w:r>
        <w:t>3.2 Trapping in normal doppler resonance (g = -1)</w:t>
      </w:r>
    </w:p>
    <w:p w14:paraId="55090189" w14:textId="42AADC2E" w:rsidR="00457C0F" w:rsidRDefault="00457C0F" w:rsidP="00630F0C">
      <w:r>
        <w:t xml:space="preserve">  According to the angular momentum conservation </w:t>
      </w:r>
      <w:commentRangeStart w:id="55"/>
      <w:r>
        <w:t>model</w:t>
      </w:r>
      <w:commentRangeEnd w:id="55"/>
      <w:r>
        <w:rPr>
          <w:rStyle w:val="CommentReference"/>
          <w:sz w:val="22"/>
          <w:szCs w:val="22"/>
        </w:rPr>
        <w:commentReference w:id="55"/>
      </w:r>
      <w:r w:rsidR="004F6F8B">
        <w:fldChar w:fldCharType="begin"/>
      </w:r>
      <w:r w:rsidR="004F6F8B">
        <w:instrText xml:space="preserve"> ADDIN EN.CITE &lt;EndNote&gt;&lt;Cite&gt;&lt;Author&gt;Xu&lt;/Author&gt;&lt;Year&gt;2025&lt;/Year&gt;&lt;RecNum&gt;2411&lt;/RecNum&gt;&lt;DisplayText&gt;[27]&lt;/DisplayText&gt;&lt;record&gt;&lt;rec-number&gt;2411&lt;/rec-number&gt;&lt;foreign-keys&gt;&lt;key app="EN" db-id="f0atdtsz3wzwebesv0npwr9e520zx0xd0xpe" timestamp="1758000485"&gt;2411&lt;/key&gt;&lt;/foreign-keys&gt;&lt;ref-type name="Journal Article"&gt;17&lt;/ref-type&gt;&lt;contributors&gt;&lt;authors&gt;&lt;author&gt;Xu, Xinhang&lt;/author&gt;&lt;author&gt;Xie, Jinlin&lt;/author&gt;&lt;author&gt;Liu, Jian&lt;/author&gt;&lt;author&gt;Liu, Wandong&lt;/author&gt;&lt;/authors&gt;&lt;/contributors&gt;&lt;titles&gt;&lt;title&gt;Analysis of the Anomalous Doppler Effect from Quantum Theory to Classical Dynamics Simulations&lt;/title&gt;&lt;secondary-title&gt;Chinese Physics B&lt;/secondary-title&gt;&lt;/titles&gt;&lt;periodical&gt;&lt;full-title&gt;Chinese Physics B&lt;/full-title&gt;&lt;/periodical&gt;&lt;dates&gt;&lt;year&gt;2025&lt;/year&gt;&lt;/dates&gt;&lt;isbn&gt;1674-1056&lt;/isbn&gt;&lt;urls&gt;&lt;/urls&gt;&lt;/record&gt;&lt;/Cite&gt;&lt;/EndNote&gt;</w:instrText>
      </w:r>
      <w:r w:rsidR="004F6F8B">
        <w:fldChar w:fldCharType="separate"/>
      </w:r>
      <w:r w:rsidR="004F6F8B">
        <w:rPr>
          <w:noProof/>
        </w:rPr>
        <w:t>[</w:t>
      </w:r>
      <w:hyperlink w:anchor="_ENREF_27" w:tooltip="Xu, 2025 #2411" w:history="1">
        <w:r w:rsidR="004F6F8B">
          <w:rPr>
            <w:noProof/>
          </w:rPr>
          <w:t>27</w:t>
        </w:r>
      </w:hyperlink>
      <w:r w:rsidR="004F6F8B">
        <w:rPr>
          <w:noProof/>
        </w:rPr>
        <w:t>]</w:t>
      </w:r>
      <w:r w:rsidR="004F6F8B">
        <w:fldChar w:fldCharType="end"/>
      </w:r>
      <w:r>
        <w:t>, resonance with electrons under normal Doppler</w:t>
      </w:r>
      <w:r w:rsidR="006D3DB3">
        <w:rPr>
          <w:rFonts w:hint="eastAsia"/>
        </w:rPr>
        <w:t xml:space="preserve"> resonant</w:t>
      </w:r>
      <w:r>
        <w:t xml:space="preserve"> conditions requires that the plane electromagnetic wave possess a right-hand circularly polarized (RCP) component. To illustrate the trapping effect under the normal Doppler resonance, we consider the case where the uniform static electric field </w:t>
      </w:r>
      <w:r w:rsidR="001E4B73">
        <w:rPr>
          <w:rStyle w:val="katex-mathml"/>
        </w:rPr>
        <w:t>E</w:t>
      </w:r>
      <w:r w:rsidR="001E4B73">
        <w:rPr>
          <w:rStyle w:val="katex-mathml"/>
          <w:vertAlign w:val="subscript"/>
        </w:rPr>
        <w:t>0</w:t>
      </w:r>
      <w:r>
        <w:rPr>
          <w:rStyle w:val="vlist-s"/>
        </w:rPr>
        <w:t>​</w:t>
      </w:r>
      <w:r>
        <w:t xml:space="preserve"> is aligned with the uniform background magnetic field </w:t>
      </w:r>
      <w:r>
        <w:rPr>
          <w:rStyle w:val="katex-mathml"/>
        </w:rPr>
        <w:t>B</w:t>
      </w:r>
      <w:r w:rsidRPr="005F5B00">
        <w:rPr>
          <w:rStyle w:val="katex-mathml"/>
          <w:vertAlign w:val="subscript"/>
        </w:rPr>
        <w:t>0</w:t>
      </w:r>
      <w:r>
        <w:rPr>
          <w:rStyle w:val="vlist-s"/>
        </w:rPr>
        <w:t>​</w:t>
      </w:r>
      <w:r>
        <w:t xml:space="preserve">. A plane right-hand circularly polarized (RCP) electromagnetic wave propagates along </w:t>
      </w:r>
      <w:r>
        <w:rPr>
          <w:rStyle w:val="katex-mathml"/>
        </w:rPr>
        <w:t>B</w:t>
      </w:r>
      <w:r w:rsidRPr="005F5B00">
        <w:rPr>
          <w:rStyle w:val="katex-mathml"/>
          <w:vertAlign w:val="subscript"/>
        </w:rPr>
        <w:t>0</w:t>
      </w:r>
      <w:r>
        <w:rPr>
          <w:rStyle w:val="vlist-s"/>
        </w:rPr>
        <w:t>​</w:t>
      </w:r>
      <w:r>
        <w:t xml:space="preserve">. Since the electron is accelerated in the negative </w:t>
      </w:r>
      <w:r w:rsidR="001E4B73">
        <w:rPr>
          <w:rStyle w:val="katex-mathml"/>
        </w:rPr>
        <w:t>B</w:t>
      </w:r>
      <w:r w:rsidR="001E4B73">
        <w:rPr>
          <w:rStyle w:val="katex-mathml"/>
          <w:vertAlign w:val="subscript"/>
        </w:rPr>
        <w:t>0</w:t>
      </w:r>
      <w:r w:rsidR="001E4B73">
        <w:rPr>
          <w:rStyle w:val="katex-mathml"/>
        </w:rPr>
        <w:t xml:space="preserve"> </w:t>
      </w:r>
      <w:r>
        <w:t>direction, once resonance with the electromagnetic wave is established, the wave transfers momentum to the electron in the opposite direction of its motion. This counteracts the acceleration, thereby enabling electron trapping under resonant conditions.</w:t>
      </w:r>
    </w:p>
    <w:p w14:paraId="2606FB2C" w14:textId="1471DFA7" w:rsidR="00A523F4" w:rsidRDefault="00C11736" w:rsidP="00630F0C">
      <w:r>
        <w:t xml:space="preserve">To establish parameters consistent with observations from the </w:t>
      </w:r>
      <w:commentRangeStart w:id="56"/>
      <w:r>
        <w:t>Magnetospheric Multiscale</w:t>
      </w:r>
      <w:commentRangeEnd w:id="56"/>
      <w:r>
        <w:rPr>
          <w:rStyle w:val="CommentReference"/>
          <w:sz w:val="22"/>
          <w:szCs w:val="22"/>
        </w:rPr>
        <w:commentReference w:id="56"/>
      </w:r>
      <w:r w:rsidR="004F6F8B">
        <w:fldChar w:fldCharType="begin"/>
      </w:r>
      <w:r w:rsidR="004F6F8B">
        <w:instrText xml:space="preserve"> ADDIN EN.CITE &lt;EndNote&gt;&lt;Cite&gt;&lt;Author&gt;Mozer&lt;/Author&gt;&lt;Year&gt;2018&lt;/Year&gt;&lt;RecNum&gt;2400&lt;/RecNum&gt;&lt;DisplayText&gt;[11]&lt;/DisplayText&gt;&lt;record&gt;&lt;rec-number&gt;2400&lt;/rec-number&gt;&lt;foreign-keys&gt;&lt;key app="EN" db-id="f0atdtsz3wzwebesv0npwr9e520zx0xd0xpe" timestamp="1757999710"&gt;2400&lt;/key&gt;&lt;/foreign-keys&gt;&lt;ref-type name="Journal Article"&gt;17&lt;/ref-type&gt;&lt;contributors&gt;&lt;authors&gt;&lt;author&gt;Mozer, FS&lt;/author&gt;&lt;author&gt;Agapitov, OV&lt;/author&gt;&lt;author&gt;Giles, B&lt;/author&gt;&lt;author&gt;Vasko, I&lt;/author&gt;&lt;/authors&gt;&lt;/contributors&gt;&lt;titles&gt;&lt;title&gt;Direct observation of electron distributions inside millisecond duration electron holes&lt;/title&gt;&lt;secondary-title&gt;Physical Review Letters&lt;/secondary-title&gt;&lt;/titles&gt;&lt;periodical&gt;&lt;full-title&gt;Physical Review Letters&lt;/full-title&gt;&lt;/periodical&gt;&lt;pages&gt;135102&lt;/pages&gt;&lt;volume&gt;121&lt;/volume&gt;&lt;number&gt;13&lt;/number&gt;&lt;dates&gt;&lt;year&gt;2018&lt;/year&gt;&lt;/dates&gt;&lt;isbn&gt;0031-9007&lt;/isbn&gt;&lt;urls&gt;&lt;/urls&gt;&lt;/record&gt;&lt;/Cite&gt;&lt;/EndNote&gt;</w:instrText>
      </w:r>
      <w:r w:rsidR="004F6F8B">
        <w:fldChar w:fldCharType="separate"/>
      </w:r>
      <w:r w:rsidR="004F6F8B">
        <w:rPr>
          <w:noProof/>
        </w:rPr>
        <w:t>[</w:t>
      </w:r>
      <w:hyperlink w:anchor="_ENREF_11" w:tooltip="Mozer, 2018 #2400" w:history="1">
        <w:r w:rsidR="004F6F8B">
          <w:rPr>
            <w:noProof/>
          </w:rPr>
          <w:t>11</w:t>
        </w:r>
      </w:hyperlink>
      <w:r w:rsidR="004F6F8B">
        <w:rPr>
          <w:noProof/>
        </w:rPr>
        <w:t>]</w:t>
      </w:r>
      <w:r w:rsidR="004F6F8B">
        <w:fldChar w:fldCharType="end"/>
      </w:r>
      <w:r>
        <w:t xml:space="preserve"> (MMS) mission, we consider Time Domain Structures (TDS) propagating at a velocity of </w:t>
      </w:r>
      <w:r>
        <w:rPr>
          <w:rStyle w:val="katex-mathml"/>
        </w:rPr>
        <w:t>V</w:t>
      </w:r>
      <w:r w:rsidRPr="00C11736">
        <w:rPr>
          <w:rStyle w:val="katex-mathml"/>
          <w:vertAlign w:val="subscript"/>
        </w:rPr>
        <w:t>TDS</w:t>
      </w:r>
      <w:r w:rsidR="001D4893">
        <w:rPr>
          <w:rStyle w:val="katex-mathml"/>
          <w:rFonts w:hint="eastAsia"/>
        </w:rPr>
        <w:t>/</w:t>
      </w:r>
      <w:r w:rsidR="001D4893">
        <w:rPr>
          <w:rStyle w:val="katex-mathml"/>
        </w:rPr>
        <w:t>c</w:t>
      </w:r>
      <w:r>
        <w:rPr>
          <w:rStyle w:val="katex-mathml"/>
          <w:rFonts w:ascii="Cambria Math" w:hAnsi="Cambria Math" w:cs="Cambria Math"/>
        </w:rPr>
        <w:t>∼</w:t>
      </w:r>
      <w:r w:rsidR="00F6086E" w:rsidRPr="00F6086E">
        <w:t xml:space="preserve"> </w:t>
      </w:r>
      <w:r w:rsidR="00F6086E">
        <w:t>-</w:t>
      </w:r>
      <w:r w:rsidR="00F6086E" w:rsidRPr="00F6086E">
        <w:rPr>
          <w:rStyle w:val="katex-mathml"/>
        </w:rPr>
        <w:t xml:space="preserve">0.0333 </w:t>
      </w:r>
      <w:r>
        <w:t xml:space="preserve">antiparallel to the local quasistatic magnetic field. Within the TDS, the electric field exhibits an amplitude of </w:t>
      </w:r>
      <w:r>
        <w:rPr>
          <w:rStyle w:val="katex-mathml"/>
        </w:rPr>
        <w:t>E</w:t>
      </w:r>
      <w:r w:rsidRPr="00C11736">
        <w:rPr>
          <w:rStyle w:val="katex-mathml"/>
          <w:vertAlign w:val="subscript"/>
        </w:rPr>
        <w:t>0</w:t>
      </w:r>
      <w:r>
        <w:rPr>
          <w:rStyle w:val="katex-mathml"/>
          <w:rFonts w:ascii="Cambria Math" w:hAnsi="Cambria Math" w:cs="Cambria Math"/>
        </w:rPr>
        <w:t>∼</w:t>
      </w:r>
      <w:r>
        <w:rPr>
          <w:rStyle w:val="katex-mathml"/>
        </w:rPr>
        <w:t>100 mV/m</w:t>
      </w:r>
      <w:r>
        <w:t xml:space="preserve">, with one half aligned parallel and the other half antiparallel to the ambient magnetic field. The background magnetic field intensity is </w:t>
      </w:r>
      <w:r>
        <w:rPr>
          <w:rStyle w:val="katex-mathml"/>
        </w:rPr>
        <w:t>B</w:t>
      </w:r>
      <w:r w:rsidRPr="00C11736">
        <w:rPr>
          <w:rStyle w:val="katex-mathml"/>
          <w:vertAlign w:val="subscript"/>
        </w:rPr>
        <w:t>0</w:t>
      </w:r>
      <w:r>
        <w:rPr>
          <w:rStyle w:val="katex-mathml"/>
          <w:rFonts w:ascii="Cambria Math" w:hAnsi="Cambria Math" w:cs="Cambria Math"/>
        </w:rPr>
        <w:t>∼</w:t>
      </w:r>
      <w:r>
        <w:rPr>
          <w:rStyle w:val="katex-mathml"/>
        </w:rPr>
        <w:t>64 </w:t>
      </w:r>
      <w:proofErr w:type="spellStart"/>
      <w:r>
        <w:rPr>
          <w:rStyle w:val="katex-mathml"/>
        </w:rPr>
        <w:t>nT</w:t>
      </w:r>
      <w:proofErr w:type="spellEnd"/>
      <w:r>
        <w:t xml:space="preserve">, and the electron density is </w:t>
      </w:r>
      <w:r>
        <w:rPr>
          <w:rStyle w:val="katex-mathml"/>
        </w:rPr>
        <w:t>n</w:t>
      </w:r>
      <w:r w:rsidRPr="00C11736">
        <w:rPr>
          <w:rStyle w:val="katex-mathml"/>
          <w:vertAlign w:val="subscript"/>
        </w:rPr>
        <w:t>e</w:t>
      </w:r>
      <w:r>
        <w:rPr>
          <w:rStyle w:val="katex-mathml"/>
          <w:rFonts w:ascii="Cambria Math" w:hAnsi="Cambria Math" w:cs="Cambria Math"/>
        </w:rPr>
        <w:t>∼</w:t>
      </w:r>
      <w:r>
        <w:rPr>
          <w:rStyle w:val="katex-mathml"/>
        </w:rPr>
        <w:t>0.15 cm</w:t>
      </w:r>
      <w:r>
        <w:t xml:space="preserve">. In the following analysis, we examine the case in which a whistler-mode wave propagates along the magnetic field such that the corresponding normal Doppler resonance velocity coincides with </w:t>
      </w:r>
      <w:r>
        <w:rPr>
          <w:rStyle w:val="katex-mathml"/>
        </w:rPr>
        <w:t>V</w:t>
      </w:r>
      <w:r w:rsidRPr="00C11736">
        <w:rPr>
          <w:rStyle w:val="katex-mathml"/>
          <w:vertAlign w:val="subscript"/>
        </w:rPr>
        <w:t>TDS</w:t>
      </w:r>
      <w:r>
        <w:rPr>
          <w:rStyle w:val="vlist-s"/>
        </w:rPr>
        <w:t>​</w:t>
      </w:r>
      <w:r w:rsidR="00EF6A4D">
        <w:t xml:space="preserve">, so the electron also be </w:t>
      </w:r>
      <w:r w:rsidR="00E65E2B">
        <w:t xml:space="preserve">possibility </w:t>
      </w:r>
      <w:r w:rsidR="00EF6A4D">
        <w:t>trapped in the TDS structure.</w:t>
      </w:r>
      <w:r w:rsidR="003F4BD6">
        <w:t xml:space="preserve"> Here we consider the initial electron </w:t>
      </w:r>
      <w:r w:rsidR="004D5237">
        <w:t xml:space="preserve">velocity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z0</m:t>
            </m:r>
          </m:sub>
        </m:sSub>
        <m:r>
          <w:rPr>
            <w:rFonts w:ascii="Cambria Math" w:hAnsi="Cambria Math"/>
          </w:rPr>
          <m:t>=0.2</m:t>
        </m:r>
      </m:oMath>
      <w:r w:rsidR="004D5237">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w:rPr>
            <w:rFonts w:ascii="Cambria Math" w:hAnsi="Cambria Math"/>
          </w:rPr>
          <m:t>=0</m:t>
        </m:r>
      </m:oMath>
      <w:r w:rsidR="004D5237">
        <w:t xml:space="preserve"> </w:t>
      </w:r>
      <w:r w:rsidR="005D57F7">
        <w:t xml:space="preserve">, </w:t>
      </w:r>
      <w:r w:rsidR="0044482F">
        <w:t>furthermore</w:t>
      </w:r>
      <w:r w:rsidR="009A6BBB">
        <w:t xml:space="preserve"> suppose</w:t>
      </w:r>
      <w:r w:rsidR="0044482F">
        <w:t xml:space="preserve"> the electron always </w:t>
      </w:r>
      <w:r w:rsidR="0035679F">
        <w:t>stays</w:t>
      </w:r>
      <w:r w:rsidR="0044482F">
        <w:t xml:space="preserve"> in the TDS with static electric field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oMath>
      <w:r w:rsidR="0044482F">
        <w:t xml:space="preserve"> parallel to the background magnetic field. </w:t>
      </w:r>
      <w:r w:rsidR="0035679F">
        <w:t>Th</w:t>
      </w:r>
      <w:bookmarkStart w:id="57" w:name="_GoBack"/>
      <w:bookmarkEnd w:id="57"/>
      <w:r w:rsidR="0035679F">
        <w:t xml:space="preserve">e cold plasma dispersion relation </w:t>
      </w:r>
      <w:r w:rsidR="005F5B00">
        <w:rPr>
          <w:rFonts w:hint="eastAsia"/>
        </w:rPr>
        <w:t>give</w:t>
      </w:r>
      <w:r w:rsidR="0035679F">
        <w:t>s that an electromagnetic wave with ω/Ω = −0.845, refractive index n = 5.4655</w:t>
      </w:r>
      <w:r w:rsidR="009E73C1">
        <w:rPr>
          <w:rFonts w:hint="eastAsia"/>
        </w:rPr>
        <w:t xml:space="preserve"> </w:t>
      </w:r>
      <w:r w:rsidR="0035679F">
        <w:t xml:space="preserve">and </w:t>
      </w:r>
      <w:r w:rsidR="006D3DB3" w:rsidRPr="006D3DB3">
        <w:t xml:space="preserve">have an NDE </w:t>
      </w:r>
      <w:r w:rsidR="006D3DB3" w:rsidRPr="006D3DB3">
        <w:lastRenderedPageBreak/>
        <w:t>resonant speed identical to that of the TDS.</w:t>
      </w:r>
      <w:r w:rsidR="00D9025F" w:rsidRPr="00D9025F">
        <w:rPr>
          <w:noProof/>
        </w:rPr>
        <w:drawing>
          <wp:inline distT="0" distB="0" distL="0" distR="0" wp14:anchorId="046D3ABA" wp14:editId="41811133">
            <wp:extent cx="5943461" cy="6702950"/>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997" b="5296"/>
                    <a:stretch/>
                  </pic:blipFill>
                  <pic:spPr bwMode="auto">
                    <a:xfrm>
                      <a:off x="0" y="0"/>
                      <a:ext cx="5943600" cy="6703107"/>
                    </a:xfrm>
                    <a:prstGeom prst="rect">
                      <a:avLst/>
                    </a:prstGeom>
                    <a:ln>
                      <a:noFill/>
                    </a:ln>
                    <a:extLst>
                      <a:ext uri="{53640926-AAD7-44D8-BBD7-CCE9431645EC}">
                        <a14:shadowObscured xmlns:a14="http://schemas.microsoft.com/office/drawing/2010/main"/>
                      </a:ext>
                    </a:extLst>
                  </pic:spPr>
                </pic:pic>
              </a:graphicData>
            </a:graphic>
          </wp:inline>
        </w:drawing>
      </w:r>
    </w:p>
    <w:p w14:paraId="0E2E8646" w14:textId="0DF25E46" w:rsidR="003E5AB1" w:rsidRDefault="00A523F4" w:rsidP="00A523F4">
      <w:pPr>
        <w:pStyle w:val="Caption"/>
      </w:pPr>
      <w:r>
        <w:t xml:space="preserve">Figure </w:t>
      </w:r>
      <w:fldSimple w:instr=" SEQ Figure \* ARABIC ">
        <w:r w:rsidR="0079438D">
          <w:rPr>
            <w:noProof/>
          </w:rPr>
          <w:t>5</w:t>
        </w:r>
      </w:fldSimple>
      <w:r w:rsidR="00774D16">
        <w:t xml:space="preserve">. </w:t>
      </w:r>
      <w:r w:rsidR="00774D16" w:rsidRPr="003D795C">
        <w:rPr>
          <w:rFonts w:hint="eastAsia"/>
        </w:rPr>
        <w:t>Same as Fig. (1)</w:t>
      </w:r>
      <w:r w:rsidR="00774D16">
        <w:t xml:space="preserve"> but i</w:t>
      </w:r>
      <w:r w:rsidRPr="00E87E35">
        <w:t>nput parameters are E0 =</w:t>
      </w:r>
      <w:r>
        <w:t xml:space="preserve"> </w:t>
      </w:r>
      <w:r w:rsidR="00EF6A4D">
        <w:t xml:space="preserve">100 </w:t>
      </w:r>
      <w:r w:rsidR="00EF6A4D" w:rsidRPr="00E87E35">
        <w:t>mV</w:t>
      </w:r>
      <w:r w:rsidRPr="00E87E35">
        <w:t xml:space="preserve">/m, </w:t>
      </w:r>
      <w:proofErr w:type="spellStart"/>
      <w:r w:rsidRPr="00E87E35">
        <w:t>Ew</w:t>
      </w:r>
      <w:proofErr w:type="spellEnd"/>
      <w:r w:rsidRPr="00E87E35">
        <w:t xml:space="preserve"> = </w:t>
      </w:r>
      <w:r>
        <w:t>0.3</w:t>
      </w:r>
      <w:r w:rsidRPr="00E87E35">
        <w:t xml:space="preserve"> V/m, B0 = </w:t>
      </w:r>
      <w:r>
        <w:t xml:space="preserve">64 </w:t>
      </w:r>
      <w:proofErr w:type="spellStart"/>
      <w:r>
        <w:t>n</w:t>
      </w:r>
      <w:r w:rsidRPr="00E87E35">
        <w:t>T</w:t>
      </w:r>
      <w:proofErr w:type="spellEnd"/>
      <w:r w:rsidRPr="00E87E35">
        <w:t>, ω/Ω</w:t>
      </w:r>
      <w:r w:rsidR="00EF6A4D">
        <w:t xml:space="preserve"> </w:t>
      </w:r>
      <w:r w:rsidRPr="00E87E35">
        <w:t>=</w:t>
      </w:r>
      <w:r w:rsidR="00EF6A4D">
        <w:t xml:space="preserve"> </w:t>
      </w:r>
      <w:r w:rsidRPr="00E87E35">
        <w:t>-</w:t>
      </w:r>
      <w:r>
        <w:t>0.</w:t>
      </w:r>
      <w:r w:rsidR="00EF6A4D">
        <w:t>845</w:t>
      </w:r>
      <w:r w:rsidR="00EF6A4D" w:rsidRPr="00E87E35">
        <w:t>, g</w:t>
      </w:r>
      <w:r w:rsidRPr="00E87E35">
        <w:t xml:space="preserve"> = </w:t>
      </w:r>
      <w:r>
        <w:t>-</w:t>
      </w:r>
      <w:r w:rsidRPr="00E87E35">
        <w:t xml:space="preserve">1, initial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Pr="00E87E35">
        <w:t>= 0.</w:t>
      </w:r>
      <w:r>
        <w:t>2</w:t>
      </w:r>
      <w:r w:rsidRPr="00E87E35">
        <w:t xml:space="preserve"> and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Pr="00E87E35">
        <w:t>=0, ϕ</w:t>
      </w:r>
      <w:r>
        <w:rPr>
          <w:vertAlign w:val="subscript"/>
        </w:rPr>
        <w:t>0</w:t>
      </w:r>
      <w:r w:rsidRPr="00E87E35">
        <w:t xml:space="preserve">= 0, n = </w:t>
      </w:r>
      <w:r>
        <w:t>5.4655</w:t>
      </w:r>
      <w:r w:rsidRPr="00E87E35">
        <w:t>. This give κ'</w:t>
      </w:r>
      <w:r w:rsidRPr="00E87E35">
        <w:rPr>
          <w:rFonts w:hint="eastAsia"/>
        </w:rPr>
        <w:t>≈</w:t>
      </w:r>
      <w:r w:rsidRPr="00A523F4">
        <w:t>8.2540</w:t>
      </w:r>
      <m:oMath>
        <m:r>
          <w:rPr>
            <w:rFonts w:ascii="Cambria Math" w:hAnsi="Cambria Math"/>
          </w:rPr>
          <m:t>×</m:t>
        </m:r>
      </m:oMath>
      <w:r>
        <w:t>10</w:t>
      </w:r>
      <w:r>
        <w:rPr>
          <w:vertAlign w:val="superscript"/>
        </w:rPr>
        <w:t>-</w:t>
      </w:r>
      <w:proofErr w:type="gramStart"/>
      <w:r>
        <w:rPr>
          <w:vertAlign w:val="superscript"/>
        </w:rPr>
        <w:t>2</w:t>
      </w:r>
      <w:r w:rsidRPr="00E87E35">
        <w:t>,γ</w:t>
      </w:r>
      <w:proofErr w:type="gramEnd"/>
      <w:r>
        <w:rPr>
          <w:vertAlign w:val="subscript"/>
        </w:rPr>
        <w:t xml:space="preserve">T </w:t>
      </w:r>
      <w:r w:rsidRPr="00E87E35">
        <w:t>=1.0</w:t>
      </w:r>
      <w:r>
        <w:t>172</w:t>
      </w:r>
      <w:r w:rsidRPr="00E87E35">
        <w:t>,</w:t>
      </w:r>
      <w:r>
        <w:t xml:space="preserve"> </w:t>
      </w:r>
      <w:r w:rsidRPr="00E87E35">
        <w:t>α=-4.</w:t>
      </w:r>
      <w:r w:rsidR="00A16D66">
        <w:t>5411</w:t>
      </w:r>
      <w:r w:rsidRPr="00E87E35">
        <w:t>,γ</w:t>
      </w:r>
      <w:r w:rsidRPr="00A523F4">
        <w:rPr>
          <w:vertAlign w:val="subscript"/>
        </w:rPr>
        <w:t>0</w:t>
      </w:r>
      <w:r w:rsidRPr="00E87E35">
        <w:t>=</w:t>
      </w:r>
      <w:r w:rsidRPr="00A523F4">
        <w:t>1.0206</w:t>
      </w:r>
      <w:r>
        <w:t xml:space="preserve"> </w:t>
      </w:r>
      <w:r w:rsidRPr="00E87E35">
        <w:t>and γ</w:t>
      </w:r>
      <w:r w:rsidR="00A16D66">
        <w:t xml:space="preserve">’ = 1.0002 </w:t>
      </w:r>
      <m:oMath>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ςE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=0.0237</m:t>
        </m:r>
      </m:oMath>
    </w:p>
    <w:p w14:paraId="48DD0FA0" w14:textId="1C0412AF" w:rsidR="003E5AB1" w:rsidRDefault="0093372C" w:rsidP="00630F0C">
      <w:r>
        <w:t>The numerical results are shown in Fig. 5, the electron is accelerated in the opposite direction as shown in Fig.5 (a</w:t>
      </w:r>
      <w:r w:rsidR="006D3DB3">
        <w:t>) and</w:t>
      </w:r>
      <w:r>
        <w:t xml:space="preserve"> get trapped at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r>
          <w:rPr>
            <w:rFonts w:ascii="Cambria Math" w:hAnsi="Cambria Math"/>
          </w:rPr>
          <m:t>~-0.03</m:t>
        </m:r>
      </m:oMath>
      <w:r>
        <w:t xml:space="preserve">. </w:t>
      </w:r>
      <w:r w:rsidR="0045060C">
        <w:t xml:space="preserve">As trapping </w:t>
      </w:r>
      <w:r w:rsidR="006D3DB3">
        <w:t>starts</w:t>
      </w:r>
      <w:r w:rsidR="0045060C">
        <w:t xml:space="preserve">, the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sidR="0045060C">
        <w:t xml:space="preserve"> immediately increase afterward as shown in Fig. </w:t>
      </w:r>
      <w:r w:rsidR="00204B1F">
        <w:t>5</w:t>
      </w:r>
      <w:r w:rsidR="0045060C">
        <w:t>(b). The phase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m:t>
            </m:r>
          </m:sub>
        </m:sSub>
      </m:oMath>
      <w:r w:rsidR="0045060C">
        <w:t xml:space="preserve">) is shown in Fig. </w:t>
      </w:r>
      <w:r w:rsidR="00204B1F">
        <w:t>5</w:t>
      </w:r>
      <w:r w:rsidR="0045060C">
        <w:t>(c). The phase (</w:t>
      </w:r>
      <m:oMath>
        <m:sSub>
          <m:sSubPr>
            <m:ctrlPr>
              <w:rPr>
                <w:rFonts w:ascii="Cambria Math" w:hAnsi="Cambria Math"/>
                <w:i/>
              </w:rPr>
            </m:ctrlPr>
          </m:sSubPr>
          <m:e>
            <m:r>
              <w:rPr>
                <w:rFonts w:ascii="Cambria Math" w:hAnsi="Cambria Math"/>
              </w:rPr>
              <m:t>ξ</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m:t>
            </m:r>
          </m:sub>
        </m:sSub>
      </m:oMath>
      <w:r w:rsidR="0045060C">
        <w:t xml:space="preserve">) is </w:t>
      </w:r>
      <w:r w:rsidR="00BC075B">
        <w:t xml:space="preserve">shown in Fig. </w:t>
      </w:r>
      <w:r w:rsidR="00204B1F">
        <w:t>5</w:t>
      </w:r>
      <w:r w:rsidR="00BC075B">
        <w:t xml:space="preserve">(d), </w:t>
      </w:r>
      <w:r w:rsidR="007B7ABD">
        <w:t>R</w:t>
      </w:r>
      <w:r w:rsidR="00BC075B">
        <w:t>esonan</w:t>
      </w:r>
      <w:r w:rsidR="007B7ABD">
        <w:t>ce</w:t>
      </w:r>
      <w:r w:rsidR="00BC075B">
        <w:t xml:space="preserve"> </w:t>
      </w:r>
      <w:r w:rsidR="007B7ABD">
        <w:t>occurs</w:t>
      </w:r>
      <w:r w:rsidR="00BC075B">
        <w:t xml:space="preserve"> at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r>
          <m:rPr>
            <m:sty m:val="p"/>
          </m:rPr>
          <w:rPr>
            <w:rFonts w:ascii="Cambria Math" w:hAnsi="Cambria Math"/>
          </w:rPr>
          <m:t>=0</m:t>
        </m:r>
      </m:oMath>
      <w:r w:rsidR="00BB3724">
        <w:t xml:space="preserve">, where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sidR="00BB3724">
        <w:t xml:space="preserve"> </w:t>
      </w:r>
      <w:r w:rsidR="007B7ABD">
        <w:t>exhibits a pronounced increase.</w:t>
      </w:r>
      <w:r w:rsidR="007B7ABD" w:rsidRPr="007B7ABD">
        <w:t xml:space="preserve"> </w:t>
      </w:r>
      <w:r w:rsidR="007B7ABD">
        <w:t xml:space="preserve">The phase trajectory of </w:t>
      </w:r>
      <w:r w:rsidR="007B7ABD">
        <w:lastRenderedPageBreak/>
        <w:t>(</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z</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rsidR="007B7ABD">
        <w:t xml:space="preserve"> is shown in Fig.</w:t>
      </w:r>
      <w:r w:rsidR="00204B1F">
        <w:t>5</w:t>
      </w:r>
      <w:r w:rsidR="007B7ABD">
        <w:t xml:space="preserve"> (e), and the </w:t>
      </w:r>
      <w:r w:rsidR="007B7ABD">
        <w:rPr>
          <w:color w:val="000000"/>
        </w:rPr>
        <w:t xml:space="preserve">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7B7ABD">
        <w:rPr>
          <w:color w:val="000000"/>
        </w:rPr>
        <w:t xml:space="preserve"> is shown in Fig.</w:t>
      </w:r>
      <w:r w:rsidR="00204B1F">
        <w:rPr>
          <w:color w:val="000000"/>
        </w:rPr>
        <w:t>5</w:t>
      </w:r>
      <w:r w:rsidR="007B7ABD">
        <w:rPr>
          <w:color w:val="000000"/>
        </w:rPr>
        <w:t xml:space="preserve"> (f).</w:t>
      </w:r>
      <w:r w:rsidR="007B7ABD" w:rsidRPr="007B7ABD">
        <w:t xml:space="preserve"> </w:t>
      </w:r>
      <w:r w:rsidR="007B7ABD">
        <w:t>Both exhibit the same structure as in Fig. 2</w:t>
      </w:r>
      <w:r w:rsidR="00ED1D6D">
        <w:t>.</w:t>
      </w:r>
    </w:p>
    <w:p w14:paraId="199B5DCC" w14:textId="71AC60F0" w:rsidR="00774D16" w:rsidRDefault="001215C4" w:rsidP="00774D16">
      <w:pPr>
        <w:keepNext/>
        <w:ind w:firstLine="204"/>
        <w:jc w:val="center"/>
      </w:pPr>
      <w:r w:rsidRPr="001215C4">
        <w:rPr>
          <w:noProof/>
        </w:rPr>
        <w:drawing>
          <wp:inline distT="0" distB="0" distL="0" distR="0" wp14:anchorId="7D0FD763" wp14:editId="692C3705">
            <wp:extent cx="5096786" cy="3822590"/>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0740" cy="3825555"/>
                    </a:xfrm>
                    <a:prstGeom prst="rect">
                      <a:avLst/>
                    </a:prstGeom>
                  </pic:spPr>
                </pic:pic>
              </a:graphicData>
            </a:graphic>
          </wp:inline>
        </w:drawing>
      </w:r>
    </w:p>
    <w:p w14:paraId="0882BD90" w14:textId="45F995CD" w:rsidR="003E5AB1" w:rsidRDefault="00774D16" w:rsidP="00774D16">
      <w:pPr>
        <w:pStyle w:val="Caption"/>
        <w:jc w:val="center"/>
      </w:pPr>
      <w:r>
        <w:t xml:space="preserve">Figure </w:t>
      </w:r>
      <w:fldSimple w:instr=" SEQ Figure \* ARABIC ">
        <w:r w:rsidR="0079438D">
          <w:rPr>
            <w:noProof/>
          </w:rPr>
          <w:t>6</w:t>
        </w:r>
      </w:fldSimple>
      <w:r>
        <w:t xml:space="preserve">. </w:t>
      </w:r>
      <w:r w:rsidR="00EF6A4D">
        <w:t>Critical magnetic field intensity of an E.M wave required to trap electrons under normal Doppler resonance.</w:t>
      </w:r>
    </w:p>
    <w:p w14:paraId="74CC194D" w14:textId="134BA9D2" w:rsidR="00F6086E" w:rsidRDefault="00204B1F" w:rsidP="00630F0C">
      <w:r>
        <w:t>Fig. 6 illustrate</w:t>
      </w:r>
      <w:r w:rsidR="001A0EF7">
        <w:t>s</w:t>
      </w:r>
      <w:r>
        <w:t xml:space="preserve"> the critical ratio for trapping under </w:t>
      </w:r>
      <w:r w:rsidR="001A0EF7">
        <w:t xml:space="preserve">the </w:t>
      </w:r>
      <w:r>
        <w:t xml:space="preserve">normal </w:t>
      </w:r>
      <w:r w:rsidR="001A0EF7">
        <w:t>D</w:t>
      </w:r>
      <w:r>
        <w:t xml:space="preserve">oppler effect. In the case </w:t>
      </w:r>
      <w:r w:rsidR="001A0EF7">
        <w:t>shown in</w:t>
      </w:r>
      <w:r>
        <w:t xml:space="preserve"> Fig. 5, the magnetic field ratio of E.M wave is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=8.25×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oMath>
      <w:r w:rsidR="00484703">
        <w:t xml:space="preserve"> at </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ςE</m:t>
                </m:r>
              </m:e>
              <m:sub>
                <m:r>
                  <m:rPr>
                    <m:sty m:val="p"/>
                  </m:rP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den>
        </m:f>
        <m:r>
          <m:rPr>
            <m:sty m:val="p"/>
          </m:rPr>
          <w:rPr>
            <w:rFonts w:ascii="Cambria Math" w:hAnsi="Cambria Math"/>
          </w:rPr>
          <m:t>=0.0237</m:t>
        </m:r>
      </m:oMath>
      <w:r w:rsidR="00484703">
        <w:t>, wh</w:t>
      </w:r>
      <w:proofErr w:type="spellStart"/>
      <w:r w:rsidR="001A0EF7">
        <w:t>ile</w:t>
      </w:r>
      <w:proofErr w:type="spellEnd"/>
      <w:r w:rsidR="00484703">
        <w:t xml:space="preserve"> the critical ratio is </w:t>
      </w:r>
      <m:oMath>
        <m:sSubSup>
          <m:sSubSupPr>
            <m:ctrlPr>
              <w:rPr>
                <w:rFonts w:ascii="Cambria Math" w:hAnsi="Cambria Math"/>
              </w:rPr>
            </m:ctrlPr>
          </m:sSubSupPr>
          <m:e>
            <m:r>
              <m:rPr>
                <m:sty m:val="p"/>
              </m:rPr>
              <w:rPr>
                <w:rFonts w:ascii="Cambria Math" w:hAnsi="Cambria Math"/>
              </w:rPr>
              <m:t>κ</m:t>
            </m:r>
          </m:e>
          <m:sub>
            <m:r>
              <m:rPr>
                <m:sty m:val="p"/>
              </m:rPr>
              <w:rPr>
                <w:rFonts w:ascii="Cambria Math" w:hAnsi="Cambria Math"/>
              </w:rPr>
              <m:t>c</m:t>
            </m:r>
          </m:sub>
          <m:sup>
            <m:r>
              <m:rPr>
                <m:sty m:val="p"/>
              </m:rPr>
              <w:rPr>
                <w:rFonts w:ascii="Cambria Math" w:hAnsi="Cambria Math"/>
              </w:rPr>
              <m:t>'</m:t>
            </m:r>
          </m:sup>
        </m:sSubSup>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484703">
        <w:t xml:space="preserve">. </w:t>
      </w:r>
      <w:r w:rsidR="00F85710">
        <w:t xml:space="preserve">Since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&gt;</m:t>
        </m:r>
        <m:sSubSup>
          <m:sSubSupPr>
            <m:ctrlPr>
              <w:rPr>
                <w:rFonts w:ascii="Cambria Math" w:hAnsi="Cambria Math"/>
              </w:rPr>
            </m:ctrlPr>
          </m:sSubSupPr>
          <m:e>
            <m:r>
              <m:rPr>
                <m:sty m:val="p"/>
              </m:rPr>
              <w:rPr>
                <w:rFonts w:ascii="Cambria Math" w:hAnsi="Cambria Math"/>
              </w:rPr>
              <m:t>κ</m:t>
            </m:r>
          </m:e>
          <m:sub>
            <m:r>
              <m:rPr>
                <m:sty m:val="p"/>
              </m:rPr>
              <w:rPr>
                <w:rFonts w:ascii="Cambria Math" w:hAnsi="Cambria Math"/>
              </w:rPr>
              <m:t>c</m:t>
            </m:r>
          </m:sub>
          <m:sup>
            <m:r>
              <m:rPr>
                <m:sty m:val="p"/>
              </m:rPr>
              <w:rPr>
                <w:rFonts w:ascii="Cambria Math" w:hAnsi="Cambria Math"/>
              </w:rPr>
              <m:t>'</m:t>
            </m:r>
          </m:sup>
        </m:sSubSup>
      </m:oMath>
      <w:r w:rsidR="00F85710">
        <w:t xml:space="preserve">, </w:t>
      </w:r>
      <w:r w:rsidR="001A0EF7">
        <w:t xml:space="preserve">the wave amplitude exceeds the threshold required for trapping, allowing electrons to be captured by the wave, as observed </w:t>
      </w:r>
      <w:r w:rsidR="00F85710">
        <w:t>in Fig. 5</w:t>
      </w:r>
      <w:r w:rsidR="001A0EF7">
        <w:t>.</w:t>
      </w:r>
    </w:p>
    <w:p w14:paraId="58BE9DA7" w14:textId="77777777" w:rsidR="00A30BC4" w:rsidRDefault="00A30BC4" w:rsidP="00630F0C"/>
    <w:p w14:paraId="5E2CA0E6" w14:textId="77777777" w:rsidR="00A55A09" w:rsidRPr="00705583" w:rsidRDefault="00A55A09" w:rsidP="00A55A09">
      <w:pPr>
        <w:ind w:firstLine="0"/>
        <w:rPr>
          <w:b/>
          <w:szCs w:val="20"/>
        </w:rPr>
      </w:pPr>
      <w:r>
        <w:rPr>
          <w:rFonts w:hint="eastAsia"/>
          <w:b/>
          <w:szCs w:val="20"/>
        </w:rPr>
        <w:t xml:space="preserve">IV. </w:t>
      </w:r>
      <w:r w:rsidRPr="00705583">
        <w:rPr>
          <w:b/>
          <w:szCs w:val="20"/>
        </w:rPr>
        <w:t>Benchmark with quantum theory</w:t>
      </w:r>
    </w:p>
    <w:p w14:paraId="71258699" w14:textId="15546684" w:rsidR="00A55A09" w:rsidRDefault="00A55A09" w:rsidP="00A55A09">
      <w:pPr>
        <w:rPr>
          <w:szCs w:val="20"/>
        </w:rPr>
      </w:pPr>
      <w:r>
        <w:t>One characteristic worth pointing out is that when the electron is trapped in the electromagnetic wave, the energy transfer from the static electric field to the gyrokinetic energy is governed by quantum theory (QE theory)</w:t>
      </w:r>
      <w:r>
        <w:rPr>
          <w:szCs w:val="20"/>
        </w:rPr>
        <w:t xml:space="preserve"> </w:t>
      </w:r>
      <w:r>
        <w:rPr>
          <w:szCs w:val="20"/>
        </w:rPr>
        <w:fldChar w:fldCharType="begin"/>
      </w:r>
      <w:r w:rsidR="004F6F8B">
        <w:rPr>
          <w:szCs w:val="20"/>
        </w:rPr>
        <w:instrText xml:space="preserve"> ADDIN EN.CITE &lt;EndNote&gt;&lt;Cite&gt;&lt;Author&gt;Nezlin&lt;/Author&gt;&lt;Year&gt;1976&lt;/Year&gt;&lt;RecNum&gt;2260&lt;/RecNum&gt;&lt;DisplayText&gt;[28]&lt;/DisplayText&gt;&lt;record&gt;&lt;rec-number&gt;2260&lt;/rec-number&gt;&lt;foreign-keys&gt;&lt;key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Pr>
          <w:szCs w:val="20"/>
        </w:rPr>
        <w:fldChar w:fldCharType="separate"/>
      </w:r>
      <w:r w:rsidR="004F6F8B">
        <w:rPr>
          <w:noProof/>
          <w:szCs w:val="20"/>
        </w:rPr>
        <w:t>[</w:t>
      </w:r>
      <w:hyperlink w:anchor="_ENREF_28" w:tooltip="Nezlin, 1976 #2260" w:history="1">
        <w:r w:rsidR="004F6F8B">
          <w:rPr>
            <w:noProof/>
            <w:szCs w:val="20"/>
          </w:rPr>
          <w:t>28</w:t>
        </w:r>
      </w:hyperlink>
      <w:r w:rsidR="004F6F8B">
        <w:rPr>
          <w:noProof/>
          <w:szCs w:val="20"/>
        </w:rPr>
        <w:t>]</w:t>
      </w:r>
      <w:r>
        <w:rPr>
          <w:szCs w:val="20"/>
        </w:rPr>
        <w:fldChar w:fldCharType="end"/>
      </w:r>
    </w:p>
    <w:p w14:paraId="47A97CC4" w14:textId="1BE4D642" w:rsidR="00A55A09" w:rsidRPr="002B10AC" w:rsidRDefault="005F5B00" w:rsidP="00A55A09">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η</m:t>
                  </m:r>
                </m:e>
                <m:sub>
                  <m:r>
                    <m:rPr>
                      <m:sty m:val="p"/>
                    </m:rPr>
                    <w:rPr>
                      <w:rFonts w:ascii="Cambria Math" w:hAnsi="Cambria Math"/>
                      <w:szCs w:val="20"/>
                    </w:rPr>
                    <m:t>p</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n</m:t>
                  </m:r>
                  <m:d>
                    <m:dPr>
                      <m:begChr m:val="|"/>
                      <m:endChr m:val="|"/>
                      <m:ctrlPr>
                        <w:rPr>
                          <w:rFonts w:ascii="Cambria Math" w:hAnsi="Cambria Math"/>
                          <w:szCs w:val="20"/>
                        </w:rPr>
                      </m:ctrlPr>
                    </m:dPr>
                    <m:e>
                      <m:r>
                        <m:rPr>
                          <m:sty m:val="p"/>
                        </m:rPr>
                        <w:rPr>
                          <w:rFonts w:ascii="Cambria Math" w:hAnsi="Cambria Math"/>
                          <w:szCs w:val="20"/>
                        </w:rPr>
                        <m:t>Ω</m:t>
                      </m:r>
                    </m:e>
                  </m:d>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γ</m:t>
                      </m:r>
                    </m:e>
                    <m:sub>
                      <m:r>
                        <m:rPr>
                          <m:sty m:val="p"/>
                        </m:rPr>
                        <w:rPr>
                          <w:rFonts w:ascii="Cambria Math" w:hAnsi="Cambria Math"/>
                          <w:szCs w:val="20"/>
                        </w:rPr>
                        <m:t>c</m:t>
                      </m:r>
                    </m:sub>
                  </m:sSub>
                </m:num>
                <m:den>
                  <m:r>
                    <m:rPr>
                      <m:sty m:val="p"/>
                    </m:rPr>
                    <w:rPr>
                      <w:rFonts w:ascii="Cambria Math" w:hAnsi="Cambria Math"/>
                      <w:szCs w:val="20"/>
                    </w:rPr>
                    <m:t>k⋅v</m:t>
                  </m:r>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m:e>
          </m:eqArr>
        </m:oMath>
      </m:oMathPara>
    </w:p>
    <w:p w14:paraId="4C24354F" w14:textId="4A74C40C" w:rsidR="00A55A09" w:rsidRDefault="00A55A09" w:rsidP="00A55A09">
      <w:pPr>
        <w:rPr>
          <w:szCs w:val="20"/>
        </w:rPr>
      </w:pPr>
      <w:r>
        <w:rPr>
          <w:szCs w:val="20"/>
        </w:rPr>
        <w:t xml:space="preserve">Here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c</m:t>
            </m:r>
          </m:sub>
        </m:sSub>
      </m:oMath>
      <w:r w:rsidR="0079438D">
        <w:t xml:space="preserve"> refers to the Lorentz factor during the resonance.</w:t>
      </w:r>
      <w:r>
        <w:t xml:space="preserve"> </w:t>
      </w:r>
      <w:r w:rsidR="0079438D">
        <w:t>F</w:t>
      </w:r>
      <w:r>
        <w:t>or anomalous Doppler resonance</w:t>
      </w:r>
      <w:r w:rsidR="0079438D">
        <w:t>, n = 1 and</w:t>
      </w:r>
      <w:r>
        <w:rPr>
          <w:szCs w:val="20"/>
        </w:rPr>
        <w:t xml:space="preserve"> </w:t>
      </w:r>
      <m:oMath>
        <m:r>
          <m:rPr>
            <m:sty m:val="p"/>
          </m:rPr>
          <w:rPr>
            <w:rFonts w:ascii="Cambria Math" w:hAnsi="Cambria Math"/>
            <w:szCs w:val="20"/>
          </w:rPr>
          <m:t>k⋅v=ω+|Ω|/</m:t>
        </m:r>
        <m:sSub>
          <m:sSubPr>
            <m:ctrlPr>
              <w:rPr>
                <w:rFonts w:ascii="Cambria Math" w:hAnsi="Cambria Math"/>
                <w:szCs w:val="20"/>
              </w:rPr>
            </m:ctrlPr>
          </m:sSubPr>
          <m:e>
            <m:r>
              <m:rPr>
                <m:sty m:val="p"/>
              </m:rPr>
              <w:rPr>
                <w:rFonts w:ascii="Cambria Math" w:hAnsi="Cambria Math"/>
                <w:szCs w:val="20"/>
              </w:rPr>
              <m:t>γ</m:t>
            </m:r>
          </m:e>
          <m:sub>
            <m:r>
              <m:rPr>
                <m:sty m:val="p"/>
              </m:rPr>
              <w:rPr>
                <w:rFonts w:ascii="Cambria Math" w:hAnsi="Cambria Math"/>
                <w:szCs w:val="20"/>
              </w:rPr>
              <m:t>c</m:t>
            </m:r>
          </m:sub>
        </m:sSub>
        <m:r>
          <m:rPr>
            <m:sty m:val="p"/>
          </m:rPr>
          <w:rPr>
            <w:rFonts w:ascii="Cambria Math" w:hAnsi="Cambria Math"/>
            <w:szCs w:val="20"/>
          </w:rPr>
          <m:t xml:space="preserve"> </m:t>
        </m:r>
      </m:oMath>
      <w:r>
        <w:rPr>
          <w:szCs w:val="20"/>
        </w:rPr>
        <w:t xml:space="preserve"> ,</w:t>
      </w:r>
      <w:r>
        <w:t xml:space="preser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oMath>
      <w:r>
        <w:rPr>
          <w:szCs w:val="20"/>
        </w:rPr>
        <w:t xml:space="preserve"> can be written as</w:t>
      </w:r>
    </w:p>
    <w:p w14:paraId="241DE3D4" w14:textId="45730F0D" w:rsidR="00A55A09" w:rsidRPr="00FE5688" w:rsidRDefault="005F5B00" w:rsidP="00A55A09">
      <w:pPr>
        <w:rPr>
          <w:szCs w:val="20"/>
        </w:rPr>
      </w:pPr>
      <m:oMathPara>
        <m:oMath>
          <m:eqArr>
            <m:eqArrPr>
              <m:maxDist m:val="1"/>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d>
                    <m:dPr>
                      <m:begChr m:val="|"/>
                      <m:endChr m:val="|"/>
                      <m:ctrlPr>
                        <w:rPr>
                          <w:rFonts w:ascii="Cambria Math" w:hAnsi="Cambria Math"/>
                          <w:i/>
                          <w:szCs w:val="20"/>
                        </w:rPr>
                      </m:ctrlPr>
                    </m:dPr>
                    <m:e>
                      <m:r>
                        <m:rPr>
                          <m:sty m:val="p"/>
                        </m:rPr>
                        <w:rPr>
                          <w:rFonts w:ascii="Cambria Math" w:hAnsi="Cambria Math"/>
                          <w:szCs w:val="20"/>
                        </w:rPr>
                        <m:t>ω/Ω</m:t>
                      </m:r>
                    </m:e>
                  </m:d>
                  <m:sSub>
                    <m:sSubPr>
                      <m:ctrlPr>
                        <w:rPr>
                          <w:rFonts w:ascii="Cambria Math" w:hAnsi="Cambria Math"/>
                          <w:i/>
                          <w:szCs w:val="20"/>
                        </w:rPr>
                      </m:ctrlPr>
                    </m:sSubPr>
                    <m:e>
                      <m:r>
                        <w:rPr>
                          <w:rFonts w:ascii="Cambria Math" w:hAnsi="Cambria Math"/>
                          <w:szCs w:val="20"/>
                        </w:rPr>
                        <m:t>γ</m:t>
                      </m:r>
                    </m:e>
                    <m:sub>
                      <m:r>
                        <w:rPr>
                          <w:rFonts w:ascii="Cambria Math" w:hAnsi="Cambria Math"/>
                          <w:szCs w:val="20"/>
                        </w:rPr>
                        <m:t>c</m:t>
                      </m:r>
                    </m:sub>
                  </m:sSub>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14:paraId="29BA0479" w14:textId="3BD7CE03" w:rsidR="00A55A09" w:rsidRDefault="00A55A09" w:rsidP="00A55A09">
      <w:r>
        <w:rPr>
          <w:szCs w:val="20"/>
        </w:rPr>
        <w:lastRenderedPageBreak/>
        <w:t>For</w:t>
      </w:r>
      <w:r w:rsidR="0079438D">
        <w:rPr>
          <w:szCs w:val="20"/>
        </w:rPr>
        <w:t xml:space="preserve"> Case II,</w:t>
      </w:r>
      <w:r>
        <w:rPr>
          <w:szCs w:val="20"/>
        </w:rPr>
        <w:t xml:space="preserve"> </w:t>
      </w:r>
      <m:oMath>
        <m:f>
          <m:fPr>
            <m:ctrlPr>
              <w:rPr>
                <w:rFonts w:ascii="Cambria Math" w:hAnsi="Cambria Math"/>
                <w:szCs w:val="20"/>
              </w:rPr>
            </m:ctrlPr>
          </m:fPr>
          <m:num>
            <m:r>
              <m:rPr>
                <m:sty m:val="p"/>
              </m:rPr>
              <w:rPr>
                <w:rFonts w:ascii="Cambria Math" w:hAnsi="Cambria Math"/>
                <w:szCs w:val="20"/>
              </w:rPr>
              <m:t>ω</m:t>
            </m:r>
          </m:num>
          <m:den>
            <m:r>
              <m:rPr>
                <m:sty m:val="p"/>
              </m:rPr>
              <w:rPr>
                <w:rFonts w:ascii="Cambria Math" w:hAnsi="Cambria Math"/>
                <w:szCs w:val="20"/>
              </w:rPr>
              <m:t>Ω</m:t>
            </m:r>
          </m:den>
        </m:f>
        <m:r>
          <w:rPr>
            <w:rFonts w:ascii="Cambria Math" w:hAnsi="Cambria Math"/>
            <w:szCs w:val="20"/>
          </w:rPr>
          <m:t xml:space="preserve">=-1.1 </m:t>
        </m:r>
      </m:oMath>
      <w:r w:rsidR="0079438D">
        <w:rPr>
          <w:szCs w:val="20"/>
        </w:rPr>
        <w:t xml:space="preserve">and </w:t>
      </w:r>
      <m:oMath>
        <m:sSub>
          <m:sSubPr>
            <m:ctrlPr>
              <w:rPr>
                <w:rFonts w:ascii="Cambria Math" w:hAnsi="Cambria Math"/>
                <w:szCs w:val="20"/>
              </w:rPr>
            </m:ctrlPr>
          </m:sSubPr>
          <m:e>
            <m:r>
              <m:rPr>
                <m:sty m:val="p"/>
              </m:rPr>
              <w:rPr>
                <w:rFonts w:ascii="Cambria Math" w:hAnsi="Cambria Math"/>
                <w:szCs w:val="20"/>
              </w:rPr>
              <m:t>γ</m:t>
            </m:r>
          </m:e>
          <m:sub>
            <m:r>
              <m:rPr>
                <m:sty m:val="p"/>
              </m:rPr>
              <w:rPr>
                <w:rFonts w:ascii="Cambria Math" w:hAnsi="Cambria Math"/>
                <w:szCs w:val="20"/>
              </w:rPr>
              <m:t>c</m:t>
            </m:r>
          </m:sub>
        </m:sSub>
        <m:r>
          <m:rPr>
            <m:sty m:val="p"/>
          </m:rPr>
          <w:rPr>
            <w:rFonts w:ascii="Cambria Math" w:hAnsi="Cambria Math"/>
            <w:szCs w:val="20"/>
          </w:rPr>
          <m:t>=1.1215</m:t>
        </m:r>
      </m:oMath>
      <w:r>
        <w:rPr>
          <w:szCs w:val="20"/>
        </w:rPr>
        <w:t xml:space="preserve"> we have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oMath>
      <w:r w:rsidR="00B1117A">
        <w:rPr>
          <w:szCs w:val="20"/>
        </w:rPr>
        <w:t>0.448</w:t>
      </w:r>
      <w:r>
        <w:rPr>
          <w:szCs w:val="20"/>
        </w:rPr>
        <w:t xml:space="preserve">. </w:t>
      </w:r>
      <w:r>
        <w:t>To numerically calculate the energy transfer ratio, we evaluate the work done by the static electric field during resonance:</w:t>
      </w:r>
    </w:p>
    <w:p w14:paraId="787ACC74" w14:textId="660DAAE8" w:rsidR="00A55A09" w:rsidRPr="00A55A09" w:rsidRDefault="005F5B00" w:rsidP="00A55A09">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E</m:t>
                  </m:r>
                </m:sub>
              </m:sSub>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r>
                    <w:rPr>
                      <w:rFonts w:ascii="Cambria Math" w:hAnsi="Cambria Math"/>
                      <w:szCs w:val="20"/>
                    </w:rPr>
                    <m:t>t</m:t>
                  </m:r>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c</m:t>
                      </m:r>
                    </m:sub>
                  </m:sSub>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63</m:t>
                  </m:r>
                  <m:r>
                    <w:rPr>
                      <w:rFonts w:ascii="Cambria Math" w:hAnsi="Cambria Math"/>
                      <w:i/>
                      <w:noProof/>
                      <w:szCs w:val="20"/>
                    </w:rPr>
                    <w:fldChar w:fldCharType="end"/>
                  </m:r>
                </m:e>
              </m:d>
            </m:e>
          </m:eqArr>
        </m:oMath>
      </m:oMathPara>
    </w:p>
    <w:p w14:paraId="71BF8B1F" w14:textId="77777777" w:rsidR="00A55A09" w:rsidRPr="00705583" w:rsidRDefault="00A55A09" w:rsidP="00A55A09">
      <w:pPr>
        <w:rPr>
          <w:szCs w:val="20"/>
        </w:rPr>
      </w:pPr>
      <w:r>
        <w:rPr>
          <w:szCs w:val="20"/>
        </w:rPr>
        <w:t xml:space="preserve">Here </w:t>
      </w:r>
      <m:oMath>
        <m:sSub>
          <m:sSubPr>
            <m:ctrlPr>
              <w:rPr>
                <w:rFonts w:ascii="Cambria Math" w:hAnsi="Cambria Math"/>
                <w:i/>
                <w:szCs w:val="20"/>
              </w:rPr>
            </m:ctrlPr>
          </m:sSubPr>
          <m:e>
            <m:r>
              <w:rPr>
                <w:rFonts w:ascii="Cambria Math" w:hAnsi="Cambria Math"/>
                <w:szCs w:val="20"/>
              </w:rPr>
              <m:t>τ</m:t>
            </m:r>
          </m:e>
          <m:sub>
            <m:r>
              <w:rPr>
                <w:rFonts w:ascii="Cambria Math" w:hAnsi="Cambria Math"/>
                <w:szCs w:val="20"/>
              </w:rPr>
              <m:t>c</m:t>
            </m:r>
          </m:sub>
        </m:sSub>
      </m:oMath>
      <w:r>
        <w:rPr>
          <w:szCs w:val="20"/>
        </w:rPr>
        <w:t xml:space="preserve"> refers to the beginning of trapping time. The increase of perpendicular energy is given by </w:t>
      </w:r>
    </w:p>
    <w:p w14:paraId="5C4910AE" w14:textId="1C58BC8E" w:rsidR="00A55A09" w:rsidRPr="00F7114A" w:rsidRDefault="005F5B00" w:rsidP="00A55A09">
      <w:pPr>
        <w:rPr>
          <w:szCs w:val="20"/>
        </w:rPr>
      </w:pPr>
      <m:oMathPara>
        <m:oMath>
          <m:eqArr>
            <m:eqArrPr>
              <m:maxDist m:val="1"/>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m:t>
                  </m:r>
                </m:sub>
                <m:sup>
                  <m:r>
                    <w:rPr>
                      <w:rFonts w:ascii="Cambria Math" w:hAnsi="Cambria Math"/>
                      <w:szCs w:val="20"/>
                    </w:rPr>
                    <m:t>2</m:t>
                  </m:r>
                </m:sup>
              </m:sSubSup>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64</m:t>
                  </m:r>
                  <m:r>
                    <w:rPr>
                      <w:rFonts w:ascii="Cambria Math" w:hAnsi="Cambria Math"/>
                      <w:i/>
                      <w:noProof/>
                      <w:szCs w:val="20"/>
                    </w:rPr>
                    <w:fldChar w:fldCharType="end"/>
                  </m:r>
                </m:e>
              </m:d>
              <m:ctrlPr>
                <w:rPr>
                  <w:rFonts w:ascii="Cambria Math" w:hAnsi="Cambria Math"/>
                  <w:i/>
                  <w:szCs w:val="20"/>
                </w:rPr>
              </m:ctrlPr>
            </m:e>
          </m:eqArr>
        </m:oMath>
      </m:oMathPara>
    </w:p>
    <w:p w14:paraId="7A11DD1E" w14:textId="77777777" w:rsidR="00A55A09" w:rsidRDefault="00A55A09" w:rsidP="00A55A09">
      <w:r>
        <w:t xml:space="preserve">Finally, the energy transfer ratio is calculated as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t>.</w:t>
      </w:r>
    </w:p>
    <w:p w14:paraId="7004D0C4" w14:textId="42DBE433" w:rsidR="00EB4D8F" w:rsidRDefault="00A55A09" w:rsidP="00B1117A">
      <w:r>
        <w:t>The η</w:t>
      </w:r>
      <w:r>
        <w:rPr>
          <w:rFonts w:ascii="Cambria Math" w:hAnsi="Cambria Math" w:cs="Cambria Math"/>
        </w:rPr>
        <w:t>ₚ</w:t>
      </w:r>
      <w:r>
        <w:t xml:space="preserve"> values obtained from the two methods are illustrated in Fig. </w:t>
      </w:r>
      <w:r w:rsidR="00021ABE">
        <w:t>7</w:t>
      </w:r>
      <w:r>
        <w:t xml:space="preserve">. As </w:t>
      </w:r>
      <w:r w:rsidR="006D3DB3">
        <w:rPr>
          <w:rFonts w:hint="eastAsia"/>
        </w:rPr>
        <w:t xml:space="preserve">the </w:t>
      </w:r>
      <w:r>
        <w:t>electron is trapped by electromagnetic wave, the energy transfer ratio from the numerical results tends to approach the theoretical prediction, and this ratio is independent of the wave’s intensity. The agreement between the numerical and theoretical results confirms both the accuracy of the simulation and the consistency between quantum theory and classical dynamics.</w:t>
      </w:r>
    </w:p>
    <w:p w14:paraId="5A1F70F2" w14:textId="77777777" w:rsidR="00823445" w:rsidRDefault="0038031B" w:rsidP="00823445">
      <w:pPr>
        <w:keepNext/>
        <w:ind w:firstLine="204"/>
        <w:jc w:val="center"/>
      </w:pPr>
      <w:r w:rsidRPr="0038031B">
        <w:rPr>
          <w:noProof/>
        </w:rPr>
        <w:drawing>
          <wp:inline distT="0" distB="0" distL="0" distR="0" wp14:anchorId="27A8D2EC" wp14:editId="06572E05">
            <wp:extent cx="4486656" cy="3364992"/>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775" cy="3369581"/>
                    </a:xfrm>
                    <a:prstGeom prst="rect">
                      <a:avLst/>
                    </a:prstGeom>
                  </pic:spPr>
                </pic:pic>
              </a:graphicData>
            </a:graphic>
          </wp:inline>
        </w:drawing>
      </w:r>
    </w:p>
    <w:p w14:paraId="73686C51" w14:textId="6D95069E" w:rsidR="00EB4D8F" w:rsidRDefault="00823445" w:rsidP="00823445">
      <w:pPr>
        <w:pStyle w:val="Caption"/>
        <w:jc w:val="center"/>
      </w:pPr>
      <w:r>
        <w:t xml:space="preserve">Figure </w:t>
      </w:r>
      <w:fldSimple w:instr=" SEQ Figure \* ARABIC ">
        <w:r w:rsidR="0079438D">
          <w:rPr>
            <w:noProof/>
          </w:rPr>
          <w:t>7</w:t>
        </w:r>
      </w:fldSimple>
      <w:r>
        <w:t>.</w:t>
      </w:r>
      <w:r w:rsidRPr="0079582B">
        <w:t>Energy transfer ratio from the static electric field to the gyrokinetic energy. The parameters used here are the same as in Figure 2</w:t>
      </w:r>
      <w:r w:rsidR="00A55A09">
        <w:t xml:space="preserve"> (</w:t>
      </w:r>
      <w:r w:rsidRPr="0079582B">
        <w:t>QE theory means theory based on quantum equation</w:t>
      </w:r>
      <w:r w:rsidR="00A55A09">
        <w:t>)</w:t>
      </w:r>
      <w:r w:rsidRPr="0079582B">
        <w:t>.</w:t>
      </w:r>
    </w:p>
    <w:p w14:paraId="779610C8" w14:textId="530EB933" w:rsidR="00EB4D8F" w:rsidRDefault="00EB4D8F" w:rsidP="00D76739">
      <w:pPr>
        <w:ind w:firstLine="204"/>
      </w:pPr>
    </w:p>
    <w:p w14:paraId="31A00799" w14:textId="77777777" w:rsidR="00021ABE" w:rsidRPr="00C96F25" w:rsidRDefault="00021ABE" w:rsidP="00021ABE">
      <w:pPr>
        <w:ind w:firstLine="0"/>
        <w:rPr>
          <w:b/>
        </w:rPr>
      </w:pPr>
      <w:r>
        <w:rPr>
          <w:rFonts w:hint="eastAsia"/>
          <w:b/>
        </w:rPr>
        <w:t xml:space="preserve">V. </w:t>
      </w:r>
      <w:r w:rsidRPr="00C96F25">
        <w:rPr>
          <w:b/>
        </w:rPr>
        <w:t xml:space="preserve">Discussion </w:t>
      </w:r>
    </w:p>
    <w:p w14:paraId="63505604" w14:textId="20B48B78" w:rsidR="00021ABE" w:rsidRDefault="00021ABE" w:rsidP="00021ABE">
      <w:r>
        <w:t>This trapping effect can also be qualitatively understood through the conservation of angular momentum and linear momentum. We can draw an analogy by treating the cyclotron electron as a system that contains both internal and kinetic energy</w:t>
      </w:r>
      <w:r w:rsidR="00680ABF">
        <w:t>,</w:t>
      </w:r>
      <w:r>
        <w:t xml:space="preserve"> where the internal energy refers to </w:t>
      </w:r>
      <w:r w:rsidR="006D3DB3">
        <w:t>gyrokinetic</w:t>
      </w:r>
      <w:r>
        <w:t xml:space="preserve"> </w:t>
      </w:r>
      <w:r>
        <w:lastRenderedPageBreak/>
        <w:t xml:space="preserve">energy and kinetic energy refers to its translational motion along the magnetic field. When this system is stimulated by an external </w:t>
      </w:r>
      <w:r w:rsidR="00A47DC2">
        <w:t>E.M</w:t>
      </w:r>
      <w:r>
        <w:t xml:space="preserve"> wave, it undergoes stimulated emission</w:t>
      </w:r>
      <w:r w:rsidR="00A47DC2">
        <w:t xml:space="preserve"> (absorption)</w:t>
      </w:r>
      <w:r>
        <w:t>, radiating</w:t>
      </w:r>
      <w:r w:rsidR="00A47DC2">
        <w:t xml:space="preserve"> (</w:t>
      </w:r>
      <w:r w:rsidR="00603393">
        <w:t>absorbing) E.M</w:t>
      </w:r>
      <w:r w:rsidR="00831181">
        <w:rPr>
          <w:rFonts w:hint="eastAsia"/>
        </w:rPr>
        <w:t xml:space="preserve"> </w:t>
      </w:r>
      <w:r>
        <w:t>wave identical to the external one.</w:t>
      </w:r>
    </w:p>
    <w:p w14:paraId="6486DA6C" w14:textId="029D8A8A" w:rsidR="00021ABE" w:rsidRDefault="00A47DC2" w:rsidP="00EF589B">
      <w:r>
        <w:t>For anomalous doppler resonance, S</w:t>
      </w:r>
      <w:r w:rsidR="00021ABE">
        <w:t xml:space="preserve">ince the emitted </w:t>
      </w:r>
      <w:r w:rsidR="00EF589B">
        <w:rPr>
          <w:rFonts w:hint="eastAsia"/>
        </w:rPr>
        <w:t xml:space="preserve">E.M </w:t>
      </w:r>
      <w:r w:rsidR="00021ABE">
        <w:t xml:space="preserve">wave </w:t>
      </w:r>
      <w:r w:rsidR="00EF589B" w:rsidRPr="00EF589B">
        <w:t>propagates</w:t>
      </w:r>
      <w:r w:rsidR="00021ABE">
        <w:t xml:space="preserve"> in the same direction as the </w:t>
      </w:r>
      <w:r w:rsidR="00A90A05">
        <w:t>electron</w:t>
      </w:r>
      <w:r w:rsidR="00021ABE">
        <w:t xml:space="preserve">, conservation of linear momentum requires the </w:t>
      </w:r>
      <w:r w:rsidR="00A90A05">
        <w:t>electron</w:t>
      </w:r>
      <w:r w:rsidR="00021ABE">
        <w:t xml:space="preserve"> to lose some of its parallel momentum. </w:t>
      </w:r>
      <w:r w:rsidR="00231F69">
        <w:t xml:space="preserve">At the same time, </w:t>
      </w:r>
      <w:r w:rsidR="00021ABE">
        <w:t>because the electron possesses right</w:t>
      </w:r>
      <w:r w:rsidR="00EF589B">
        <w:rPr>
          <w:rFonts w:hint="eastAsia"/>
        </w:rPr>
        <w:t xml:space="preserve">-hand </w:t>
      </w:r>
      <w:r w:rsidR="00EF589B">
        <w:t xml:space="preserve">circularly </w:t>
      </w:r>
      <w:r w:rsidR="00231F69">
        <w:t>rotation</w:t>
      </w:r>
      <w:r w:rsidR="00021ABE">
        <w:t xml:space="preserve"> (associated with positive angular momentum), while the emitted wave has left-hand </w:t>
      </w:r>
      <w:r w:rsidR="00231F69">
        <w:t>circularly polarization</w:t>
      </w:r>
      <w:r w:rsidR="00021ABE">
        <w:t xml:space="preserve"> (associated with negative angular momentum</w:t>
      </w:r>
      <w:r w:rsidR="00231F69">
        <w:t>,</w:t>
      </w:r>
      <w:r w:rsidR="00231F69" w:rsidRPr="00231F69">
        <w:t xml:space="preserve"> </w:t>
      </w:r>
      <w:r w:rsidR="00231F69">
        <w:t xml:space="preserve">conservation of total angular momentum requires the </w:t>
      </w:r>
      <w:r w:rsidR="00A90A05">
        <w:t>electron</w:t>
      </w:r>
      <w:r w:rsidR="00231F69">
        <w:t xml:space="preserve"> to gain angular momentum after emission</w:t>
      </w:r>
      <w:r w:rsidR="00EF589B" w:rsidRPr="00EF589B">
        <w:t>.</w:t>
      </w:r>
      <w:r w:rsidR="00EF589B">
        <w:t xml:space="preserve"> As</w:t>
      </w:r>
      <w:r w:rsidR="00021ABE">
        <w:t xml:space="preserve"> a result, the </w:t>
      </w:r>
      <w:r w:rsidR="00A90A05">
        <w:t>electron</w:t>
      </w:r>
      <w:r w:rsidR="00021ABE">
        <w:t xml:space="preserve"> loses kinetic energy and gains gyrokinetic energy. However, a static electric field continues to replenish the lost kinetic energy. When the rate of energy loss to the </w:t>
      </w:r>
      <w:r w:rsidR="00231F69">
        <w:t xml:space="preserve">E.M </w:t>
      </w:r>
      <w:r w:rsidR="00021ABE">
        <w:t>wave balances the energy input from the electric field, the electron's parallel velocity ceases to increase, and the electron becomes trapped in the electromagnetic wave. This manifests as a continuous transfer of energy from the static electric field to the gyrokinetic energy of the system.</w:t>
      </w:r>
    </w:p>
    <w:p w14:paraId="0F818C62" w14:textId="77206664" w:rsidR="006C2B9A" w:rsidRDefault="00A90A05" w:rsidP="006C2B9A">
      <w:r>
        <w:t>This explanation could also apply to the normal Doppler resonance trapping effect. When the E</w:t>
      </w:r>
      <w:r w:rsidR="006C2B9A">
        <w:t>.</w:t>
      </w:r>
      <w:r>
        <w:t xml:space="preserve">M wave propagates in the reverse direction of the electron, resonance and absorption cause the electron’s gyrokinetic energy to increase through angular momentum conservation, since the </w:t>
      </w:r>
      <w:r w:rsidR="006C2B9A">
        <w:t xml:space="preserve">E.M </w:t>
      </w:r>
      <w:r>
        <w:t>wave carries right-hand circular polarization matching the electron’s cyclotron rotation. Simultaneously, the electron’s parallel velocity decreases as it absorbs the photon momentum in the opposite direction. Once the momentum loss balances the gain from the static electric field, the electron’s parallel velocity saturates and becomes trapped in the resonant condition, while its gyrokinetic energy continues to increase.</w:t>
      </w:r>
    </w:p>
    <w:p w14:paraId="2A812551" w14:textId="429B93AD" w:rsidR="00555B40" w:rsidRDefault="00555B40" w:rsidP="00555B40">
      <w:r>
        <w:t>Beyond the theoretical significance, these results have two main areas of potential application:</w:t>
      </w:r>
    </w:p>
    <w:p w14:paraId="3781577D" w14:textId="6D09FECD" w:rsidR="00555B40" w:rsidRDefault="00555B40" w:rsidP="00555B40">
      <w:pPr>
        <w:ind w:firstLine="0"/>
      </w:pPr>
      <w:r>
        <w:t>(a)Runaway Electron Control and Plasma Heating in Tokamaks</w:t>
      </w:r>
    </w:p>
    <w:p w14:paraId="1DFA9581" w14:textId="69382E8D" w:rsidR="00555B40" w:rsidRDefault="00555B40" w:rsidP="00555B40">
      <w:r>
        <w:t xml:space="preserve">The redistribution of electron energy between parallel motion and gyrokinetic energy suggests a possible route for mitigating runaway electrons. Tailored wave injections (e.g., whistler-mode or electron cyclotron waves) could induce resonant trapping, helping to suppress </w:t>
      </w:r>
      <w:r w:rsidR="00121097">
        <w:t>runaway electrons</w:t>
      </w:r>
      <w:r>
        <w:t>. At the same time, the continuous energy transfer from static electric fields to gyrokinetic energy may provide a novel pathway for plasma heating, complementing established methods such as electron cyclotron resonance heating (ECRH).</w:t>
      </w:r>
    </w:p>
    <w:p w14:paraId="3146455D" w14:textId="02471373" w:rsidR="00555B40" w:rsidRDefault="00555B40" w:rsidP="00555B40">
      <w:pPr>
        <w:ind w:firstLine="0"/>
      </w:pPr>
      <w:r>
        <w:t>(b)Space Plasma Dynamics</w:t>
      </w:r>
    </w:p>
    <w:p w14:paraId="7837F04A" w14:textId="7BC1C1B8" w:rsidR="00555B40" w:rsidRDefault="00555B40" w:rsidP="00555B40">
      <w:r>
        <w:t>The trapping mechanism closely parallels processes observed in planetary magnetospheres, such as electron interactions with whistler-mode chorus waves or time-domain structures. The pseudo-potential approach developed here could therefore offer new insights into particle acceleration, precipitation, and radiation belt dynamics in Earth and planetary space environments.</w:t>
      </w:r>
    </w:p>
    <w:p w14:paraId="3104EEE2" w14:textId="28627AAC" w:rsidR="00555B40" w:rsidRDefault="00555B40" w:rsidP="00555B40">
      <w:r>
        <w:t>These focused applications highlight the relevance of resonant trapping to both controlled fusion research and space plasma physics, suggesting directions for future experimental validation and theoretical development.</w:t>
      </w:r>
    </w:p>
    <w:p w14:paraId="6508E7AF" w14:textId="77777777" w:rsidR="00121097" w:rsidRDefault="00121097" w:rsidP="00555B40"/>
    <w:p w14:paraId="4FD41E7F" w14:textId="4F872ACB" w:rsidR="00021ABE" w:rsidRPr="002A5604" w:rsidRDefault="00021ABE" w:rsidP="006C2B9A">
      <w:pPr>
        <w:rPr>
          <w:b/>
        </w:rPr>
      </w:pPr>
      <w:r>
        <w:rPr>
          <w:rFonts w:hint="eastAsia"/>
          <w:b/>
        </w:rPr>
        <w:lastRenderedPageBreak/>
        <w:t xml:space="preserve">VI. </w:t>
      </w:r>
      <w:r w:rsidRPr="002A5604">
        <w:rPr>
          <w:b/>
        </w:rPr>
        <w:t>Summary</w:t>
      </w:r>
    </w:p>
    <w:p w14:paraId="17A2DC36" w14:textId="7311FCC4" w:rsidR="00021ABE" w:rsidRDefault="00021ABE" w:rsidP="00021ABE">
      <w:pPr>
        <w:ind w:firstLine="0"/>
      </w:pPr>
      <w:r>
        <w:t xml:space="preserve">   </w:t>
      </w:r>
      <w:r w:rsidR="00680ABF">
        <w:t xml:space="preserve">In conclusion, trapping under both normal and anomalous Doppler resonances is analyzed via the pseudo-potential approach. The parallel velocity oscillates within a potential well, while the perpendicular velocity grows continuously. </w:t>
      </w:r>
      <w:r w:rsidR="00AC35D6">
        <w:t>Critical</w:t>
      </w:r>
      <w:r w:rsidR="00680ABF">
        <w:t xml:space="preserve"> trapping energy is obtained numerically, with energy conservation ratios from simulations and quantum theory showing strong agreement. The mechanism is explained through angular and linear momentum conservation, and potential applications and phenomena are discussed.</w:t>
      </w:r>
    </w:p>
    <w:p w14:paraId="76E3ACC5" w14:textId="1767FA34" w:rsidR="00EB4D8F" w:rsidRDefault="00EB4D8F" w:rsidP="00D76739">
      <w:pPr>
        <w:ind w:firstLine="204"/>
      </w:pPr>
    </w:p>
    <w:p w14:paraId="0AF66174" w14:textId="29055A56" w:rsidR="00EB4D8F" w:rsidRDefault="00EB4D8F" w:rsidP="00D76739">
      <w:pPr>
        <w:ind w:firstLine="204"/>
      </w:pPr>
    </w:p>
    <w:p w14:paraId="4D675BC0" w14:textId="1137ABAC" w:rsidR="00EB4D8F" w:rsidRDefault="00EB4D8F" w:rsidP="00D76739">
      <w:pPr>
        <w:ind w:firstLine="204"/>
      </w:pPr>
    </w:p>
    <w:p w14:paraId="1FC18D93" w14:textId="77777777" w:rsidR="00EB4D8F" w:rsidRDefault="00EB4D8F" w:rsidP="00D76739">
      <w:pPr>
        <w:ind w:firstLine="204"/>
      </w:pPr>
    </w:p>
    <w:p w14:paraId="23A33B46" w14:textId="1940843D" w:rsidR="00D76739" w:rsidRPr="006C2B9A" w:rsidRDefault="00D76739" w:rsidP="00D76739">
      <w:pPr>
        <w:ind w:firstLine="204"/>
        <w:rPr>
          <w:b/>
          <w:sz w:val="28"/>
        </w:rPr>
      </w:pPr>
      <w:r w:rsidRPr="006C2B9A">
        <w:rPr>
          <w:b/>
          <w:sz w:val="28"/>
        </w:rPr>
        <w:t>Appendix:</w:t>
      </w:r>
    </w:p>
    <w:p w14:paraId="5B1DDA2C" w14:textId="69A79C1E" w:rsidR="00D76739" w:rsidRPr="009742AB" w:rsidRDefault="009742AB" w:rsidP="009742AB">
      <w:pPr>
        <w:ind w:left="180" w:firstLine="0"/>
        <w:rPr>
          <w:b/>
        </w:rPr>
      </w:pPr>
      <w:r>
        <w:rPr>
          <w:b/>
        </w:rPr>
        <w:t>a.</w:t>
      </w:r>
      <w:r w:rsidRPr="009742AB">
        <w:rPr>
          <w:b/>
        </w:rPr>
        <w:t xml:space="preserve"> </w:t>
      </w:r>
      <w:r w:rsidR="002B0F9B" w:rsidRPr="009742AB">
        <w:rPr>
          <w:b/>
        </w:rPr>
        <w:t xml:space="preserve">Prove the relationship between resonant condition and </w:t>
      </w:r>
      <m:oMath>
        <m:r>
          <m:rPr>
            <m:sty m:val="b"/>
          </m:rPr>
          <w:rPr>
            <w:rFonts w:ascii="Cambria Math" w:hAnsi="Cambria Math"/>
          </w:rPr>
          <m:t>ξ</m:t>
        </m:r>
      </m:oMath>
    </w:p>
    <w:p w14:paraId="7935C527" w14:textId="77777777" w:rsidR="009742AB" w:rsidRDefault="009742AB" w:rsidP="009742AB">
      <w:r>
        <w:t xml:space="preserve">The parameter </w:t>
      </w:r>
      <m:oMath>
        <m:r>
          <m:rPr>
            <m:sty m:val="p"/>
          </m:rPr>
          <w:rPr>
            <w:rFonts w:ascii="Cambria Math" w:hAnsi="Cambria Math"/>
            <w:color w:val="000000"/>
          </w:rPr>
          <m:t>ξ</m:t>
        </m:r>
      </m:oMath>
      <w:r>
        <w:t xml:space="preserve"> characterizes the frequency mismatch relative to the resonance condition given by</w:t>
      </w:r>
    </w:p>
    <w:p w14:paraId="1ED95A03" w14:textId="6DA96D56" w:rsidR="009742AB" w:rsidRPr="00194F7F" w:rsidRDefault="005F5B00" w:rsidP="009742AB">
      <m:oMathPara>
        <m:oMath>
          <m:eqArr>
            <m:eqArrPr>
              <m:maxDist m:val="1"/>
              <m:ctrlPr>
                <w:rPr>
                  <w:rFonts w:ascii="Cambria Math" w:hAnsi="Cambria Math"/>
                  <w:i/>
                </w:rPr>
              </m:ctrlPr>
            </m:eqArrPr>
            <m:e>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+g</m:t>
              </m:r>
              <m:f>
                <m:fPr>
                  <m:ctrlPr>
                    <w:rPr>
                      <w:rFonts w:ascii="Cambria Math" w:hAnsi="Cambria Math"/>
                      <w:i/>
                    </w:rPr>
                  </m:ctrlPr>
                </m:fPr>
                <m:num>
                  <m:r>
                    <m:rPr>
                      <m:sty m:val="p"/>
                    </m:rPr>
                    <w:rPr>
                      <w:rFonts w:ascii="Cambria Math" w:hAnsi="Cambria Math"/>
                    </w:rPr>
                    <m:t>Ω</m:t>
                  </m:r>
                </m:num>
                <m:den>
                  <m:r>
                    <w:rPr>
                      <w:rFonts w:ascii="Cambria Math" w:hAnsi="Cambria Math"/>
                    </w:rPr>
                    <m:t>γ</m:t>
                  </m:r>
                </m:den>
              </m:f>
              <m:r>
                <w:rPr>
                  <w:rFonts w:ascii="Cambria Math" w:hAnsi="Cambria Math"/>
                </w:rPr>
                <m:t>#</m:t>
              </m:r>
              <w:bookmarkStart w:id="58" w:name="resonant_condition_ade"/>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65</m:t>
                  </m:r>
                  <m:r>
                    <w:rPr>
                      <w:rFonts w:ascii="Cambria Math" w:hAnsi="Cambria Math"/>
                      <w:i/>
                      <w:noProof/>
                      <w:szCs w:val="20"/>
                    </w:rPr>
                    <w:fldChar w:fldCharType="end"/>
                  </m:r>
                </m:e>
              </m:d>
              <w:bookmarkEnd w:id="58"/>
            </m:e>
          </m:eqArr>
        </m:oMath>
      </m:oMathPara>
    </w:p>
    <w:p w14:paraId="135EEDD9" w14:textId="2494A83D" w:rsidR="009742AB" w:rsidRPr="00194F7F" w:rsidRDefault="009742AB" w:rsidP="009742AB">
      <w:r>
        <w:t xml:space="preserve">This relationship can be derived as follows: Starting from the definition of </w:t>
      </w:r>
      <m:oMath>
        <m:r>
          <m:rPr>
            <m:sty m:val="p"/>
          </m:rPr>
          <w:rPr>
            <w:rFonts w:ascii="Cambria Math" w:hAnsi="Cambria Math"/>
          </w:rPr>
          <m:t>ς</m:t>
        </m:r>
      </m:oMath>
      <w:r w:rsidR="00221004">
        <w:t xml:space="preserve"> as shown in Eq.</w:t>
      </w:r>
      <w:r w:rsidR="00221004">
        <w:fldChar w:fldCharType="begin"/>
      </w:r>
      <w:r w:rsidR="00221004">
        <w:instrText xml:space="preserve"> REF eq_varsigma \h </w:instrText>
      </w:r>
      <w:r w:rsidR="00221004">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sidR="00221004">
        <w:fldChar w:fldCharType="end"/>
      </w:r>
      <w:r>
        <w:t>, we have:</w:t>
      </w:r>
    </w:p>
    <w:p w14:paraId="3BD75F9F" w14:textId="04D772B0" w:rsidR="009742AB" w:rsidRPr="00194F7F" w:rsidRDefault="005F5B00" w:rsidP="009742AB">
      <m:oMathPara>
        <m:oMath>
          <m:eqArr>
            <m:eqArrPr>
              <m:maxDist m:val="1"/>
              <m:ctrlPr>
                <w:rPr>
                  <w:rFonts w:ascii="Cambria Math" w:hAnsi="Cambria Math"/>
                  <w:b/>
                  <w:i/>
                  <w:color w:val="000000"/>
                </w:rPr>
              </m:ctrlPr>
            </m:eqArrPr>
            <m:e>
              <m:r>
                <m:rPr>
                  <m:sty m:val="p"/>
                </m:rPr>
                <w:rPr>
                  <w:rFonts w:ascii="Cambria Math" w:hAnsi="Cambria Math"/>
                </w:rPr>
                <m:t>ς</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59" w:name="sigmabet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66</m:t>
                  </m:r>
                  <m:r>
                    <w:rPr>
                      <w:rFonts w:ascii="Cambria Math" w:hAnsi="Cambria Math"/>
                      <w:i/>
                      <w:noProof/>
                      <w:szCs w:val="20"/>
                    </w:rPr>
                    <w:fldChar w:fldCharType="end"/>
                  </m:r>
                </m:e>
              </m:d>
              <w:bookmarkEnd w:id="59"/>
              <m:ctrlPr>
                <w:rPr>
                  <w:rFonts w:ascii="Cambria Math" w:hAnsi="Cambria Math"/>
                  <w:i/>
                  <w:color w:val="000000"/>
                </w:rPr>
              </m:ctrlPr>
            </m:e>
          </m:eqArr>
        </m:oMath>
      </m:oMathPara>
    </w:p>
    <w:p w14:paraId="507C1CAB" w14:textId="22D51B61" w:rsidR="009742AB" w:rsidRDefault="009742AB" w:rsidP="006C2B9A">
      <w:pPr>
        <w:ind w:left="288" w:firstLine="0"/>
        <w:rPr>
          <w:color w:val="000000"/>
        </w:rPr>
      </w:pPr>
      <w:r>
        <w:rPr>
          <w:color w:val="000000"/>
        </w:rPr>
        <w:t>Since {</w:t>
      </w:r>
      <m:oMath>
        <m:r>
          <w:rPr>
            <w:rFonts w:ascii="Cambria Math" w:hAnsi="Cambria Math"/>
            <w:color w:val="000000"/>
          </w:rPr>
          <m:t>γβ,γ</m:t>
        </m:r>
      </m:oMath>
      <w:r>
        <w:rPr>
          <w:color w:val="000000"/>
        </w:rPr>
        <w:t xml:space="preserve">} are four-vector, we have </w:t>
      </w:r>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60" w:name="OLE_LINK1"/>
            <w:bookmarkStart w:id="61" w:name="OLE_LINK2"/>
            <w:bookmarkStart w:id="62" w:name="gammapbeta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67</m:t>
                </m:r>
                <m:r>
                  <w:rPr>
                    <w:rFonts w:ascii="Cambria Math" w:hAnsi="Cambria Math"/>
                    <w:i/>
                    <w:noProof/>
                    <w:szCs w:val="20"/>
                  </w:rPr>
                  <w:fldChar w:fldCharType="end"/>
                </m:r>
              </m:e>
            </m:d>
            <w:bookmarkEnd w:id="60"/>
            <w:bookmarkEnd w:id="61"/>
            <w:bookmarkEnd w:id="62"/>
          </m:e>
        </m:eqArr>
        <m:r>
          <m:rPr>
            <m:sty m:val="p"/>
          </m:rPr>
          <w:rPr>
            <w:rFonts w:ascii="Cambria Math" w:hAnsi="Cambria Math"/>
            <w:color w:val="000000"/>
          </w:rPr>
          <w:br/>
        </m:r>
      </m:oMath>
      <w:r>
        <w:rPr>
          <w:color w:val="000000"/>
        </w:rPr>
        <w:t>S</w:t>
      </w:r>
      <w:proofErr w:type="spellStart"/>
      <w:r>
        <w:rPr>
          <w:rFonts w:hint="eastAsia"/>
          <w:color w:val="000000"/>
        </w:rPr>
        <w:t>ubs</w:t>
      </w:r>
      <w:r>
        <w:rPr>
          <w:color w:val="000000"/>
        </w:rPr>
        <w:t>tituting</w:t>
      </w:r>
      <w:proofErr w:type="spellEnd"/>
      <w:r>
        <w:rPr>
          <w:color w:val="000000"/>
        </w:rPr>
        <w:t xml:space="preserve"> Eq. </w:t>
      </w:r>
      <w:r>
        <w:rPr>
          <w:color w:val="000000"/>
        </w:rPr>
        <w:fldChar w:fldCharType="begin"/>
      </w:r>
      <w:r>
        <w:rPr>
          <w:color w:val="000000"/>
        </w:rPr>
        <w:instrText xml:space="preserve"> REF gammapbetap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67</m:t>
            </m:r>
          </m:e>
        </m:d>
      </m:oMath>
      <w:r>
        <w:rPr>
          <w:color w:val="000000"/>
        </w:rPr>
        <w:fldChar w:fldCharType="end"/>
      </w:r>
      <w:r>
        <w:rPr>
          <w:color w:val="000000"/>
        </w:rPr>
        <w:t xml:space="preserve"> and Eq. </w:t>
      </w:r>
      <w:r>
        <w:rPr>
          <w:color w:val="000000"/>
        </w:rPr>
        <w:fldChar w:fldCharType="begin"/>
      </w:r>
      <w:r>
        <w:rPr>
          <w:color w:val="000000"/>
        </w:rPr>
        <w:instrText xml:space="preserve"> REF sigmabeta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66</m:t>
            </m:r>
          </m:e>
        </m:d>
      </m:oMath>
      <w:r>
        <w:rPr>
          <w:color w:val="000000"/>
        </w:rPr>
        <w:fldChar w:fldCharType="end"/>
      </w:r>
      <w:r>
        <w:rPr>
          <w:color w:val="000000"/>
        </w:rPr>
        <w:t xml:space="preserve"> into Eq. </w:t>
      </w:r>
      <w:r w:rsidR="00221004">
        <w:rPr>
          <w:color w:val="000000"/>
        </w:rPr>
        <w:fldChar w:fldCharType="begin"/>
      </w:r>
      <w:r w:rsidR="00221004">
        <w:rPr>
          <w:color w:val="000000"/>
        </w:rPr>
        <w:instrText xml:space="preserve"> REF eq_xiz \h </w:instrText>
      </w:r>
      <w:r w:rsidR="00221004">
        <w:rPr>
          <w:color w:val="000000"/>
        </w:rPr>
      </w:r>
      <w:r w:rsidR="0022100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13</m:t>
            </m:r>
          </m:e>
        </m:d>
      </m:oMath>
      <w:r w:rsidR="00221004">
        <w:rPr>
          <w:color w:val="000000"/>
        </w:rPr>
        <w:fldChar w:fldCharType="end"/>
      </w:r>
      <w:r w:rsidR="00221004">
        <w:rPr>
          <w:color w:val="000000"/>
        </w:rPr>
        <w:t xml:space="preserve"> </w:t>
      </w:r>
      <w:r>
        <w:rPr>
          <w:color w:val="000000"/>
        </w:rPr>
        <w:t xml:space="preserve">gives </w:t>
      </w:r>
    </w:p>
    <w:p w14:paraId="4464B805" w14:textId="7A20A198" w:rsidR="009742AB" w:rsidRPr="00E463B0" w:rsidRDefault="005F5B00" w:rsidP="009742AB">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=1+</m:t>
              </m:r>
              <m:r>
                <w:rPr>
                  <w:rFonts w:ascii="Cambria Math" w:hAnsi="Cambria Math" w:hint="eastAsia"/>
                  <w:color w:val="000000"/>
                </w:rPr>
                <m:t>g</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=g</m:t>
              </m:r>
              <m:f>
                <m:fPr>
                  <m:ctrlPr>
                    <w:rPr>
                      <w:rFonts w:ascii="Cambria Math" w:hAnsi="Cambria Math"/>
                      <w:i/>
                      <w:color w:val="000000"/>
                    </w:rPr>
                  </m:ctrlPr>
                </m:fPr>
                <m:num>
                  <m:r>
                    <w:rPr>
                      <w:rFonts w:ascii="Cambria Math" w:hAnsi="Cambria Math" w:hint="eastAsia"/>
                      <w:color w:val="000000"/>
                    </w:rPr>
                    <m:t>g</m:t>
                  </m:r>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68</m:t>
                  </m:r>
                  <m:r>
                    <w:rPr>
                      <w:rFonts w:ascii="Cambria Math" w:hAnsi="Cambria Math"/>
                      <w:i/>
                      <w:noProof/>
                      <w:szCs w:val="20"/>
                    </w:rPr>
                    <w:fldChar w:fldCharType="end"/>
                  </m:r>
                </m:e>
              </m:d>
            </m:e>
          </m:eqArr>
        </m:oMath>
      </m:oMathPara>
    </w:p>
    <w:p w14:paraId="2C901DA6" w14:textId="1D51EBF6" w:rsidR="00221004" w:rsidRPr="00221004" w:rsidRDefault="00221004" w:rsidP="00221004">
      <w:pPr>
        <w:ind w:firstLine="0"/>
        <w:rPr>
          <w:color w:val="000000"/>
        </w:rPr>
      </w:pPr>
      <w:r>
        <w:t>Here</w:t>
      </w:r>
      <m:oMath>
        <m:r>
          <m:rPr>
            <m:sty m:val="p"/>
          </m:rPr>
          <w:rPr>
            <w:rFonts w:ascii="Cambria Math" w:hAnsi="Cambria Math"/>
          </w:rPr>
          <m:t xml:space="preserve">  </m:t>
        </m:r>
        <m:r>
          <w:rPr>
            <w:rFonts w:ascii="Cambria Math" w:hAnsi="Cambria Math" w:hint="eastAsia"/>
            <w:color w:val="000000"/>
          </w:rPr>
          <m:t>g</m:t>
        </m:r>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+k⋅v-ω=0</m:t>
        </m:r>
      </m:oMath>
      <w:r>
        <w:rPr>
          <w:color w:val="000000"/>
        </w:rPr>
        <w:t xml:space="preserve"> represents the resonant condition.</w:t>
      </w:r>
      <m:oMath>
        <m:r>
          <m:rPr>
            <m:sty m:val="p"/>
          </m:rPr>
          <w:rPr>
            <w:rFonts w:ascii="Cambria Math" w:hAnsi="Cambria Math" w:hint="eastAsia"/>
            <w:color w:val="000000"/>
          </w:rPr>
          <w:br/>
        </m:r>
      </m:oMath>
    </w:p>
    <w:p w14:paraId="3FFFA287" w14:textId="64399D31" w:rsidR="004B348F" w:rsidRDefault="004B348F" w:rsidP="00221004">
      <w:pPr>
        <w:ind w:firstLine="0"/>
      </w:pPr>
    </w:p>
    <w:p w14:paraId="3BCC2940" w14:textId="77777777" w:rsidR="00221004" w:rsidRDefault="00221004" w:rsidP="00221004">
      <w:pPr>
        <w:ind w:firstLine="0"/>
      </w:pPr>
    </w:p>
    <w:p w14:paraId="38781A65" w14:textId="69A28C19" w:rsidR="004B348F" w:rsidRPr="00AA18BF" w:rsidRDefault="003C61A3" w:rsidP="003C61A3">
      <w:pPr>
        <w:ind w:firstLine="0"/>
        <w:rPr>
          <w:b/>
          <w:bCs/>
        </w:rPr>
      </w:pPr>
      <w:r w:rsidRPr="00AA18BF">
        <w:rPr>
          <w:rFonts w:hint="eastAsia"/>
          <w:b/>
          <w:bCs/>
        </w:rPr>
        <w:t>References</w:t>
      </w:r>
    </w:p>
    <w:p w14:paraId="7ADA1E0C" w14:textId="77777777" w:rsidR="004F6F8B" w:rsidRPr="004F6F8B" w:rsidRDefault="004B348F" w:rsidP="004F6F8B">
      <w:pPr>
        <w:pStyle w:val="EndNoteBibliography"/>
        <w:spacing w:after="0"/>
        <w:ind w:left="720" w:hanging="720"/>
      </w:pPr>
      <w:r>
        <w:fldChar w:fldCharType="begin"/>
      </w:r>
      <w:r>
        <w:instrText xml:space="preserve"> ADDIN EN.REFLIST </w:instrText>
      </w:r>
      <w:r>
        <w:fldChar w:fldCharType="separate"/>
      </w:r>
      <w:bookmarkStart w:id="63" w:name="_ENREF_1"/>
      <w:r w:rsidR="004F6F8B" w:rsidRPr="004F6F8B">
        <w:t>[1]</w:t>
      </w:r>
      <w:r w:rsidR="004F6F8B" w:rsidRPr="004F6F8B">
        <w:tab/>
        <w:t xml:space="preserve">Golovanivsky K S 1982 The Gyrac - a Proposed Gyro-Resonant Accelerator of Electrons </w:t>
      </w:r>
      <w:r w:rsidR="004F6F8B" w:rsidRPr="004F6F8B">
        <w:rPr>
          <w:i/>
        </w:rPr>
        <w:t>Ieee T Plasma Sci</w:t>
      </w:r>
      <w:r w:rsidR="004F6F8B" w:rsidRPr="004F6F8B">
        <w:t xml:space="preserve"> </w:t>
      </w:r>
      <w:r w:rsidR="004F6F8B" w:rsidRPr="004F6F8B">
        <w:rPr>
          <w:b/>
        </w:rPr>
        <w:t>10</w:t>
      </w:r>
      <w:r w:rsidR="004F6F8B" w:rsidRPr="004F6F8B">
        <w:t xml:space="preserve"> 120-9</w:t>
      </w:r>
      <w:bookmarkEnd w:id="63"/>
    </w:p>
    <w:p w14:paraId="00043DB8" w14:textId="77777777" w:rsidR="004F6F8B" w:rsidRPr="004F6F8B" w:rsidRDefault="004F6F8B" w:rsidP="004F6F8B">
      <w:pPr>
        <w:pStyle w:val="EndNoteBibliography"/>
        <w:spacing w:after="0"/>
        <w:ind w:left="720" w:hanging="720"/>
      </w:pPr>
      <w:bookmarkStart w:id="64" w:name="_ENREF_2"/>
      <w:r w:rsidRPr="004F6F8B">
        <w:lastRenderedPageBreak/>
        <w:t>[2]</w:t>
      </w:r>
      <w:r w:rsidRPr="004F6F8B">
        <w:tab/>
        <w:t xml:space="preserve">Gal O 1989 GYRAC: a compact, cyclic electron accelerator </w:t>
      </w:r>
      <w:r w:rsidRPr="004F6F8B">
        <w:rPr>
          <w:i/>
        </w:rPr>
        <w:t>Ieee T Plasma Sci</w:t>
      </w:r>
      <w:r w:rsidRPr="004F6F8B">
        <w:t xml:space="preserve"> </w:t>
      </w:r>
      <w:r w:rsidRPr="004F6F8B">
        <w:rPr>
          <w:b/>
        </w:rPr>
        <w:t>17</w:t>
      </w:r>
      <w:r w:rsidRPr="004F6F8B">
        <w:t xml:space="preserve"> 622-9</w:t>
      </w:r>
      <w:bookmarkEnd w:id="64"/>
    </w:p>
    <w:p w14:paraId="224D5EC9" w14:textId="77777777" w:rsidR="004F6F8B" w:rsidRPr="004F6F8B" w:rsidRDefault="004F6F8B" w:rsidP="004F6F8B">
      <w:pPr>
        <w:pStyle w:val="EndNoteBibliography"/>
        <w:spacing w:after="0"/>
        <w:ind w:left="720" w:hanging="720"/>
      </w:pPr>
      <w:bookmarkStart w:id="65" w:name="_ENREF_3"/>
      <w:r w:rsidRPr="004F6F8B">
        <w:rPr>
          <w:rFonts w:hint="eastAsia"/>
        </w:rPr>
        <w:t>[3]</w:t>
      </w:r>
      <w:r w:rsidRPr="004F6F8B">
        <w:rPr>
          <w:rFonts w:hint="eastAsia"/>
        </w:rPr>
        <w:tab/>
        <w:t>Shprits Y Y, Runov A and Ni B 2013 Gyro</w:t>
      </w:r>
      <w:r w:rsidRPr="004F6F8B">
        <w:rPr>
          <w:rFonts w:hint="eastAsia"/>
        </w:rPr>
        <w:t>‐</w:t>
      </w:r>
      <w:r w:rsidRPr="004F6F8B">
        <w:rPr>
          <w:rFonts w:hint="eastAsia"/>
        </w:rPr>
        <w:t>resonant</w:t>
      </w:r>
      <w:r w:rsidRPr="004F6F8B">
        <w:t xml:space="preserve"> scattering of radiation belt electrons during the solar minimum by fast magnetosonic waves </w:t>
      </w:r>
      <w:r w:rsidRPr="004F6F8B">
        <w:rPr>
          <w:i/>
        </w:rPr>
        <w:t>Journal of Geophysical Research: Space Physics</w:t>
      </w:r>
      <w:r w:rsidRPr="004F6F8B">
        <w:t xml:space="preserve"> </w:t>
      </w:r>
      <w:r w:rsidRPr="004F6F8B">
        <w:rPr>
          <w:b/>
        </w:rPr>
        <w:t>118</w:t>
      </w:r>
      <w:r w:rsidRPr="004F6F8B">
        <w:t xml:space="preserve"> 648-52</w:t>
      </w:r>
      <w:bookmarkEnd w:id="65"/>
    </w:p>
    <w:p w14:paraId="44A5CC1D" w14:textId="77777777" w:rsidR="004F6F8B" w:rsidRPr="004F6F8B" w:rsidRDefault="004F6F8B" w:rsidP="004F6F8B">
      <w:pPr>
        <w:pStyle w:val="EndNoteBibliography"/>
        <w:spacing w:after="0"/>
        <w:ind w:left="720" w:hanging="720"/>
      </w:pPr>
      <w:bookmarkStart w:id="66" w:name="_ENREF_4"/>
      <w:r w:rsidRPr="004F6F8B">
        <w:t>[4]</w:t>
      </w:r>
      <w:r w:rsidRPr="004F6F8B">
        <w:tab/>
        <w:t xml:space="preserve">Pukhov A, Sheng Z M and Meyer-ter-Vehn J 1999 Particle acceleration in relativistic laser channels </w:t>
      </w:r>
      <w:r w:rsidRPr="004F6F8B">
        <w:rPr>
          <w:i/>
        </w:rPr>
        <w:t>Physics of Plasmas</w:t>
      </w:r>
      <w:r w:rsidRPr="004F6F8B">
        <w:t xml:space="preserve"> </w:t>
      </w:r>
      <w:r w:rsidRPr="004F6F8B">
        <w:rPr>
          <w:b/>
        </w:rPr>
        <w:t>6</w:t>
      </w:r>
      <w:r w:rsidRPr="004F6F8B">
        <w:t xml:space="preserve"> 2847-54</w:t>
      </w:r>
      <w:bookmarkEnd w:id="66"/>
    </w:p>
    <w:p w14:paraId="7F674C5B" w14:textId="77777777" w:rsidR="004F6F8B" w:rsidRPr="004F6F8B" w:rsidRDefault="004F6F8B" w:rsidP="004F6F8B">
      <w:pPr>
        <w:pStyle w:val="EndNoteBibliography"/>
        <w:spacing w:after="0"/>
        <w:ind w:left="720" w:hanging="720"/>
      </w:pPr>
      <w:bookmarkStart w:id="67" w:name="_ENREF_5"/>
      <w:r w:rsidRPr="004F6F8B">
        <w:t>[5]</w:t>
      </w:r>
      <w:r w:rsidRPr="004F6F8B">
        <w:tab/>
        <w:t xml:space="preserve">Bai M, Lee S, Glenn J, Huang H, Ratner L, Roser T, Syphers M and Van Asselt W 1997 Experimental test of coherent betatron resonance excitations </w:t>
      </w:r>
      <w:r w:rsidRPr="004F6F8B">
        <w:rPr>
          <w:i/>
        </w:rPr>
        <w:t>Physical Review E</w:t>
      </w:r>
      <w:r w:rsidRPr="004F6F8B">
        <w:t xml:space="preserve"> </w:t>
      </w:r>
      <w:r w:rsidRPr="004F6F8B">
        <w:rPr>
          <w:b/>
        </w:rPr>
        <w:t>56</w:t>
      </w:r>
      <w:r w:rsidRPr="004F6F8B">
        <w:t xml:space="preserve"> 6002</w:t>
      </w:r>
      <w:bookmarkEnd w:id="67"/>
    </w:p>
    <w:p w14:paraId="3B2803C7" w14:textId="77777777" w:rsidR="004F6F8B" w:rsidRPr="004F6F8B" w:rsidRDefault="004F6F8B" w:rsidP="004F6F8B">
      <w:pPr>
        <w:pStyle w:val="EndNoteBibliography"/>
        <w:spacing w:after="0"/>
        <w:ind w:left="720" w:hanging="720"/>
      </w:pPr>
      <w:bookmarkStart w:id="68" w:name="_ENREF_6"/>
      <w:r w:rsidRPr="004F6F8B">
        <w:t>[6]</w:t>
      </w:r>
      <w:r w:rsidRPr="004F6F8B">
        <w:tab/>
        <w:t xml:space="preserve">Baartman R 1995 Betatron resonances with space charge </w:t>
      </w:r>
      <w:r w:rsidRPr="004F6F8B">
        <w:rPr>
          <w:i/>
        </w:rPr>
        <w:t>Proceedings of Space Charge Physics in High Intensity Hadron Rings (Shelter Island, New York, USA, 1998)</w:t>
      </w:r>
      <w:r w:rsidRPr="004F6F8B">
        <w:t xml:space="preserve"> </w:t>
      </w:r>
      <w:bookmarkEnd w:id="68"/>
    </w:p>
    <w:p w14:paraId="09067DAA" w14:textId="77777777" w:rsidR="004F6F8B" w:rsidRPr="004F6F8B" w:rsidRDefault="004F6F8B" w:rsidP="004F6F8B">
      <w:pPr>
        <w:pStyle w:val="EndNoteBibliography"/>
        <w:spacing w:after="0"/>
        <w:ind w:left="720" w:hanging="720"/>
      </w:pPr>
      <w:bookmarkStart w:id="69" w:name="_ENREF_7"/>
      <w:r w:rsidRPr="004F6F8B">
        <w:t>[7]</w:t>
      </w:r>
      <w:r w:rsidRPr="004F6F8B">
        <w:tab/>
        <w:t xml:space="preserve">Tajima T and Dawson J M 1979 Laser Electron-Accelerator </w:t>
      </w:r>
      <w:r w:rsidRPr="004F6F8B">
        <w:rPr>
          <w:i/>
        </w:rPr>
        <w:t>Physical Review Letters</w:t>
      </w:r>
      <w:r w:rsidRPr="004F6F8B">
        <w:t xml:space="preserve"> </w:t>
      </w:r>
      <w:r w:rsidRPr="004F6F8B">
        <w:rPr>
          <w:b/>
        </w:rPr>
        <w:t>43</w:t>
      </w:r>
      <w:r w:rsidRPr="004F6F8B">
        <w:t xml:space="preserve"> 267-70</w:t>
      </w:r>
      <w:bookmarkEnd w:id="69"/>
    </w:p>
    <w:p w14:paraId="1B412B0D" w14:textId="77777777" w:rsidR="004F6F8B" w:rsidRPr="004F6F8B" w:rsidRDefault="004F6F8B" w:rsidP="004F6F8B">
      <w:pPr>
        <w:pStyle w:val="EndNoteBibliography"/>
        <w:spacing w:after="0"/>
        <w:ind w:left="720" w:hanging="720"/>
      </w:pPr>
      <w:bookmarkStart w:id="70" w:name="_ENREF_8"/>
      <w:r w:rsidRPr="004F6F8B">
        <w:t>[8]</w:t>
      </w:r>
      <w:r w:rsidRPr="004F6F8B">
        <w:tab/>
        <w:t xml:space="preserve">Yu W, Yu M, Ma J, Sheng Z, Zhang J, Daido H, Liu S, Xu Z and Li R 2000 Ponderomotive acceleration of electrons at the focus of high intensity lasers </w:t>
      </w:r>
      <w:r w:rsidRPr="004F6F8B">
        <w:rPr>
          <w:i/>
        </w:rPr>
        <w:t>Physical Review E</w:t>
      </w:r>
      <w:r w:rsidRPr="004F6F8B">
        <w:t xml:space="preserve"> </w:t>
      </w:r>
      <w:r w:rsidRPr="004F6F8B">
        <w:rPr>
          <w:b/>
        </w:rPr>
        <w:t>61</w:t>
      </w:r>
      <w:r w:rsidRPr="004F6F8B">
        <w:t xml:space="preserve"> R2220</w:t>
      </w:r>
      <w:bookmarkEnd w:id="70"/>
    </w:p>
    <w:p w14:paraId="63D83D32" w14:textId="77777777" w:rsidR="004F6F8B" w:rsidRPr="004F6F8B" w:rsidRDefault="004F6F8B" w:rsidP="004F6F8B">
      <w:pPr>
        <w:pStyle w:val="EndNoteBibliography"/>
        <w:spacing w:after="0"/>
        <w:ind w:left="720" w:hanging="720"/>
      </w:pPr>
      <w:bookmarkStart w:id="71" w:name="_ENREF_9"/>
      <w:r w:rsidRPr="004F6F8B">
        <w:t>[9]</w:t>
      </w:r>
      <w:r w:rsidRPr="004F6F8B">
        <w:tab/>
        <w:t xml:space="preserve">Gary S P, Montgomery D and Swift D W 1968 Particle Acceleration by Electrostatic Waves with Spatially Varying Phase Velocities </w:t>
      </w:r>
      <w:r w:rsidRPr="004F6F8B">
        <w:rPr>
          <w:i/>
        </w:rPr>
        <w:t>Journal of Geophysical Research</w:t>
      </w:r>
      <w:r w:rsidRPr="004F6F8B">
        <w:t xml:space="preserve"> </w:t>
      </w:r>
      <w:r w:rsidRPr="004F6F8B">
        <w:rPr>
          <w:b/>
        </w:rPr>
        <w:t>73</w:t>
      </w:r>
      <w:r w:rsidRPr="004F6F8B">
        <w:t xml:space="preserve"> 7524-+</w:t>
      </w:r>
      <w:bookmarkEnd w:id="71"/>
    </w:p>
    <w:p w14:paraId="03B390A4" w14:textId="77777777" w:rsidR="004F6F8B" w:rsidRPr="004F6F8B" w:rsidRDefault="004F6F8B" w:rsidP="004F6F8B">
      <w:pPr>
        <w:pStyle w:val="EndNoteBibliography"/>
        <w:spacing w:after="0"/>
        <w:ind w:left="720" w:hanging="720"/>
      </w:pPr>
      <w:bookmarkStart w:id="72" w:name="_ENREF_10"/>
      <w:r w:rsidRPr="004F6F8B">
        <w:t>[10]</w:t>
      </w:r>
      <w:r w:rsidRPr="004F6F8B">
        <w:tab/>
        <w:t xml:space="preserve">Sheena Z, Ruschin S, Gover A and Kleinman H 1990 High-Efficiency Nonadiabatic Trapping of Electrons in the Ponderomotive Potential Wells of Laser Beats </w:t>
      </w:r>
      <w:r w:rsidRPr="004F6F8B">
        <w:rPr>
          <w:i/>
        </w:rPr>
        <w:t>Ieee J Quantum Elect</w:t>
      </w:r>
      <w:r w:rsidRPr="004F6F8B">
        <w:t xml:space="preserve"> </w:t>
      </w:r>
      <w:r w:rsidRPr="004F6F8B">
        <w:rPr>
          <w:b/>
        </w:rPr>
        <w:t>26</w:t>
      </w:r>
      <w:r w:rsidRPr="004F6F8B">
        <w:t xml:space="preserve"> 203-6</w:t>
      </w:r>
      <w:bookmarkEnd w:id="72"/>
    </w:p>
    <w:p w14:paraId="1751A210" w14:textId="77777777" w:rsidR="004F6F8B" w:rsidRPr="004F6F8B" w:rsidRDefault="004F6F8B" w:rsidP="004F6F8B">
      <w:pPr>
        <w:pStyle w:val="EndNoteBibliography"/>
        <w:spacing w:after="0"/>
        <w:ind w:left="720" w:hanging="720"/>
      </w:pPr>
      <w:bookmarkStart w:id="73" w:name="_ENREF_11"/>
      <w:r w:rsidRPr="004F6F8B">
        <w:t>[11]</w:t>
      </w:r>
      <w:r w:rsidRPr="004F6F8B">
        <w:tab/>
        <w:t xml:space="preserve">Mozer F, Agapitov O, Giles B and Vasko I 2018 Direct observation of electron distributions inside millisecond duration electron holes </w:t>
      </w:r>
      <w:r w:rsidRPr="004F6F8B">
        <w:rPr>
          <w:i/>
        </w:rPr>
        <w:t>Physical Review Letters</w:t>
      </w:r>
      <w:r w:rsidRPr="004F6F8B">
        <w:t xml:space="preserve"> </w:t>
      </w:r>
      <w:r w:rsidRPr="004F6F8B">
        <w:rPr>
          <w:b/>
        </w:rPr>
        <w:t>121</w:t>
      </w:r>
      <w:r w:rsidRPr="004F6F8B">
        <w:t xml:space="preserve"> 135102</w:t>
      </w:r>
      <w:bookmarkEnd w:id="73"/>
    </w:p>
    <w:p w14:paraId="5D1572C3" w14:textId="77777777" w:rsidR="004F6F8B" w:rsidRPr="004F6F8B" w:rsidRDefault="004F6F8B" w:rsidP="004F6F8B">
      <w:pPr>
        <w:pStyle w:val="EndNoteBibliography"/>
        <w:spacing w:after="0"/>
        <w:ind w:left="720" w:hanging="720"/>
      </w:pPr>
      <w:bookmarkStart w:id="74" w:name="_ENREF_12"/>
      <w:r w:rsidRPr="004F6F8B">
        <w:t>[12]</w:t>
      </w:r>
      <w:r w:rsidRPr="004F6F8B">
        <w:tab/>
        <w:t xml:space="preserve">Grach V S, Artemyev A V, Demekhov A G, Zhang X J, Bortnik J, Angelopoulos V, Nakamura R, Tsai E, Wilkins C and Roberts O W 2022 Relativistic electron precipitation by EMIC waves: Importance of nonlinear resonant effects </w:t>
      </w:r>
      <w:r w:rsidRPr="004F6F8B">
        <w:rPr>
          <w:i/>
        </w:rPr>
        <w:t>Geophysical Research Letters</w:t>
      </w:r>
      <w:r w:rsidRPr="004F6F8B">
        <w:t xml:space="preserve"> </w:t>
      </w:r>
      <w:r w:rsidRPr="004F6F8B">
        <w:rPr>
          <w:b/>
        </w:rPr>
        <w:t>49</w:t>
      </w:r>
      <w:r w:rsidRPr="004F6F8B">
        <w:t xml:space="preserve"> e2022GL099994</w:t>
      </w:r>
      <w:bookmarkEnd w:id="74"/>
    </w:p>
    <w:p w14:paraId="1D4C3C5D" w14:textId="77777777" w:rsidR="004F6F8B" w:rsidRPr="004F6F8B" w:rsidRDefault="004F6F8B" w:rsidP="004F6F8B">
      <w:pPr>
        <w:pStyle w:val="EndNoteBibliography"/>
        <w:spacing w:after="0"/>
        <w:ind w:left="720" w:hanging="720"/>
      </w:pPr>
      <w:bookmarkStart w:id="75" w:name="_ENREF_13"/>
      <w:r w:rsidRPr="004F6F8B">
        <w:t>[13]</w:t>
      </w:r>
      <w:r w:rsidRPr="004F6F8B">
        <w:tab/>
        <w:t xml:space="preserve">Millan R and Baker D 2012 Acceleration of particles to high energies in Earth’s radiation belts </w:t>
      </w:r>
      <w:r w:rsidRPr="004F6F8B">
        <w:rPr>
          <w:i/>
        </w:rPr>
        <w:t>Space Science Reviews</w:t>
      </w:r>
      <w:r w:rsidRPr="004F6F8B">
        <w:t xml:space="preserve"> </w:t>
      </w:r>
      <w:r w:rsidRPr="004F6F8B">
        <w:rPr>
          <w:b/>
        </w:rPr>
        <w:t>173</w:t>
      </w:r>
      <w:r w:rsidRPr="004F6F8B">
        <w:t xml:space="preserve"> 103-31</w:t>
      </w:r>
      <w:bookmarkEnd w:id="75"/>
    </w:p>
    <w:p w14:paraId="78E3038E" w14:textId="77777777" w:rsidR="004F6F8B" w:rsidRPr="004F6F8B" w:rsidRDefault="004F6F8B" w:rsidP="004F6F8B">
      <w:pPr>
        <w:pStyle w:val="EndNoteBibliography"/>
        <w:spacing w:after="0"/>
        <w:ind w:left="720" w:hanging="720"/>
        <w:rPr>
          <w:b/>
        </w:rPr>
      </w:pPr>
      <w:bookmarkStart w:id="76" w:name="_ENREF_14"/>
      <w:r w:rsidRPr="004F6F8B">
        <w:t>[14]</w:t>
      </w:r>
      <w:r w:rsidRPr="004F6F8B">
        <w:tab/>
        <w:t xml:space="preserve">Bellan P M 2013 Pitch angle scattering of an energetic magnetized particle by a circularly polarized electromagnetic wave </w:t>
      </w:r>
      <w:r w:rsidRPr="004F6F8B">
        <w:rPr>
          <w:i/>
        </w:rPr>
        <w:t>Physics of Plasmas</w:t>
      </w:r>
      <w:r w:rsidRPr="004F6F8B">
        <w:t xml:space="preserve"> </w:t>
      </w:r>
      <w:r w:rsidRPr="004F6F8B">
        <w:rPr>
          <w:b/>
        </w:rPr>
        <w:t>20</w:t>
      </w:r>
      <w:bookmarkEnd w:id="76"/>
    </w:p>
    <w:p w14:paraId="6164A540" w14:textId="77777777" w:rsidR="004F6F8B" w:rsidRPr="004F6F8B" w:rsidRDefault="004F6F8B" w:rsidP="004F6F8B">
      <w:pPr>
        <w:pStyle w:val="EndNoteBibliography"/>
        <w:spacing w:after="0"/>
        <w:ind w:left="720" w:hanging="720"/>
      </w:pPr>
      <w:bookmarkStart w:id="77" w:name="_ENREF_15"/>
      <w:r w:rsidRPr="004F6F8B">
        <w:t>[15]</w:t>
      </w:r>
      <w:r w:rsidRPr="004F6F8B">
        <w:tab/>
        <w:t xml:space="preserve">Bourdier A and Gond S 2000 Dynamics of a charged particle in a circularly polarized traveling electromagnetic wave </w:t>
      </w:r>
      <w:r w:rsidRPr="004F6F8B">
        <w:rPr>
          <w:i/>
        </w:rPr>
        <w:t>Physical Review E</w:t>
      </w:r>
      <w:r w:rsidRPr="004F6F8B">
        <w:t xml:space="preserve"> </w:t>
      </w:r>
      <w:r w:rsidRPr="004F6F8B">
        <w:rPr>
          <w:b/>
        </w:rPr>
        <w:t>62</w:t>
      </w:r>
      <w:r w:rsidRPr="004F6F8B">
        <w:t xml:space="preserve"> 4189-206</w:t>
      </w:r>
      <w:bookmarkEnd w:id="77"/>
    </w:p>
    <w:p w14:paraId="4EC6C895" w14:textId="77777777" w:rsidR="004F6F8B" w:rsidRPr="004F6F8B" w:rsidRDefault="004F6F8B" w:rsidP="004F6F8B">
      <w:pPr>
        <w:pStyle w:val="EndNoteBibliography"/>
        <w:spacing w:after="0"/>
        <w:ind w:left="720" w:hanging="720"/>
      </w:pPr>
      <w:bookmarkStart w:id="78" w:name="_ENREF_16"/>
      <w:r w:rsidRPr="004F6F8B">
        <w:t>[16]</w:t>
      </w:r>
      <w:r w:rsidRPr="004F6F8B">
        <w:tab/>
        <w:t xml:space="preserve">Liu H, He X, Chen S and Zhang W 2004 Particle acceleration through the resonance of high magnetic field and high frequency electromagnetic wave </w:t>
      </w:r>
      <w:r w:rsidRPr="004F6F8B">
        <w:rPr>
          <w:i/>
        </w:rPr>
        <w:t>arXiv preprint physics/0411183</w:t>
      </w:r>
      <w:r w:rsidRPr="004F6F8B">
        <w:t xml:space="preserve"> </w:t>
      </w:r>
      <w:bookmarkEnd w:id="78"/>
    </w:p>
    <w:p w14:paraId="05876411" w14:textId="77777777" w:rsidR="004F6F8B" w:rsidRPr="004F6F8B" w:rsidRDefault="004F6F8B" w:rsidP="004F6F8B">
      <w:pPr>
        <w:pStyle w:val="EndNoteBibliography"/>
        <w:spacing w:after="0"/>
        <w:ind w:left="720" w:hanging="720"/>
      </w:pPr>
      <w:bookmarkStart w:id="79" w:name="_ENREF_17"/>
      <w:r w:rsidRPr="004F6F8B">
        <w:t>[17]</w:t>
      </w:r>
      <w:r w:rsidRPr="004F6F8B">
        <w:tab/>
        <w:t xml:space="preserve">Nusinovich G S, Korol M and Jerby E 1999 Theory of the anomalous Doppler cyclotron-resonance-maser amplifier with tapered parameters </w:t>
      </w:r>
      <w:r w:rsidRPr="004F6F8B">
        <w:rPr>
          <w:i/>
        </w:rPr>
        <w:t>Physical Review E</w:t>
      </w:r>
      <w:r w:rsidRPr="004F6F8B">
        <w:t xml:space="preserve"> </w:t>
      </w:r>
      <w:r w:rsidRPr="004F6F8B">
        <w:rPr>
          <w:b/>
        </w:rPr>
        <w:t>59</w:t>
      </w:r>
      <w:r w:rsidRPr="004F6F8B">
        <w:t xml:space="preserve"> 2311</w:t>
      </w:r>
      <w:bookmarkEnd w:id="79"/>
    </w:p>
    <w:p w14:paraId="357375A5" w14:textId="77777777" w:rsidR="004F6F8B" w:rsidRPr="004F6F8B" w:rsidRDefault="004F6F8B" w:rsidP="004F6F8B">
      <w:pPr>
        <w:pStyle w:val="EndNoteBibliography"/>
        <w:spacing w:after="0"/>
        <w:ind w:left="720" w:hanging="720"/>
      </w:pPr>
      <w:bookmarkStart w:id="80" w:name="_ENREF_18"/>
      <w:r w:rsidRPr="004F6F8B">
        <w:t>[18]</w:t>
      </w:r>
      <w:r w:rsidRPr="004F6F8B">
        <w:tab/>
        <w:t xml:space="preserve">Nusinovich G S, Latham P and Dumbrajs O 1995 Theory of relativistic cyclotron masers </w:t>
      </w:r>
      <w:r w:rsidRPr="004F6F8B">
        <w:rPr>
          <w:i/>
        </w:rPr>
        <w:t>Physical Review E</w:t>
      </w:r>
      <w:r w:rsidRPr="004F6F8B">
        <w:t xml:space="preserve"> </w:t>
      </w:r>
      <w:r w:rsidRPr="004F6F8B">
        <w:rPr>
          <w:b/>
        </w:rPr>
        <w:t>52</w:t>
      </w:r>
      <w:r w:rsidRPr="004F6F8B">
        <w:t xml:space="preserve"> 998</w:t>
      </w:r>
      <w:bookmarkEnd w:id="80"/>
    </w:p>
    <w:p w14:paraId="0BF5CAF8" w14:textId="77777777" w:rsidR="004F6F8B" w:rsidRPr="004F6F8B" w:rsidRDefault="004F6F8B" w:rsidP="004F6F8B">
      <w:pPr>
        <w:pStyle w:val="EndNoteBibliography"/>
        <w:spacing w:after="0"/>
        <w:ind w:left="720" w:hanging="720"/>
      </w:pPr>
      <w:bookmarkStart w:id="81" w:name="_ENREF_19"/>
      <w:r w:rsidRPr="004F6F8B">
        <w:t>[19]</w:t>
      </w:r>
      <w:r w:rsidRPr="004F6F8B">
        <w:tab/>
        <w:t xml:space="preserve">Qian B L 1999 An exact solution of the relativistic equation of motion of a charged particle driven by a circularly polarized electromagnetic wave and a constant magnetic field </w:t>
      </w:r>
      <w:r w:rsidRPr="004F6F8B">
        <w:rPr>
          <w:i/>
        </w:rPr>
        <w:t>Ieee T Plasma Sci</w:t>
      </w:r>
      <w:r w:rsidRPr="004F6F8B">
        <w:t xml:space="preserve"> </w:t>
      </w:r>
      <w:r w:rsidRPr="004F6F8B">
        <w:rPr>
          <w:b/>
        </w:rPr>
        <w:t>27</w:t>
      </w:r>
      <w:r w:rsidRPr="004F6F8B">
        <w:t xml:space="preserve"> 1578-81</w:t>
      </w:r>
      <w:bookmarkEnd w:id="81"/>
    </w:p>
    <w:p w14:paraId="7D9C9DB8" w14:textId="77777777" w:rsidR="004F6F8B" w:rsidRPr="004F6F8B" w:rsidRDefault="004F6F8B" w:rsidP="004F6F8B">
      <w:pPr>
        <w:pStyle w:val="EndNoteBibliography"/>
        <w:spacing w:after="0"/>
        <w:ind w:left="720" w:hanging="720"/>
      </w:pPr>
      <w:bookmarkStart w:id="82" w:name="_ENREF_20"/>
      <w:r w:rsidRPr="004F6F8B">
        <w:t>[20]</w:t>
      </w:r>
      <w:r w:rsidRPr="004F6F8B">
        <w:tab/>
        <w:t xml:space="preserve">Qian B L 2000 Relativistic motion of a charged particle in a superposition of circularly polarized plane electromagnetic waves and a uniform magnetic field </w:t>
      </w:r>
      <w:r w:rsidRPr="004F6F8B">
        <w:rPr>
          <w:i/>
        </w:rPr>
        <w:t>Physics of Plasmas</w:t>
      </w:r>
      <w:r w:rsidRPr="004F6F8B">
        <w:t xml:space="preserve"> </w:t>
      </w:r>
      <w:r w:rsidRPr="004F6F8B">
        <w:rPr>
          <w:b/>
        </w:rPr>
        <w:t>7</w:t>
      </w:r>
      <w:r w:rsidRPr="004F6F8B">
        <w:t xml:space="preserve"> 537-43</w:t>
      </w:r>
      <w:bookmarkEnd w:id="82"/>
    </w:p>
    <w:p w14:paraId="626E140E" w14:textId="77777777" w:rsidR="004F6F8B" w:rsidRPr="004F6F8B" w:rsidRDefault="004F6F8B" w:rsidP="004F6F8B">
      <w:pPr>
        <w:pStyle w:val="EndNoteBibliography"/>
        <w:spacing w:after="0"/>
        <w:ind w:left="720" w:hanging="720"/>
      </w:pPr>
      <w:bookmarkStart w:id="83" w:name="_ENREF_21"/>
      <w:r w:rsidRPr="004F6F8B">
        <w:t>[21]</w:t>
      </w:r>
      <w:r w:rsidRPr="004F6F8B">
        <w:tab/>
        <w:t xml:space="preserve">Roberts C S and Buchsbaum S 1964 Motion of a charged particle in a constant magnetic field and a transverse electromagnetic wave propagating along the field </w:t>
      </w:r>
      <w:r w:rsidRPr="004F6F8B">
        <w:rPr>
          <w:i/>
        </w:rPr>
        <w:t>Physical Review</w:t>
      </w:r>
      <w:r w:rsidRPr="004F6F8B">
        <w:t xml:space="preserve"> </w:t>
      </w:r>
      <w:r w:rsidRPr="004F6F8B">
        <w:rPr>
          <w:b/>
        </w:rPr>
        <w:t>135</w:t>
      </w:r>
      <w:r w:rsidRPr="004F6F8B">
        <w:t xml:space="preserve"> A381</w:t>
      </w:r>
      <w:bookmarkEnd w:id="83"/>
    </w:p>
    <w:p w14:paraId="12D69DD1" w14:textId="77777777" w:rsidR="004F6F8B" w:rsidRPr="004F6F8B" w:rsidRDefault="004F6F8B" w:rsidP="004F6F8B">
      <w:pPr>
        <w:pStyle w:val="EndNoteBibliography"/>
        <w:spacing w:after="0"/>
        <w:ind w:left="720" w:hanging="720"/>
      </w:pPr>
      <w:bookmarkStart w:id="84" w:name="_ENREF_22"/>
      <w:r w:rsidRPr="004F6F8B">
        <w:t>[22]</w:t>
      </w:r>
      <w:r w:rsidRPr="004F6F8B">
        <w:tab/>
        <w:t xml:space="preserve">Weyssow B 1990 Motion of a single charged particle in electromagnetic fields with cyclotron resonances </w:t>
      </w:r>
      <w:r w:rsidRPr="004F6F8B">
        <w:rPr>
          <w:i/>
        </w:rPr>
        <w:t>Journal of plasma physics</w:t>
      </w:r>
      <w:r w:rsidRPr="004F6F8B">
        <w:t xml:space="preserve"> </w:t>
      </w:r>
      <w:r w:rsidRPr="004F6F8B">
        <w:rPr>
          <w:b/>
        </w:rPr>
        <w:t>43</w:t>
      </w:r>
      <w:r w:rsidRPr="004F6F8B">
        <w:t xml:space="preserve"> 119-39</w:t>
      </w:r>
      <w:bookmarkEnd w:id="84"/>
    </w:p>
    <w:p w14:paraId="655033E9" w14:textId="77777777" w:rsidR="004F6F8B" w:rsidRPr="004F6F8B" w:rsidRDefault="004F6F8B" w:rsidP="004F6F8B">
      <w:pPr>
        <w:pStyle w:val="EndNoteBibliography"/>
        <w:spacing w:after="0"/>
        <w:ind w:left="720" w:hanging="720"/>
      </w:pPr>
      <w:bookmarkStart w:id="85" w:name="_ENREF_23"/>
      <w:r w:rsidRPr="004F6F8B">
        <w:t>[23]</w:t>
      </w:r>
      <w:r w:rsidRPr="004F6F8B">
        <w:tab/>
        <w:t xml:space="preserve">Mozer F, Agapitov O, Krasnoselskikh V, Lejosne S, Reeves G and Roth I 2014 Direct observation of radiation-belt electron acceleration from electron-volt energies to megavolts by nonlinear whistlers </w:t>
      </w:r>
      <w:r w:rsidRPr="004F6F8B">
        <w:rPr>
          <w:i/>
        </w:rPr>
        <w:t>Physical review letters</w:t>
      </w:r>
      <w:r w:rsidRPr="004F6F8B">
        <w:t xml:space="preserve"> </w:t>
      </w:r>
      <w:r w:rsidRPr="004F6F8B">
        <w:rPr>
          <w:b/>
        </w:rPr>
        <w:t>113</w:t>
      </w:r>
      <w:r w:rsidRPr="004F6F8B">
        <w:t xml:space="preserve"> 035001</w:t>
      </w:r>
      <w:bookmarkEnd w:id="85"/>
    </w:p>
    <w:p w14:paraId="5AB15627" w14:textId="77777777" w:rsidR="004F6F8B" w:rsidRPr="004F6F8B" w:rsidRDefault="004F6F8B" w:rsidP="004F6F8B">
      <w:pPr>
        <w:pStyle w:val="EndNoteBibliography"/>
        <w:spacing w:after="0"/>
        <w:ind w:left="720" w:hanging="720"/>
      </w:pPr>
      <w:bookmarkStart w:id="86" w:name="_ENREF_24"/>
      <w:r w:rsidRPr="004F6F8B">
        <w:t>[24]</w:t>
      </w:r>
      <w:r w:rsidRPr="004F6F8B">
        <w:tab/>
        <w:t xml:space="preserve">Artemyev A, Agapitov O, Mozer F and Krasnoselskikh V 2014 Thermal electron acceleration by localized bursts of electric field in the radiation belts </w:t>
      </w:r>
      <w:r w:rsidRPr="004F6F8B">
        <w:rPr>
          <w:i/>
        </w:rPr>
        <w:t>Geophysical Research Letters</w:t>
      </w:r>
      <w:r w:rsidRPr="004F6F8B">
        <w:t xml:space="preserve"> </w:t>
      </w:r>
      <w:r w:rsidRPr="004F6F8B">
        <w:rPr>
          <w:b/>
        </w:rPr>
        <w:t>41</w:t>
      </w:r>
      <w:r w:rsidRPr="004F6F8B">
        <w:t xml:space="preserve"> 5734-9</w:t>
      </w:r>
      <w:bookmarkEnd w:id="86"/>
    </w:p>
    <w:p w14:paraId="1FCFDFF1" w14:textId="77777777" w:rsidR="004F6F8B" w:rsidRPr="004F6F8B" w:rsidRDefault="004F6F8B" w:rsidP="004F6F8B">
      <w:pPr>
        <w:pStyle w:val="EndNoteBibliography"/>
        <w:spacing w:after="0"/>
        <w:ind w:left="720" w:hanging="720"/>
      </w:pPr>
      <w:bookmarkStart w:id="87" w:name="_ENREF_25"/>
      <w:r w:rsidRPr="004F6F8B">
        <w:lastRenderedPageBreak/>
        <w:t>[25]</w:t>
      </w:r>
      <w:r w:rsidRPr="004F6F8B">
        <w:tab/>
        <w:t xml:space="preserve">Liu C, Hirvijoki E, Fu G-Y, Brennan D P, Bhattacharjee A and Paz-Soldan C 2018 Role of kinetic instability in runaway-electron avalanches and elevated critical electric fields </w:t>
      </w:r>
      <w:r w:rsidRPr="004F6F8B">
        <w:rPr>
          <w:i/>
        </w:rPr>
        <w:t>Physical Review Letters</w:t>
      </w:r>
      <w:r w:rsidRPr="004F6F8B">
        <w:t xml:space="preserve"> </w:t>
      </w:r>
      <w:r w:rsidRPr="004F6F8B">
        <w:rPr>
          <w:b/>
        </w:rPr>
        <w:t>120</w:t>
      </w:r>
      <w:r w:rsidRPr="004F6F8B">
        <w:t xml:space="preserve"> 265001</w:t>
      </w:r>
      <w:bookmarkEnd w:id="87"/>
    </w:p>
    <w:p w14:paraId="2E6489C1" w14:textId="77777777" w:rsidR="004F6F8B" w:rsidRPr="004F6F8B" w:rsidRDefault="004F6F8B" w:rsidP="004F6F8B">
      <w:pPr>
        <w:pStyle w:val="EndNoteBibliography"/>
        <w:spacing w:after="0"/>
        <w:ind w:left="720" w:hanging="720"/>
      </w:pPr>
      <w:bookmarkStart w:id="88" w:name="_ENREF_26"/>
      <w:r w:rsidRPr="004F6F8B">
        <w:t>[26]</w:t>
      </w:r>
      <w:r w:rsidRPr="004F6F8B">
        <w:tab/>
        <w:t xml:space="preserve">Xie Z-K, Zong Q-G, Yue C, Zhou X-Z, Liu Z-Y, He J-S, Hao Y-X, Ng C-S, Zhang H and Yao S-T 2024 Electron scale coherent structure as micro accelerator in the Earth’s magnetosheath </w:t>
      </w:r>
      <w:r w:rsidRPr="004F6F8B">
        <w:rPr>
          <w:i/>
        </w:rPr>
        <w:t>Nature Communications</w:t>
      </w:r>
      <w:r w:rsidRPr="004F6F8B">
        <w:t xml:space="preserve"> </w:t>
      </w:r>
      <w:r w:rsidRPr="004F6F8B">
        <w:rPr>
          <w:b/>
        </w:rPr>
        <w:t>15</w:t>
      </w:r>
      <w:r w:rsidRPr="004F6F8B">
        <w:t xml:space="preserve"> 886</w:t>
      </w:r>
      <w:bookmarkEnd w:id="88"/>
    </w:p>
    <w:p w14:paraId="2E95D747" w14:textId="77777777" w:rsidR="004F6F8B" w:rsidRPr="004F6F8B" w:rsidRDefault="004F6F8B" w:rsidP="004F6F8B">
      <w:pPr>
        <w:pStyle w:val="EndNoteBibliography"/>
        <w:spacing w:after="0"/>
        <w:ind w:left="720" w:hanging="720"/>
      </w:pPr>
      <w:bookmarkStart w:id="89" w:name="_ENREF_27"/>
      <w:r w:rsidRPr="004F6F8B">
        <w:t>[27]</w:t>
      </w:r>
      <w:r w:rsidRPr="004F6F8B">
        <w:tab/>
        <w:t xml:space="preserve">Xu X, Xie J, Liu J and Liu W 2025 Analysis of the Anomalous Doppler Effect from Quantum Theory to Classical Dynamics Simulations </w:t>
      </w:r>
      <w:r w:rsidRPr="004F6F8B">
        <w:rPr>
          <w:i/>
        </w:rPr>
        <w:t>Chinese Physics B</w:t>
      </w:r>
      <w:r w:rsidRPr="004F6F8B">
        <w:t xml:space="preserve"> </w:t>
      </w:r>
      <w:bookmarkEnd w:id="89"/>
    </w:p>
    <w:p w14:paraId="0A0FA260" w14:textId="77777777" w:rsidR="004F6F8B" w:rsidRPr="004F6F8B" w:rsidRDefault="004F6F8B" w:rsidP="004F6F8B">
      <w:pPr>
        <w:pStyle w:val="EndNoteBibliography"/>
        <w:ind w:left="720" w:hanging="720"/>
      </w:pPr>
      <w:bookmarkStart w:id="90" w:name="_ENREF_28"/>
      <w:r w:rsidRPr="004F6F8B">
        <w:t>[28]</w:t>
      </w:r>
      <w:r w:rsidRPr="004F6F8B">
        <w:tab/>
        <w:t xml:space="preserve">Nezlin M V 1976 Negative-energy waves and the anomalous Doppler effect </w:t>
      </w:r>
      <w:r w:rsidRPr="004F6F8B">
        <w:rPr>
          <w:i/>
        </w:rPr>
        <w:t>Soviet Physics Uspekhi</w:t>
      </w:r>
      <w:r w:rsidRPr="004F6F8B">
        <w:t xml:space="preserve"> </w:t>
      </w:r>
      <w:r w:rsidRPr="004F6F8B">
        <w:rPr>
          <w:b/>
        </w:rPr>
        <w:t>19</w:t>
      </w:r>
      <w:r w:rsidRPr="004F6F8B">
        <w:t xml:space="preserve"> 946</w:t>
      </w:r>
      <w:bookmarkEnd w:id="90"/>
    </w:p>
    <w:p w14:paraId="7A4CB9B5" w14:textId="45708E4B" w:rsidR="00B07C92" w:rsidRDefault="004B348F" w:rsidP="007A65DB">
      <w:pPr>
        <w:ind w:firstLine="204"/>
      </w:pPr>
      <w:r>
        <w:fldChar w:fldCharType="end"/>
      </w:r>
    </w:p>
    <w:sectPr w:rsidR="00B07C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mwave" w:date="2025-07-31T16:55:00Z" w:initials="m">
    <w:p w14:paraId="3F736E85" w14:textId="77777777" w:rsidR="005F5B00" w:rsidRDefault="005F5B00" w:rsidP="00B6057C">
      <w:pPr>
        <w:pStyle w:val="CommentText"/>
      </w:pPr>
      <w:r>
        <w:rPr>
          <w:rStyle w:val="CommentReference"/>
        </w:rPr>
        <w:annotationRef/>
      </w:r>
      <w:r w:rsidRPr="009B3293">
        <w:t>Particle acceleration by electrostatic waves with spatially varying phase velocities</w:t>
      </w:r>
    </w:p>
  </w:comment>
  <w:comment w:id="1" w:author="mmwave" w:date="2025-07-31T16:53:00Z" w:initials="m">
    <w:p w14:paraId="4846D4C1" w14:textId="425CEDBD" w:rsidR="005F5B00" w:rsidRDefault="005F5B00">
      <w:pPr>
        <w:pStyle w:val="CommentText"/>
      </w:pPr>
      <w:r>
        <w:rPr>
          <w:rStyle w:val="CommentReference"/>
        </w:rPr>
        <w:annotationRef/>
      </w:r>
      <w:r w:rsidRPr="009B3293">
        <w:rPr>
          <w:rFonts w:ascii="AdvOT483a8203" w:hAnsi="AdvOT483a8203"/>
          <w:color w:val="231F20"/>
          <w:sz w:val="24"/>
          <w:szCs w:val="24"/>
        </w:rPr>
        <w:t xml:space="preserve">PHYSICAL REVIEW LETTERS </w:t>
      </w:r>
      <w:r w:rsidRPr="009B3293">
        <w:rPr>
          <w:rFonts w:ascii="AdvOT19ee2aa8.B" w:hAnsi="AdvOT19ee2aa8.B"/>
          <w:color w:val="231F20"/>
          <w:sz w:val="24"/>
          <w:szCs w:val="24"/>
        </w:rPr>
        <w:t xml:space="preserve">121, </w:t>
      </w:r>
      <w:r w:rsidRPr="009B3293">
        <w:rPr>
          <w:rFonts w:ascii="AdvOT483a8203" w:hAnsi="AdvOT483a8203"/>
          <w:color w:val="231F20"/>
          <w:sz w:val="24"/>
          <w:szCs w:val="24"/>
        </w:rPr>
        <w:t>135102 (2018)</w:t>
      </w:r>
    </w:p>
  </w:comment>
  <w:comment w:id="2" w:author="mmwave" w:date="2025-07-31T16:57:00Z" w:initials="m">
    <w:p w14:paraId="242D7A55" w14:textId="77777777" w:rsidR="005F5B00" w:rsidRDefault="005F5B00" w:rsidP="00B42C94">
      <w:pPr>
        <w:pStyle w:val="CommentText"/>
      </w:pPr>
      <w:r>
        <w:rPr>
          <w:rStyle w:val="CommentReference"/>
        </w:rPr>
        <w:annotationRef/>
      </w:r>
      <w:r>
        <w:t>Relativistic Electron Precipitation by EMIC Waves:</w:t>
      </w:r>
    </w:p>
    <w:p w14:paraId="5A8EFE23" w14:textId="7FBAC593" w:rsidR="005F5B00" w:rsidRDefault="005F5B00" w:rsidP="00B42C94">
      <w:pPr>
        <w:pStyle w:val="CommentText"/>
      </w:pPr>
      <w:r>
        <w:t>Importance of Nonlinear Resonant Effects</w:t>
      </w:r>
    </w:p>
  </w:comment>
  <w:comment w:id="3" w:author="mmwave" w:date="2025-07-31T16:59:00Z" w:initials="m">
    <w:p w14:paraId="65F7F02E" w14:textId="77777777" w:rsidR="005F5B00" w:rsidRDefault="005F5B00" w:rsidP="00B42C94">
      <w:pPr>
        <w:pStyle w:val="CommentText"/>
      </w:pPr>
      <w:r>
        <w:rPr>
          <w:rStyle w:val="CommentReference"/>
        </w:rPr>
        <w:annotationRef/>
      </w:r>
      <w:r>
        <w:t>Acceleration of particles to high energies in Earth’s radiation belts. Space Science Reviews, 173(1–4),</w:t>
      </w:r>
    </w:p>
    <w:p w14:paraId="4FAD1EB2" w14:textId="73C61117" w:rsidR="005F5B00" w:rsidRDefault="005F5B00" w:rsidP="00B42C94">
      <w:pPr>
        <w:pStyle w:val="CommentText"/>
      </w:pPr>
      <w:r>
        <w:t>103–131. https://doi.org/10.1007/s11214-012-9941-x</w:t>
      </w:r>
    </w:p>
  </w:comment>
  <w:comment w:id="4" w:author="mmwave" w:date="2025-07-31T00:09:00Z" w:initials="m">
    <w:p w14:paraId="6DC55CF0" w14:textId="478B48CA" w:rsidR="005F5B00" w:rsidRDefault="005F5B00" w:rsidP="003164EB">
      <w:pPr>
        <w:pStyle w:val="CommentText"/>
        <w:numPr>
          <w:ilvl w:val="0"/>
          <w:numId w:val="4"/>
        </w:numPr>
        <w:rPr>
          <w:rStyle w:val="fontstyle01"/>
          <w:rFonts w:hint="eastAsia"/>
        </w:rPr>
      </w:pPr>
      <w:r>
        <w:rPr>
          <w:rStyle w:val="CommentReference"/>
        </w:rPr>
        <w:annotationRef/>
      </w:r>
      <w:r>
        <w:rPr>
          <w:rStyle w:val="fontstyle01"/>
        </w:rPr>
        <w:t>Direct observation of radiation-belt electron acceleration from electron-volt energies to megavolts by nonlinear whistlers. Phys Rev Lett 2014;113(3) 035001</w:t>
      </w:r>
    </w:p>
    <w:p w14:paraId="7D0DFCFB" w14:textId="4BE9EDCB" w:rsidR="005F5B00" w:rsidRDefault="005F5B00" w:rsidP="003164EB">
      <w:pPr>
        <w:pStyle w:val="CommentText"/>
        <w:numPr>
          <w:ilvl w:val="0"/>
          <w:numId w:val="4"/>
        </w:numPr>
      </w:pPr>
      <w:r>
        <w:rPr>
          <w:rStyle w:val="fontstyle01"/>
        </w:rPr>
        <w:t xml:space="preserve">Thermal electron acceleration by localized bursts of electric field in the radiation belts. </w:t>
      </w:r>
      <w:proofErr w:type="spellStart"/>
      <w:r>
        <w:rPr>
          <w:rStyle w:val="fontstyle01"/>
        </w:rPr>
        <w:t>Geophys</w:t>
      </w:r>
      <w:proofErr w:type="spellEnd"/>
      <w:r>
        <w:rPr>
          <w:rStyle w:val="fontstyle01"/>
        </w:rPr>
        <w:t>. Res. Lett. 2014;41 57345739.</w:t>
      </w:r>
    </w:p>
  </w:comment>
  <w:comment w:id="5" w:author="mmwave" w:date="2025-07-15T23:46:00Z" w:initials="m">
    <w:p w14:paraId="72950F7F" w14:textId="05636510" w:rsidR="005F5B00" w:rsidRDefault="005F5B00">
      <w:pPr>
        <w:pStyle w:val="CommentText"/>
      </w:pPr>
      <w:r>
        <w:rPr>
          <w:rStyle w:val="CommentReference"/>
        </w:rPr>
        <w:annotationRef/>
      </w:r>
      <w:r w:rsidRPr="003E2D17">
        <w:t>PHYSICAL REVIEW LETTERS 120, 265001 (2018)</w:t>
      </w:r>
    </w:p>
  </w:comment>
  <w:comment w:id="6" w:author="mmwave" w:date="2025-07-15T23:47:00Z" w:initials="m">
    <w:p w14:paraId="1631AE23" w14:textId="77777777" w:rsidR="005F5B00" w:rsidRDefault="005F5B00">
      <w:pPr>
        <w:pStyle w:val="CommentText"/>
      </w:pPr>
      <w:r>
        <w:rPr>
          <w:rStyle w:val="CommentReference"/>
        </w:rPr>
        <w:annotationRef/>
      </w:r>
      <w:r w:rsidRPr="00BA2F9E">
        <w:t>PHYSICAL REVIEW LETTERS 121, 135102 (</w:t>
      </w:r>
      <w:proofErr w:type="gramStart"/>
      <w:r w:rsidRPr="00BA2F9E">
        <w:t>2018)</w:t>
      </w:r>
      <w:r>
        <w:rPr>
          <w:rFonts w:hint="eastAsia"/>
        </w:rPr>
        <w:t>；</w:t>
      </w:r>
      <w:proofErr w:type="gramEnd"/>
    </w:p>
    <w:p w14:paraId="6639A3D0" w14:textId="0AF2269F" w:rsidR="005F5B00" w:rsidRDefault="005F5B00">
      <w:pPr>
        <w:pStyle w:val="CommentText"/>
      </w:pPr>
      <w:r>
        <w:t xml:space="preserve">Electron scale coherent structure as micro-accelerator in the Earth’s </w:t>
      </w:r>
      <w:proofErr w:type="spellStart"/>
      <w:r>
        <w:t>magnetosheath</w:t>
      </w:r>
      <w:proofErr w:type="spellEnd"/>
    </w:p>
  </w:comment>
  <w:comment w:id="7" w:author="mmwave" w:date="2025-08-03T21:08:00Z" w:initials="m">
    <w:p w14:paraId="519A0FC5" w14:textId="77140003" w:rsidR="005F5B00" w:rsidRDefault="005F5B00">
      <w:pPr>
        <w:pStyle w:val="CommentText"/>
      </w:pPr>
      <w:r>
        <w:rPr>
          <w:rStyle w:val="CommentReference"/>
        </w:rPr>
        <w:annotationRef/>
      </w:r>
      <w:r w:rsidRPr="00B6057C">
        <w:rPr>
          <w:rFonts w:ascii="AdvOT19ee2aa8.B" w:hAnsi="AdvOT19ee2aa8.B"/>
          <w:color w:val="231F20"/>
          <w:sz w:val="26"/>
          <w:szCs w:val="26"/>
        </w:rPr>
        <w:t>Direct Observation of Electron Distributions inside Millisecond Duration Electron Holes</w:t>
      </w:r>
    </w:p>
  </w:comment>
  <w:comment w:id="8" w:author="mmwave" w:date="2025-08-03T21:25:00Z" w:initials="m">
    <w:p w14:paraId="07C31D96" w14:textId="77777777" w:rsidR="005F5B00" w:rsidRPr="00A63E8A" w:rsidRDefault="005F5B00" w:rsidP="00A63E8A">
      <w:pPr>
        <w:pStyle w:val="Heading1"/>
        <w:spacing w:before="0" w:beforeAutospacing="0" w:after="60" w:afterAutospacing="0"/>
        <w:ind w:right="240"/>
        <w:textAlignment w:val="baseline"/>
        <w:rPr>
          <w:rFonts w:ascii="Segoe UI" w:hAnsi="Segoe UI" w:cs="Segoe UI"/>
          <w:b w:val="0"/>
          <w:bCs w:val="0"/>
          <w:color w:val="333333"/>
        </w:rPr>
      </w:pPr>
      <w:r>
        <w:rPr>
          <w:rStyle w:val="CommentReference"/>
        </w:rPr>
        <w:annotationRef/>
      </w:r>
      <w:r w:rsidRPr="00A63E8A">
        <w:rPr>
          <w:rFonts w:ascii="Segoe UI" w:hAnsi="Segoe UI" w:cs="Segoe UI"/>
          <w:b w:val="0"/>
          <w:bCs w:val="0"/>
          <w:color w:val="333333"/>
        </w:rPr>
        <w:t>Analysis of the Anomalous Doppler Effect from Quantum Theory to Classical Dynamics Simulations</w:t>
      </w:r>
    </w:p>
    <w:p w14:paraId="7727ED71" w14:textId="51CD00C2" w:rsidR="005F5B00" w:rsidRDefault="005F5B00">
      <w:pPr>
        <w:pStyle w:val="CommentText"/>
      </w:pPr>
    </w:p>
  </w:comment>
  <w:comment w:id="53" w:author="mmwave" w:date="2025-08-29T03:19:00Z" w:initials="m">
    <w:p w14:paraId="1B68828C" w14:textId="77777777" w:rsidR="005F5B00" w:rsidRDefault="005F5B00" w:rsidP="002A0172">
      <w:pPr>
        <w:pStyle w:val="Heading1"/>
        <w:spacing w:before="0" w:beforeAutospacing="0" w:after="60" w:afterAutospacing="0"/>
        <w:ind w:right="240"/>
        <w:textAlignment w:val="baseline"/>
        <w:rPr>
          <w:rFonts w:ascii="Segoe UI" w:hAnsi="Segoe UI" w:cs="Segoe UI"/>
          <w:b w:val="0"/>
          <w:bCs w:val="0"/>
          <w:color w:val="333333"/>
        </w:rPr>
      </w:pPr>
      <w:r>
        <w:rPr>
          <w:rStyle w:val="CommentReference"/>
        </w:rPr>
        <w:annotationRef/>
      </w:r>
      <w:r>
        <w:rPr>
          <w:rFonts w:ascii="Segoe UI" w:hAnsi="Segoe UI" w:cs="Segoe UI"/>
          <w:b w:val="0"/>
          <w:bCs w:val="0"/>
          <w:color w:val="333333"/>
        </w:rPr>
        <w:t>Analysis of the Anomalous Doppler Effect from Quantum Theory to Classical Dynamics Simulations</w:t>
      </w:r>
    </w:p>
    <w:p w14:paraId="0E7AB526" w14:textId="1484260F" w:rsidR="005F5B00" w:rsidRDefault="005F5B00">
      <w:pPr>
        <w:pStyle w:val="CommentText"/>
      </w:pPr>
    </w:p>
  </w:comment>
  <w:comment w:id="55" w:author="mmwave" w:date="2025-09-04T14:42:00Z" w:initials="m">
    <w:p w14:paraId="16EBB0A5" w14:textId="77777777" w:rsidR="005F5B00" w:rsidRDefault="005F5B00" w:rsidP="00457C0F">
      <w:pPr>
        <w:pStyle w:val="CommentText"/>
      </w:pPr>
      <w:r>
        <w:rPr>
          <w:rStyle w:val="CommentReference"/>
        </w:rPr>
        <w:annotationRef/>
      </w:r>
      <w:r>
        <w:rPr>
          <w:rFonts w:ascii="Segoe UI" w:hAnsi="Segoe UI" w:cs="Segoe UI"/>
          <w:b/>
          <w:bCs/>
          <w:color w:val="333333"/>
        </w:rPr>
        <w:t>Analysis of the Anomalous Doppler Effect from Quantum Theory to Classical Dynamics Simulations</w:t>
      </w:r>
    </w:p>
  </w:comment>
  <w:comment w:id="56" w:author="mmwave" w:date="2025-09-05T01:40:00Z" w:initials="m">
    <w:p w14:paraId="233D987F" w14:textId="3AF2BDD3" w:rsidR="005F5B00" w:rsidRDefault="005F5B00">
      <w:pPr>
        <w:pStyle w:val="CommentText"/>
      </w:pPr>
      <w:r>
        <w:rPr>
          <w:rStyle w:val="CommentReference"/>
        </w:rPr>
        <w:annotationRef/>
      </w:r>
      <w:r w:rsidRPr="000669FA">
        <w:rPr>
          <w:rFonts w:ascii="AdvOT19ee2aa8.B" w:hAnsi="AdvOT19ee2aa8.B"/>
          <w:color w:val="231F20"/>
          <w:sz w:val="26"/>
          <w:szCs w:val="26"/>
        </w:rPr>
        <w:t>Direct Observation of Electron Distributions inside Millisecond Duration Electron Holes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736E85" w15:done="1"/>
  <w15:commentEx w15:paraId="4846D4C1" w15:done="1"/>
  <w15:commentEx w15:paraId="5A8EFE23" w15:done="1"/>
  <w15:commentEx w15:paraId="4FAD1EB2" w15:done="1"/>
  <w15:commentEx w15:paraId="7D0DFCFB" w15:done="1"/>
  <w15:commentEx w15:paraId="72950F7F" w15:done="1"/>
  <w15:commentEx w15:paraId="6639A3D0" w15:done="1"/>
  <w15:commentEx w15:paraId="519A0FC5" w15:done="1"/>
  <w15:commentEx w15:paraId="7727ED71" w15:done="1"/>
  <w15:commentEx w15:paraId="0E7AB526" w15:done="1"/>
  <w15:commentEx w15:paraId="16EBB0A5" w15:done="1"/>
  <w15:commentEx w15:paraId="233D987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736E85" w16cid:durableId="2C3A4D5A"/>
  <w16cid:commentId w16cid:paraId="4846D4C1" w16cid:durableId="2C361E04"/>
  <w16cid:commentId w16cid:paraId="5A8EFE23" w16cid:durableId="2C361F10"/>
  <w16cid:commentId w16cid:paraId="4FAD1EB2" w16cid:durableId="2C361F84"/>
  <w16cid:commentId w16cid:paraId="7D0DFCFB" w16cid:durableId="2C3532D1"/>
  <w16cid:commentId w16cid:paraId="72950F7F" w16cid:durableId="2C2166DC"/>
  <w16cid:commentId w16cid:paraId="6639A3D0" w16cid:durableId="2C216702"/>
  <w16cid:commentId w16cid:paraId="519A0FC5" w16cid:durableId="2C3A4E34"/>
  <w16cid:commentId w16cid:paraId="7727ED71" w16cid:durableId="2C3A522C"/>
  <w16cid:commentId w16cid:paraId="0E7AB526" w16cid:durableId="2C5B9AA6"/>
  <w16cid:commentId w16cid:paraId="16EBB0A5" w16cid:durableId="2C6423DA"/>
  <w16cid:commentId w16cid:paraId="233D987F" w16cid:durableId="2C64B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BD4BB" w14:textId="77777777" w:rsidR="00634D27" w:rsidRDefault="00634D27" w:rsidP="00FD4FE0">
      <w:pPr>
        <w:spacing w:after="0" w:line="240" w:lineRule="auto"/>
      </w:pPr>
      <w:r>
        <w:separator/>
      </w:r>
    </w:p>
  </w:endnote>
  <w:endnote w:type="continuationSeparator" w:id="0">
    <w:p w14:paraId="76701D01" w14:textId="77777777" w:rsidR="00634D27" w:rsidRDefault="00634D27" w:rsidP="00FD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liver">
    <w:altName w:val="Cambria"/>
    <w:panose1 w:val="00000000000000000000"/>
    <w:charset w:val="00"/>
    <w:family w:val="roman"/>
    <w:notTrueType/>
    <w:pitch w:val="default"/>
  </w:font>
  <w:font w:name="Gulliver-Italic">
    <w:altName w:val="Cambria"/>
    <w:panose1 w:val="00000000000000000000"/>
    <w:charset w:val="00"/>
    <w:family w:val="roman"/>
    <w:notTrueType/>
    <w:pitch w:val="default"/>
  </w:font>
  <w:font w:name="AdvOT483a8203">
    <w:altName w:val="Cambria"/>
    <w:panose1 w:val="00000000000000000000"/>
    <w:charset w:val="00"/>
    <w:family w:val="roman"/>
    <w:notTrueType/>
    <w:pitch w:val="default"/>
  </w:font>
  <w:font w:name="AdvOT19ee2aa8.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8BAC1" w14:textId="77777777" w:rsidR="00634D27" w:rsidRDefault="00634D27" w:rsidP="00FD4FE0">
      <w:pPr>
        <w:spacing w:after="0" w:line="240" w:lineRule="auto"/>
      </w:pPr>
      <w:r>
        <w:separator/>
      </w:r>
    </w:p>
  </w:footnote>
  <w:footnote w:type="continuationSeparator" w:id="0">
    <w:p w14:paraId="6BB2A524" w14:textId="77777777" w:rsidR="00634D27" w:rsidRDefault="00634D27" w:rsidP="00FD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C0"/>
    <w:multiLevelType w:val="hybridMultilevel"/>
    <w:tmpl w:val="0BDAF956"/>
    <w:lvl w:ilvl="0" w:tplc="42648418">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2DB7"/>
    <w:multiLevelType w:val="hybridMultilevel"/>
    <w:tmpl w:val="97DE87BA"/>
    <w:lvl w:ilvl="0" w:tplc="3F840E5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5731A9D"/>
    <w:multiLevelType w:val="hybridMultilevel"/>
    <w:tmpl w:val="B6A0AF8E"/>
    <w:lvl w:ilvl="0" w:tplc="051A1CB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760617BA"/>
    <w:multiLevelType w:val="hybridMultilevel"/>
    <w:tmpl w:val="A564914C"/>
    <w:lvl w:ilvl="0" w:tplc="79F8873C">
      <w:start w:val="1"/>
      <w:numFmt w:val="lowerLetter"/>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mwave">
    <w15:presenceInfo w15:providerId="None" w15:userId="mmwa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260&lt;/item&gt;&lt;item&gt;2279&lt;/item&gt;&lt;item&gt;2280&lt;/item&gt;&lt;item&gt;2282&lt;/item&gt;&lt;item&gt;2285&lt;/item&gt;&lt;item&gt;2286&lt;/item&gt;&lt;item&gt;2287&lt;/item&gt;&lt;item&gt;2288&lt;/item&gt;&lt;item&gt;2297&lt;/item&gt;&lt;item&gt;2337&lt;/item&gt;&lt;item&gt;2339&lt;/item&gt;&lt;item&gt;2340&lt;/item&gt;&lt;item&gt;2341&lt;/item&gt;&lt;item&gt;2342&lt;/item&gt;&lt;item&gt;2343&lt;/item&gt;&lt;item&gt;2345&lt;/item&gt;&lt;item&gt;2348&lt;/item&gt;&lt;item&gt;2350&lt;/item&gt;&lt;item&gt;2351&lt;/item&gt;&lt;item&gt;2399&lt;/item&gt;&lt;item&gt;2400&lt;/item&gt;&lt;item&gt;2401&lt;/item&gt;&lt;item&gt;2402&lt;/item&gt;&lt;item&gt;2404&lt;/item&gt;&lt;item&gt;2405&lt;/item&gt;&lt;item&gt;2406&lt;/item&gt;&lt;item&gt;2409&lt;/item&gt;&lt;item&gt;2411&lt;/item&gt;&lt;/record-ids&gt;&lt;/item&gt;&lt;/Libraries&gt;"/>
  </w:docVars>
  <w:rsids>
    <w:rsidRoot w:val="001E5C0C"/>
    <w:rsid w:val="000054DD"/>
    <w:rsid w:val="000056CD"/>
    <w:rsid w:val="00006068"/>
    <w:rsid w:val="000079FC"/>
    <w:rsid w:val="00011A05"/>
    <w:rsid w:val="0001236A"/>
    <w:rsid w:val="00017301"/>
    <w:rsid w:val="00021A2D"/>
    <w:rsid w:val="00021ABE"/>
    <w:rsid w:val="00021DAE"/>
    <w:rsid w:val="00023180"/>
    <w:rsid w:val="00024CDB"/>
    <w:rsid w:val="00027284"/>
    <w:rsid w:val="000323E3"/>
    <w:rsid w:val="00035539"/>
    <w:rsid w:val="00036E3B"/>
    <w:rsid w:val="00042495"/>
    <w:rsid w:val="00043FDF"/>
    <w:rsid w:val="00046B4C"/>
    <w:rsid w:val="000479A6"/>
    <w:rsid w:val="00050204"/>
    <w:rsid w:val="000541F4"/>
    <w:rsid w:val="00062307"/>
    <w:rsid w:val="000669FA"/>
    <w:rsid w:val="00072B61"/>
    <w:rsid w:val="00077196"/>
    <w:rsid w:val="00085852"/>
    <w:rsid w:val="00087512"/>
    <w:rsid w:val="000963AD"/>
    <w:rsid w:val="00097AC9"/>
    <w:rsid w:val="00097C4D"/>
    <w:rsid w:val="000A0E03"/>
    <w:rsid w:val="000A2702"/>
    <w:rsid w:val="000A64A0"/>
    <w:rsid w:val="000B111D"/>
    <w:rsid w:val="000B1B13"/>
    <w:rsid w:val="000C08C0"/>
    <w:rsid w:val="000C26C5"/>
    <w:rsid w:val="000C4E5C"/>
    <w:rsid w:val="000C5374"/>
    <w:rsid w:val="000D0167"/>
    <w:rsid w:val="000D1A21"/>
    <w:rsid w:val="000D40A7"/>
    <w:rsid w:val="000D5A5E"/>
    <w:rsid w:val="000D614C"/>
    <w:rsid w:val="000E3750"/>
    <w:rsid w:val="000E6E3E"/>
    <w:rsid w:val="000F1579"/>
    <w:rsid w:val="000F1EF4"/>
    <w:rsid w:val="00107FC6"/>
    <w:rsid w:val="001129F2"/>
    <w:rsid w:val="00114239"/>
    <w:rsid w:val="00115332"/>
    <w:rsid w:val="001174DC"/>
    <w:rsid w:val="00117E2E"/>
    <w:rsid w:val="00121097"/>
    <w:rsid w:val="001214B7"/>
    <w:rsid w:val="001215C4"/>
    <w:rsid w:val="00124B41"/>
    <w:rsid w:val="00124D36"/>
    <w:rsid w:val="00127B01"/>
    <w:rsid w:val="0013075D"/>
    <w:rsid w:val="0013177F"/>
    <w:rsid w:val="0014407C"/>
    <w:rsid w:val="001447DA"/>
    <w:rsid w:val="001470B9"/>
    <w:rsid w:val="00147FD2"/>
    <w:rsid w:val="00150F50"/>
    <w:rsid w:val="00155564"/>
    <w:rsid w:val="00156922"/>
    <w:rsid w:val="00157F1F"/>
    <w:rsid w:val="0016521C"/>
    <w:rsid w:val="00170A70"/>
    <w:rsid w:val="001719D7"/>
    <w:rsid w:val="00171A4F"/>
    <w:rsid w:val="001839D2"/>
    <w:rsid w:val="00194F7F"/>
    <w:rsid w:val="001A0EF7"/>
    <w:rsid w:val="001A2A03"/>
    <w:rsid w:val="001B0741"/>
    <w:rsid w:val="001B5C7B"/>
    <w:rsid w:val="001C05F2"/>
    <w:rsid w:val="001C31DF"/>
    <w:rsid w:val="001C5EB8"/>
    <w:rsid w:val="001C6678"/>
    <w:rsid w:val="001D1953"/>
    <w:rsid w:val="001D39AE"/>
    <w:rsid w:val="001D4893"/>
    <w:rsid w:val="001E1527"/>
    <w:rsid w:val="001E4B73"/>
    <w:rsid w:val="001E5C0C"/>
    <w:rsid w:val="001F6C3D"/>
    <w:rsid w:val="00200AE9"/>
    <w:rsid w:val="002034B1"/>
    <w:rsid w:val="0020468D"/>
    <w:rsid w:val="00204B1F"/>
    <w:rsid w:val="00204CC8"/>
    <w:rsid w:val="00206E0E"/>
    <w:rsid w:val="00207CB4"/>
    <w:rsid w:val="002116AD"/>
    <w:rsid w:val="0021202B"/>
    <w:rsid w:val="0021472D"/>
    <w:rsid w:val="00217147"/>
    <w:rsid w:val="00220092"/>
    <w:rsid w:val="00220913"/>
    <w:rsid w:val="00221004"/>
    <w:rsid w:val="00231F69"/>
    <w:rsid w:val="00234536"/>
    <w:rsid w:val="00237CC8"/>
    <w:rsid w:val="00240D43"/>
    <w:rsid w:val="00255CA0"/>
    <w:rsid w:val="00256312"/>
    <w:rsid w:val="0025733D"/>
    <w:rsid w:val="0026168B"/>
    <w:rsid w:val="00274040"/>
    <w:rsid w:val="0028214B"/>
    <w:rsid w:val="002831C1"/>
    <w:rsid w:val="002A0172"/>
    <w:rsid w:val="002A0B95"/>
    <w:rsid w:val="002A2F43"/>
    <w:rsid w:val="002A5604"/>
    <w:rsid w:val="002B0F9B"/>
    <w:rsid w:val="002B10AC"/>
    <w:rsid w:val="002B1F32"/>
    <w:rsid w:val="002B2323"/>
    <w:rsid w:val="002C0DCC"/>
    <w:rsid w:val="002C23FF"/>
    <w:rsid w:val="002E6974"/>
    <w:rsid w:val="002F7672"/>
    <w:rsid w:val="00300F98"/>
    <w:rsid w:val="00301BBC"/>
    <w:rsid w:val="00303D7A"/>
    <w:rsid w:val="00305029"/>
    <w:rsid w:val="00310566"/>
    <w:rsid w:val="00312B51"/>
    <w:rsid w:val="00315700"/>
    <w:rsid w:val="003164EB"/>
    <w:rsid w:val="003170A9"/>
    <w:rsid w:val="00317B36"/>
    <w:rsid w:val="00322ACE"/>
    <w:rsid w:val="00325641"/>
    <w:rsid w:val="00331D86"/>
    <w:rsid w:val="00336A4C"/>
    <w:rsid w:val="003473C9"/>
    <w:rsid w:val="00354123"/>
    <w:rsid w:val="00355615"/>
    <w:rsid w:val="0035679F"/>
    <w:rsid w:val="003676DB"/>
    <w:rsid w:val="00375E76"/>
    <w:rsid w:val="0038031B"/>
    <w:rsid w:val="00383518"/>
    <w:rsid w:val="00384804"/>
    <w:rsid w:val="00396A39"/>
    <w:rsid w:val="003A04B3"/>
    <w:rsid w:val="003B4D49"/>
    <w:rsid w:val="003B6BA2"/>
    <w:rsid w:val="003C026C"/>
    <w:rsid w:val="003C0CEA"/>
    <w:rsid w:val="003C3ED1"/>
    <w:rsid w:val="003C57F2"/>
    <w:rsid w:val="003C61A3"/>
    <w:rsid w:val="003D1B66"/>
    <w:rsid w:val="003D20B8"/>
    <w:rsid w:val="003D2630"/>
    <w:rsid w:val="003D3DC1"/>
    <w:rsid w:val="003E2D17"/>
    <w:rsid w:val="003E5AB1"/>
    <w:rsid w:val="003F07D4"/>
    <w:rsid w:val="003F49A7"/>
    <w:rsid w:val="003F4BD6"/>
    <w:rsid w:val="003F5CE2"/>
    <w:rsid w:val="00404BCA"/>
    <w:rsid w:val="00412EB8"/>
    <w:rsid w:val="00422DDB"/>
    <w:rsid w:val="00425254"/>
    <w:rsid w:val="00426E5F"/>
    <w:rsid w:val="0043352F"/>
    <w:rsid w:val="00437B34"/>
    <w:rsid w:val="0044002C"/>
    <w:rsid w:val="00441F24"/>
    <w:rsid w:val="00442E61"/>
    <w:rsid w:val="0044331C"/>
    <w:rsid w:val="00443EAA"/>
    <w:rsid w:val="0044482F"/>
    <w:rsid w:val="0044715F"/>
    <w:rsid w:val="00447523"/>
    <w:rsid w:val="004476A7"/>
    <w:rsid w:val="00450385"/>
    <w:rsid w:val="00450484"/>
    <w:rsid w:val="0045060C"/>
    <w:rsid w:val="004515FF"/>
    <w:rsid w:val="00457C0F"/>
    <w:rsid w:val="00467A11"/>
    <w:rsid w:val="004710CA"/>
    <w:rsid w:val="00473599"/>
    <w:rsid w:val="0048152F"/>
    <w:rsid w:val="00484703"/>
    <w:rsid w:val="004A04FF"/>
    <w:rsid w:val="004B348F"/>
    <w:rsid w:val="004B39B2"/>
    <w:rsid w:val="004C29F4"/>
    <w:rsid w:val="004C43A8"/>
    <w:rsid w:val="004C54A1"/>
    <w:rsid w:val="004D4760"/>
    <w:rsid w:val="004D5237"/>
    <w:rsid w:val="004D79E7"/>
    <w:rsid w:val="004E0593"/>
    <w:rsid w:val="004E42D9"/>
    <w:rsid w:val="004F455C"/>
    <w:rsid w:val="004F6F8B"/>
    <w:rsid w:val="005121E9"/>
    <w:rsid w:val="00520A4B"/>
    <w:rsid w:val="005215E9"/>
    <w:rsid w:val="0052194C"/>
    <w:rsid w:val="00523238"/>
    <w:rsid w:val="0052372E"/>
    <w:rsid w:val="00524D3D"/>
    <w:rsid w:val="00527607"/>
    <w:rsid w:val="005416A0"/>
    <w:rsid w:val="00541FD7"/>
    <w:rsid w:val="00544296"/>
    <w:rsid w:val="00544E17"/>
    <w:rsid w:val="005454F6"/>
    <w:rsid w:val="00555B40"/>
    <w:rsid w:val="00556F6E"/>
    <w:rsid w:val="0057401D"/>
    <w:rsid w:val="005751A2"/>
    <w:rsid w:val="00576657"/>
    <w:rsid w:val="00577118"/>
    <w:rsid w:val="00582670"/>
    <w:rsid w:val="00583074"/>
    <w:rsid w:val="00587057"/>
    <w:rsid w:val="0059044B"/>
    <w:rsid w:val="005940E6"/>
    <w:rsid w:val="00594ABC"/>
    <w:rsid w:val="00596E62"/>
    <w:rsid w:val="005A00E1"/>
    <w:rsid w:val="005A214B"/>
    <w:rsid w:val="005A555E"/>
    <w:rsid w:val="005A62A1"/>
    <w:rsid w:val="005B4743"/>
    <w:rsid w:val="005B50AA"/>
    <w:rsid w:val="005B543E"/>
    <w:rsid w:val="005B759B"/>
    <w:rsid w:val="005B79E0"/>
    <w:rsid w:val="005C060A"/>
    <w:rsid w:val="005C432F"/>
    <w:rsid w:val="005C6AF0"/>
    <w:rsid w:val="005C6B7F"/>
    <w:rsid w:val="005D4FB0"/>
    <w:rsid w:val="005D57F7"/>
    <w:rsid w:val="005D776E"/>
    <w:rsid w:val="005E0ECB"/>
    <w:rsid w:val="005E1DBD"/>
    <w:rsid w:val="005E4784"/>
    <w:rsid w:val="005F31D6"/>
    <w:rsid w:val="005F5B00"/>
    <w:rsid w:val="005F6C77"/>
    <w:rsid w:val="00601BDA"/>
    <w:rsid w:val="00603393"/>
    <w:rsid w:val="00614A58"/>
    <w:rsid w:val="00614CA0"/>
    <w:rsid w:val="00617732"/>
    <w:rsid w:val="006220E5"/>
    <w:rsid w:val="00622B68"/>
    <w:rsid w:val="00622F4A"/>
    <w:rsid w:val="00623CEA"/>
    <w:rsid w:val="00626229"/>
    <w:rsid w:val="00630F0C"/>
    <w:rsid w:val="00634D27"/>
    <w:rsid w:val="00636381"/>
    <w:rsid w:val="0063719D"/>
    <w:rsid w:val="00641A44"/>
    <w:rsid w:val="006422D6"/>
    <w:rsid w:val="00656CB6"/>
    <w:rsid w:val="00680ABF"/>
    <w:rsid w:val="00684C1B"/>
    <w:rsid w:val="00684F1C"/>
    <w:rsid w:val="006962A0"/>
    <w:rsid w:val="006A13C8"/>
    <w:rsid w:val="006A529B"/>
    <w:rsid w:val="006A5918"/>
    <w:rsid w:val="006B12CE"/>
    <w:rsid w:val="006C2B9A"/>
    <w:rsid w:val="006C3343"/>
    <w:rsid w:val="006C3E0C"/>
    <w:rsid w:val="006D0E14"/>
    <w:rsid w:val="006D22D7"/>
    <w:rsid w:val="006D3DB3"/>
    <w:rsid w:val="006E371D"/>
    <w:rsid w:val="0070513F"/>
    <w:rsid w:val="00705583"/>
    <w:rsid w:val="00707C87"/>
    <w:rsid w:val="00711EE2"/>
    <w:rsid w:val="00713C95"/>
    <w:rsid w:val="00714B2C"/>
    <w:rsid w:val="00717057"/>
    <w:rsid w:val="007264ED"/>
    <w:rsid w:val="007300DC"/>
    <w:rsid w:val="007371E0"/>
    <w:rsid w:val="00743C22"/>
    <w:rsid w:val="00744C47"/>
    <w:rsid w:val="007518C1"/>
    <w:rsid w:val="0076074E"/>
    <w:rsid w:val="00760820"/>
    <w:rsid w:val="00761320"/>
    <w:rsid w:val="00761339"/>
    <w:rsid w:val="007745D2"/>
    <w:rsid w:val="00774D16"/>
    <w:rsid w:val="00776D5B"/>
    <w:rsid w:val="00780836"/>
    <w:rsid w:val="00782773"/>
    <w:rsid w:val="00782FB2"/>
    <w:rsid w:val="00790B0F"/>
    <w:rsid w:val="0079438D"/>
    <w:rsid w:val="00794476"/>
    <w:rsid w:val="00794966"/>
    <w:rsid w:val="007A173B"/>
    <w:rsid w:val="007A3EFC"/>
    <w:rsid w:val="007A47FF"/>
    <w:rsid w:val="007A501F"/>
    <w:rsid w:val="007A59D7"/>
    <w:rsid w:val="007A5D8E"/>
    <w:rsid w:val="007A65DB"/>
    <w:rsid w:val="007B3E86"/>
    <w:rsid w:val="007B46A8"/>
    <w:rsid w:val="007B5F6B"/>
    <w:rsid w:val="007B749A"/>
    <w:rsid w:val="007B7ABD"/>
    <w:rsid w:val="007C3DA4"/>
    <w:rsid w:val="007C5C02"/>
    <w:rsid w:val="007D2236"/>
    <w:rsid w:val="007D483B"/>
    <w:rsid w:val="007E0230"/>
    <w:rsid w:val="007E2039"/>
    <w:rsid w:val="007E3FAB"/>
    <w:rsid w:val="007F28D9"/>
    <w:rsid w:val="007F5AB2"/>
    <w:rsid w:val="008013A3"/>
    <w:rsid w:val="00803880"/>
    <w:rsid w:val="008067B3"/>
    <w:rsid w:val="0081149E"/>
    <w:rsid w:val="00820D68"/>
    <w:rsid w:val="00823445"/>
    <w:rsid w:val="008248DE"/>
    <w:rsid w:val="0082492F"/>
    <w:rsid w:val="0082560D"/>
    <w:rsid w:val="00831181"/>
    <w:rsid w:val="008312CF"/>
    <w:rsid w:val="00835711"/>
    <w:rsid w:val="0083783E"/>
    <w:rsid w:val="00841BCA"/>
    <w:rsid w:val="008441B2"/>
    <w:rsid w:val="00844E83"/>
    <w:rsid w:val="00855C9E"/>
    <w:rsid w:val="00857987"/>
    <w:rsid w:val="00865129"/>
    <w:rsid w:val="00867AF2"/>
    <w:rsid w:val="00872AAD"/>
    <w:rsid w:val="00872AF5"/>
    <w:rsid w:val="0087491A"/>
    <w:rsid w:val="008750D0"/>
    <w:rsid w:val="00875B86"/>
    <w:rsid w:val="00883822"/>
    <w:rsid w:val="00884F54"/>
    <w:rsid w:val="00893DFD"/>
    <w:rsid w:val="0089470A"/>
    <w:rsid w:val="00896391"/>
    <w:rsid w:val="008A5F83"/>
    <w:rsid w:val="008B0274"/>
    <w:rsid w:val="008C516B"/>
    <w:rsid w:val="008C6F7C"/>
    <w:rsid w:val="008D00EE"/>
    <w:rsid w:val="008D3E59"/>
    <w:rsid w:val="008E01C5"/>
    <w:rsid w:val="008E123A"/>
    <w:rsid w:val="008F5656"/>
    <w:rsid w:val="00901A94"/>
    <w:rsid w:val="00902484"/>
    <w:rsid w:val="00921DDB"/>
    <w:rsid w:val="0093372C"/>
    <w:rsid w:val="009360D0"/>
    <w:rsid w:val="0094192F"/>
    <w:rsid w:val="0094220F"/>
    <w:rsid w:val="00955755"/>
    <w:rsid w:val="00960719"/>
    <w:rsid w:val="00962502"/>
    <w:rsid w:val="009742AB"/>
    <w:rsid w:val="00976669"/>
    <w:rsid w:val="00982900"/>
    <w:rsid w:val="0098405C"/>
    <w:rsid w:val="009907A7"/>
    <w:rsid w:val="00991451"/>
    <w:rsid w:val="009938FB"/>
    <w:rsid w:val="0099737F"/>
    <w:rsid w:val="009A3E53"/>
    <w:rsid w:val="009A586D"/>
    <w:rsid w:val="009A6BBB"/>
    <w:rsid w:val="009B3293"/>
    <w:rsid w:val="009B39FF"/>
    <w:rsid w:val="009B4595"/>
    <w:rsid w:val="009B68BD"/>
    <w:rsid w:val="009D0213"/>
    <w:rsid w:val="009D3C53"/>
    <w:rsid w:val="009D5B92"/>
    <w:rsid w:val="009E0278"/>
    <w:rsid w:val="009E73C1"/>
    <w:rsid w:val="009F0606"/>
    <w:rsid w:val="009F29BD"/>
    <w:rsid w:val="009F301C"/>
    <w:rsid w:val="00A0184D"/>
    <w:rsid w:val="00A04258"/>
    <w:rsid w:val="00A11EEF"/>
    <w:rsid w:val="00A16D66"/>
    <w:rsid w:val="00A23569"/>
    <w:rsid w:val="00A30BC4"/>
    <w:rsid w:val="00A364E1"/>
    <w:rsid w:val="00A44EFC"/>
    <w:rsid w:val="00A457C8"/>
    <w:rsid w:val="00A47DC2"/>
    <w:rsid w:val="00A523F4"/>
    <w:rsid w:val="00A52786"/>
    <w:rsid w:val="00A55A09"/>
    <w:rsid w:val="00A57572"/>
    <w:rsid w:val="00A606EA"/>
    <w:rsid w:val="00A63E8A"/>
    <w:rsid w:val="00A6579F"/>
    <w:rsid w:val="00A6742A"/>
    <w:rsid w:val="00A71B8D"/>
    <w:rsid w:val="00A720BA"/>
    <w:rsid w:val="00A72526"/>
    <w:rsid w:val="00A72D5C"/>
    <w:rsid w:val="00A779B8"/>
    <w:rsid w:val="00A87489"/>
    <w:rsid w:val="00A877A4"/>
    <w:rsid w:val="00A90A05"/>
    <w:rsid w:val="00A910D3"/>
    <w:rsid w:val="00A92F69"/>
    <w:rsid w:val="00A93C5F"/>
    <w:rsid w:val="00A96230"/>
    <w:rsid w:val="00A966DD"/>
    <w:rsid w:val="00A97FA7"/>
    <w:rsid w:val="00AA18BF"/>
    <w:rsid w:val="00AA40CC"/>
    <w:rsid w:val="00AA479F"/>
    <w:rsid w:val="00AA5B31"/>
    <w:rsid w:val="00AB40EC"/>
    <w:rsid w:val="00AC35D6"/>
    <w:rsid w:val="00AC6FA6"/>
    <w:rsid w:val="00AD17EC"/>
    <w:rsid w:val="00AD338A"/>
    <w:rsid w:val="00AD7AE7"/>
    <w:rsid w:val="00AD7B5D"/>
    <w:rsid w:val="00AE2B12"/>
    <w:rsid w:val="00AE74CA"/>
    <w:rsid w:val="00AE7DB4"/>
    <w:rsid w:val="00AF6358"/>
    <w:rsid w:val="00B0226A"/>
    <w:rsid w:val="00B06CE9"/>
    <w:rsid w:val="00B077C6"/>
    <w:rsid w:val="00B07C92"/>
    <w:rsid w:val="00B104E2"/>
    <w:rsid w:val="00B1117A"/>
    <w:rsid w:val="00B2234C"/>
    <w:rsid w:val="00B30043"/>
    <w:rsid w:val="00B31503"/>
    <w:rsid w:val="00B32A54"/>
    <w:rsid w:val="00B32F0A"/>
    <w:rsid w:val="00B42C94"/>
    <w:rsid w:val="00B52633"/>
    <w:rsid w:val="00B54B2F"/>
    <w:rsid w:val="00B6057C"/>
    <w:rsid w:val="00B625A4"/>
    <w:rsid w:val="00B62D33"/>
    <w:rsid w:val="00B6551B"/>
    <w:rsid w:val="00B6718C"/>
    <w:rsid w:val="00B722F5"/>
    <w:rsid w:val="00B72BED"/>
    <w:rsid w:val="00B733AC"/>
    <w:rsid w:val="00B80936"/>
    <w:rsid w:val="00BA28E3"/>
    <w:rsid w:val="00BA2F9E"/>
    <w:rsid w:val="00BA5DDD"/>
    <w:rsid w:val="00BA6518"/>
    <w:rsid w:val="00BB3724"/>
    <w:rsid w:val="00BB3A9A"/>
    <w:rsid w:val="00BB3A9D"/>
    <w:rsid w:val="00BB5B1A"/>
    <w:rsid w:val="00BC075B"/>
    <w:rsid w:val="00BC1C2B"/>
    <w:rsid w:val="00BC2CC4"/>
    <w:rsid w:val="00BC3798"/>
    <w:rsid w:val="00BC4F39"/>
    <w:rsid w:val="00BD388D"/>
    <w:rsid w:val="00BD5A15"/>
    <w:rsid w:val="00BE04A2"/>
    <w:rsid w:val="00BE13D6"/>
    <w:rsid w:val="00BE1F27"/>
    <w:rsid w:val="00BE3A29"/>
    <w:rsid w:val="00BE4CED"/>
    <w:rsid w:val="00BF5B81"/>
    <w:rsid w:val="00C00DD5"/>
    <w:rsid w:val="00C040D1"/>
    <w:rsid w:val="00C11736"/>
    <w:rsid w:val="00C170CE"/>
    <w:rsid w:val="00C229D6"/>
    <w:rsid w:val="00C231EE"/>
    <w:rsid w:val="00C25B79"/>
    <w:rsid w:val="00C30478"/>
    <w:rsid w:val="00C36A16"/>
    <w:rsid w:val="00C41B4A"/>
    <w:rsid w:val="00C53F5E"/>
    <w:rsid w:val="00C5546E"/>
    <w:rsid w:val="00C568C5"/>
    <w:rsid w:val="00C66FAA"/>
    <w:rsid w:val="00C81504"/>
    <w:rsid w:val="00C8188E"/>
    <w:rsid w:val="00C81F97"/>
    <w:rsid w:val="00C82B73"/>
    <w:rsid w:val="00C87DBF"/>
    <w:rsid w:val="00C93756"/>
    <w:rsid w:val="00C96438"/>
    <w:rsid w:val="00C96F25"/>
    <w:rsid w:val="00C97656"/>
    <w:rsid w:val="00CA1412"/>
    <w:rsid w:val="00CA7A2A"/>
    <w:rsid w:val="00CB3F08"/>
    <w:rsid w:val="00CB51E3"/>
    <w:rsid w:val="00CB6387"/>
    <w:rsid w:val="00CB7AFC"/>
    <w:rsid w:val="00CC3624"/>
    <w:rsid w:val="00CD17F3"/>
    <w:rsid w:val="00CD39D5"/>
    <w:rsid w:val="00CD744C"/>
    <w:rsid w:val="00CE2604"/>
    <w:rsid w:val="00CF38BB"/>
    <w:rsid w:val="00D00EB7"/>
    <w:rsid w:val="00D06767"/>
    <w:rsid w:val="00D1231F"/>
    <w:rsid w:val="00D16346"/>
    <w:rsid w:val="00D37C0C"/>
    <w:rsid w:val="00D41DB4"/>
    <w:rsid w:val="00D4522A"/>
    <w:rsid w:val="00D5293C"/>
    <w:rsid w:val="00D5796F"/>
    <w:rsid w:val="00D57C65"/>
    <w:rsid w:val="00D64D3D"/>
    <w:rsid w:val="00D6775C"/>
    <w:rsid w:val="00D72C0C"/>
    <w:rsid w:val="00D76739"/>
    <w:rsid w:val="00D77C9A"/>
    <w:rsid w:val="00D9025F"/>
    <w:rsid w:val="00D90CBF"/>
    <w:rsid w:val="00D93524"/>
    <w:rsid w:val="00D9377C"/>
    <w:rsid w:val="00D9761F"/>
    <w:rsid w:val="00DB6F13"/>
    <w:rsid w:val="00DB72BE"/>
    <w:rsid w:val="00DC0C20"/>
    <w:rsid w:val="00DC3425"/>
    <w:rsid w:val="00DC43A5"/>
    <w:rsid w:val="00DD5179"/>
    <w:rsid w:val="00DD6FEF"/>
    <w:rsid w:val="00DF5B1A"/>
    <w:rsid w:val="00DF789F"/>
    <w:rsid w:val="00E06921"/>
    <w:rsid w:val="00E07609"/>
    <w:rsid w:val="00E10DE3"/>
    <w:rsid w:val="00E12CEF"/>
    <w:rsid w:val="00E13C17"/>
    <w:rsid w:val="00E178D3"/>
    <w:rsid w:val="00E3067D"/>
    <w:rsid w:val="00E32BCE"/>
    <w:rsid w:val="00E334BC"/>
    <w:rsid w:val="00E34A47"/>
    <w:rsid w:val="00E35B7B"/>
    <w:rsid w:val="00E35C68"/>
    <w:rsid w:val="00E45BBB"/>
    <w:rsid w:val="00E47F5D"/>
    <w:rsid w:val="00E5076A"/>
    <w:rsid w:val="00E52D96"/>
    <w:rsid w:val="00E53D1C"/>
    <w:rsid w:val="00E57446"/>
    <w:rsid w:val="00E57C58"/>
    <w:rsid w:val="00E6087D"/>
    <w:rsid w:val="00E63E26"/>
    <w:rsid w:val="00E64A3B"/>
    <w:rsid w:val="00E65E2B"/>
    <w:rsid w:val="00E66836"/>
    <w:rsid w:val="00E718AB"/>
    <w:rsid w:val="00E7311C"/>
    <w:rsid w:val="00E83251"/>
    <w:rsid w:val="00E86428"/>
    <w:rsid w:val="00E869B7"/>
    <w:rsid w:val="00E92813"/>
    <w:rsid w:val="00E9536E"/>
    <w:rsid w:val="00E95C57"/>
    <w:rsid w:val="00E9705C"/>
    <w:rsid w:val="00EA21E2"/>
    <w:rsid w:val="00EA4C7F"/>
    <w:rsid w:val="00EB3DBD"/>
    <w:rsid w:val="00EB4D8F"/>
    <w:rsid w:val="00EB5884"/>
    <w:rsid w:val="00EC626F"/>
    <w:rsid w:val="00EC7BF8"/>
    <w:rsid w:val="00ED1D6D"/>
    <w:rsid w:val="00ED24C3"/>
    <w:rsid w:val="00ED30E2"/>
    <w:rsid w:val="00ED3335"/>
    <w:rsid w:val="00ED4485"/>
    <w:rsid w:val="00EE1334"/>
    <w:rsid w:val="00EE7CDF"/>
    <w:rsid w:val="00EF0D96"/>
    <w:rsid w:val="00EF589B"/>
    <w:rsid w:val="00EF6A4D"/>
    <w:rsid w:val="00F0249F"/>
    <w:rsid w:val="00F066EE"/>
    <w:rsid w:val="00F11670"/>
    <w:rsid w:val="00F127D9"/>
    <w:rsid w:val="00F21BA5"/>
    <w:rsid w:val="00F27722"/>
    <w:rsid w:val="00F30931"/>
    <w:rsid w:val="00F3131C"/>
    <w:rsid w:val="00F434BD"/>
    <w:rsid w:val="00F45AA8"/>
    <w:rsid w:val="00F50D37"/>
    <w:rsid w:val="00F50FEE"/>
    <w:rsid w:val="00F51A1B"/>
    <w:rsid w:val="00F5518A"/>
    <w:rsid w:val="00F6086E"/>
    <w:rsid w:val="00F64904"/>
    <w:rsid w:val="00F7114A"/>
    <w:rsid w:val="00F71287"/>
    <w:rsid w:val="00F719A4"/>
    <w:rsid w:val="00F73B65"/>
    <w:rsid w:val="00F75311"/>
    <w:rsid w:val="00F7602C"/>
    <w:rsid w:val="00F80736"/>
    <w:rsid w:val="00F830E4"/>
    <w:rsid w:val="00F85710"/>
    <w:rsid w:val="00F900AD"/>
    <w:rsid w:val="00F912CF"/>
    <w:rsid w:val="00F92C21"/>
    <w:rsid w:val="00FA3C92"/>
    <w:rsid w:val="00FB53A8"/>
    <w:rsid w:val="00FB5AB8"/>
    <w:rsid w:val="00FB6200"/>
    <w:rsid w:val="00FC0979"/>
    <w:rsid w:val="00FC54E6"/>
    <w:rsid w:val="00FC6A52"/>
    <w:rsid w:val="00FD0480"/>
    <w:rsid w:val="00FD121D"/>
    <w:rsid w:val="00FD2E2D"/>
    <w:rsid w:val="00FD40B6"/>
    <w:rsid w:val="00FD4FE0"/>
    <w:rsid w:val="00FD59BC"/>
    <w:rsid w:val="00FE5688"/>
    <w:rsid w:val="00FF093B"/>
    <w:rsid w:val="00FF601D"/>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8D85C"/>
  <w15:chartTrackingRefBased/>
  <w15:docId w15:val="{A2CEC7C7-3808-4F24-84B1-B7C145D2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741"/>
    <w:pPr>
      <w:ind w:firstLine="288"/>
    </w:pPr>
  </w:style>
  <w:style w:type="paragraph" w:styleId="Heading1">
    <w:name w:val="heading 1"/>
    <w:basedOn w:val="Normal"/>
    <w:link w:val="Heading1Char"/>
    <w:uiPriority w:val="9"/>
    <w:qFormat/>
    <w:rsid w:val="00A63E8A"/>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524"/>
    <w:rPr>
      <w:color w:val="808080"/>
    </w:rPr>
  </w:style>
  <w:style w:type="character" w:styleId="Strong">
    <w:name w:val="Strong"/>
    <w:basedOn w:val="DefaultParagraphFont"/>
    <w:uiPriority w:val="22"/>
    <w:qFormat/>
    <w:rsid w:val="00011A05"/>
    <w:rPr>
      <w:b/>
      <w:bCs/>
    </w:rPr>
  </w:style>
  <w:style w:type="character" w:customStyle="1" w:styleId="katex-mathml">
    <w:name w:val="katex-mathml"/>
    <w:basedOn w:val="DefaultParagraphFont"/>
    <w:rsid w:val="00ED24C3"/>
  </w:style>
  <w:style w:type="character" w:customStyle="1" w:styleId="mord">
    <w:name w:val="mord"/>
    <w:basedOn w:val="DefaultParagraphFont"/>
    <w:rsid w:val="00194F7F"/>
  </w:style>
  <w:style w:type="paragraph" w:styleId="Caption">
    <w:name w:val="caption"/>
    <w:basedOn w:val="Normal"/>
    <w:next w:val="Normal"/>
    <w:uiPriority w:val="35"/>
    <w:unhideWhenUsed/>
    <w:qFormat/>
    <w:rsid w:val="00F27722"/>
    <w:pPr>
      <w:spacing w:after="200" w:line="240" w:lineRule="auto"/>
    </w:pPr>
    <w:rPr>
      <w:i/>
      <w:iCs/>
      <w:color w:val="44546A" w:themeColor="text2"/>
      <w:sz w:val="18"/>
      <w:szCs w:val="18"/>
    </w:rPr>
  </w:style>
  <w:style w:type="paragraph" w:styleId="ListParagraph">
    <w:name w:val="List Paragraph"/>
    <w:basedOn w:val="Normal"/>
    <w:uiPriority w:val="34"/>
    <w:qFormat/>
    <w:rsid w:val="00FD0480"/>
    <w:pPr>
      <w:ind w:left="720"/>
      <w:contextualSpacing/>
    </w:pPr>
  </w:style>
  <w:style w:type="character" w:customStyle="1" w:styleId="mrel">
    <w:name w:val="mrel"/>
    <w:basedOn w:val="DefaultParagraphFont"/>
    <w:rsid w:val="00E869B7"/>
  </w:style>
  <w:style w:type="character" w:customStyle="1" w:styleId="vlist-s">
    <w:name w:val="vlist-s"/>
    <w:basedOn w:val="DefaultParagraphFont"/>
    <w:rsid w:val="00E869B7"/>
  </w:style>
  <w:style w:type="character" w:customStyle="1" w:styleId="mopen">
    <w:name w:val="mopen"/>
    <w:basedOn w:val="DefaultParagraphFont"/>
    <w:rsid w:val="00982900"/>
  </w:style>
  <w:style w:type="character" w:customStyle="1" w:styleId="mclose">
    <w:name w:val="mclose"/>
    <w:basedOn w:val="DefaultParagraphFont"/>
    <w:rsid w:val="00982900"/>
  </w:style>
  <w:style w:type="character" w:customStyle="1" w:styleId="mbin">
    <w:name w:val="mbin"/>
    <w:basedOn w:val="DefaultParagraphFont"/>
    <w:rsid w:val="00982900"/>
  </w:style>
  <w:style w:type="character" w:customStyle="1" w:styleId="mpunct">
    <w:name w:val="mpunct"/>
    <w:basedOn w:val="DefaultParagraphFont"/>
    <w:rsid w:val="00982900"/>
  </w:style>
  <w:style w:type="character" w:styleId="Emphasis">
    <w:name w:val="Emphasis"/>
    <w:basedOn w:val="DefaultParagraphFont"/>
    <w:uiPriority w:val="20"/>
    <w:qFormat/>
    <w:rsid w:val="00C96F25"/>
    <w:rPr>
      <w:i/>
      <w:iCs/>
    </w:rPr>
  </w:style>
  <w:style w:type="paragraph" w:styleId="Header">
    <w:name w:val="header"/>
    <w:basedOn w:val="Normal"/>
    <w:link w:val="HeaderChar"/>
    <w:uiPriority w:val="99"/>
    <w:unhideWhenUsed/>
    <w:rsid w:val="00FD4FE0"/>
    <w:pP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FD4FE0"/>
    <w:rPr>
      <w:sz w:val="18"/>
      <w:szCs w:val="18"/>
    </w:rPr>
  </w:style>
  <w:style w:type="paragraph" w:styleId="Footer">
    <w:name w:val="footer"/>
    <w:basedOn w:val="Normal"/>
    <w:link w:val="FooterChar"/>
    <w:uiPriority w:val="99"/>
    <w:unhideWhenUsed/>
    <w:rsid w:val="00FD4FE0"/>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FD4FE0"/>
    <w:rPr>
      <w:sz w:val="18"/>
      <w:szCs w:val="18"/>
    </w:rPr>
  </w:style>
  <w:style w:type="paragraph" w:customStyle="1" w:styleId="EndNoteBibliographyTitle">
    <w:name w:val="EndNote Bibliography Title"/>
    <w:basedOn w:val="Normal"/>
    <w:link w:val="EndNoteBibliographyTitle0"/>
    <w:rsid w:val="004B348F"/>
    <w:pPr>
      <w:spacing w:after="0"/>
      <w:jc w:val="center"/>
    </w:pPr>
    <w:rPr>
      <w:rFonts w:ascii="Calibri" w:hAnsi="Calibri" w:cs="Calibri"/>
      <w:noProof/>
    </w:rPr>
  </w:style>
  <w:style w:type="character" w:customStyle="1" w:styleId="EndNoteBibliographyTitle0">
    <w:name w:val="EndNote Bibliography Title 字符"/>
    <w:basedOn w:val="DefaultParagraphFont"/>
    <w:link w:val="EndNoteBibliographyTitle"/>
    <w:rsid w:val="004B348F"/>
    <w:rPr>
      <w:rFonts w:ascii="Calibri" w:hAnsi="Calibri" w:cs="Calibri"/>
      <w:noProof/>
    </w:rPr>
  </w:style>
  <w:style w:type="paragraph" w:customStyle="1" w:styleId="EndNoteBibliography">
    <w:name w:val="EndNote Bibliography"/>
    <w:basedOn w:val="Normal"/>
    <w:link w:val="EndNoteBibliography0"/>
    <w:rsid w:val="004B348F"/>
    <w:pPr>
      <w:spacing w:line="240" w:lineRule="auto"/>
    </w:pPr>
    <w:rPr>
      <w:rFonts w:ascii="Calibri" w:hAnsi="Calibri" w:cs="Calibri"/>
      <w:noProof/>
    </w:rPr>
  </w:style>
  <w:style w:type="character" w:customStyle="1" w:styleId="EndNoteBibliography0">
    <w:name w:val="EndNote Bibliography 字符"/>
    <w:basedOn w:val="DefaultParagraphFont"/>
    <w:link w:val="EndNoteBibliography"/>
    <w:rsid w:val="004B348F"/>
    <w:rPr>
      <w:rFonts w:ascii="Calibri" w:hAnsi="Calibri" w:cs="Calibri"/>
      <w:noProof/>
    </w:rPr>
  </w:style>
  <w:style w:type="character" w:styleId="Hyperlink">
    <w:name w:val="Hyperlink"/>
    <w:basedOn w:val="DefaultParagraphFont"/>
    <w:uiPriority w:val="99"/>
    <w:unhideWhenUsed/>
    <w:rsid w:val="00BA6518"/>
    <w:rPr>
      <w:color w:val="0563C1" w:themeColor="hyperlink"/>
      <w:u w:val="single"/>
    </w:rPr>
  </w:style>
  <w:style w:type="character" w:styleId="UnresolvedMention">
    <w:name w:val="Unresolved Mention"/>
    <w:basedOn w:val="DefaultParagraphFont"/>
    <w:uiPriority w:val="99"/>
    <w:semiHidden/>
    <w:unhideWhenUsed/>
    <w:rsid w:val="00BA6518"/>
    <w:rPr>
      <w:color w:val="605E5C"/>
      <w:shd w:val="clear" w:color="auto" w:fill="E1DFDD"/>
    </w:rPr>
  </w:style>
  <w:style w:type="character" w:styleId="CommentReference">
    <w:name w:val="annotation reference"/>
    <w:basedOn w:val="DefaultParagraphFont"/>
    <w:uiPriority w:val="99"/>
    <w:semiHidden/>
    <w:unhideWhenUsed/>
    <w:rsid w:val="006C3343"/>
    <w:rPr>
      <w:sz w:val="16"/>
      <w:szCs w:val="16"/>
    </w:rPr>
  </w:style>
  <w:style w:type="paragraph" w:styleId="CommentText">
    <w:name w:val="annotation text"/>
    <w:basedOn w:val="Normal"/>
    <w:link w:val="CommentTextChar"/>
    <w:uiPriority w:val="99"/>
    <w:semiHidden/>
    <w:unhideWhenUsed/>
    <w:rsid w:val="006C3343"/>
    <w:pPr>
      <w:spacing w:line="240" w:lineRule="auto"/>
    </w:pPr>
    <w:rPr>
      <w:sz w:val="20"/>
      <w:szCs w:val="20"/>
    </w:rPr>
  </w:style>
  <w:style w:type="character" w:customStyle="1" w:styleId="CommentTextChar">
    <w:name w:val="Comment Text Char"/>
    <w:basedOn w:val="DefaultParagraphFont"/>
    <w:link w:val="CommentText"/>
    <w:uiPriority w:val="99"/>
    <w:semiHidden/>
    <w:rsid w:val="006C3343"/>
    <w:rPr>
      <w:sz w:val="20"/>
      <w:szCs w:val="20"/>
    </w:rPr>
  </w:style>
  <w:style w:type="paragraph" w:styleId="CommentSubject">
    <w:name w:val="annotation subject"/>
    <w:basedOn w:val="CommentText"/>
    <w:next w:val="CommentText"/>
    <w:link w:val="CommentSubjectChar"/>
    <w:uiPriority w:val="99"/>
    <w:semiHidden/>
    <w:unhideWhenUsed/>
    <w:rsid w:val="006C3343"/>
    <w:rPr>
      <w:b/>
      <w:bCs/>
    </w:rPr>
  </w:style>
  <w:style w:type="character" w:customStyle="1" w:styleId="CommentSubjectChar">
    <w:name w:val="Comment Subject Char"/>
    <w:basedOn w:val="CommentTextChar"/>
    <w:link w:val="CommentSubject"/>
    <w:uiPriority w:val="99"/>
    <w:semiHidden/>
    <w:rsid w:val="006C3343"/>
    <w:rPr>
      <w:b/>
      <w:bCs/>
      <w:sz w:val="20"/>
      <w:szCs w:val="20"/>
    </w:rPr>
  </w:style>
  <w:style w:type="paragraph" w:styleId="BalloonText">
    <w:name w:val="Balloon Text"/>
    <w:basedOn w:val="Normal"/>
    <w:link w:val="BalloonTextChar"/>
    <w:uiPriority w:val="99"/>
    <w:semiHidden/>
    <w:unhideWhenUsed/>
    <w:rsid w:val="006C3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343"/>
    <w:rPr>
      <w:rFonts w:ascii="Segoe UI" w:hAnsi="Segoe UI" w:cs="Segoe UI"/>
      <w:sz w:val="18"/>
      <w:szCs w:val="18"/>
    </w:rPr>
  </w:style>
  <w:style w:type="character" w:customStyle="1" w:styleId="fontstyle01">
    <w:name w:val="fontstyle01"/>
    <w:basedOn w:val="DefaultParagraphFont"/>
    <w:rsid w:val="003164EB"/>
    <w:rPr>
      <w:rFonts w:ascii="Gulliver" w:hAnsi="Gulliver" w:hint="default"/>
      <w:b w:val="0"/>
      <w:bCs w:val="0"/>
      <w:i w:val="0"/>
      <w:iCs w:val="0"/>
      <w:color w:val="000000"/>
      <w:sz w:val="14"/>
      <w:szCs w:val="14"/>
    </w:rPr>
  </w:style>
  <w:style w:type="character" w:customStyle="1" w:styleId="fontstyle21">
    <w:name w:val="fontstyle21"/>
    <w:basedOn w:val="DefaultParagraphFont"/>
    <w:rsid w:val="003164EB"/>
    <w:rPr>
      <w:rFonts w:ascii="Gulliver-Italic" w:hAnsi="Gulliver-Italic" w:hint="default"/>
      <w:b w:val="0"/>
      <w:bCs w:val="0"/>
      <w:i/>
      <w:iCs/>
      <w:color w:val="000000"/>
      <w:sz w:val="28"/>
      <w:szCs w:val="28"/>
    </w:rPr>
  </w:style>
  <w:style w:type="character" w:customStyle="1" w:styleId="Heading1Char">
    <w:name w:val="Heading 1 Char"/>
    <w:basedOn w:val="DefaultParagraphFont"/>
    <w:link w:val="Heading1"/>
    <w:uiPriority w:val="9"/>
    <w:rsid w:val="00A63E8A"/>
    <w:rPr>
      <w:rFonts w:ascii="Times New Roman" w:eastAsia="Times New Roman" w:hAnsi="Times New Roman" w:cs="Times New Roman"/>
      <w:b/>
      <w:bCs/>
      <w:kern w:val="36"/>
      <w:sz w:val="48"/>
      <w:szCs w:val="48"/>
    </w:rPr>
  </w:style>
  <w:style w:type="paragraph" w:styleId="Revision">
    <w:name w:val="Revision"/>
    <w:hidden/>
    <w:uiPriority w:val="99"/>
    <w:semiHidden/>
    <w:rsid w:val="000963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96643">
      <w:bodyDiv w:val="1"/>
      <w:marLeft w:val="0"/>
      <w:marRight w:val="0"/>
      <w:marTop w:val="0"/>
      <w:marBottom w:val="0"/>
      <w:divBdr>
        <w:top w:val="none" w:sz="0" w:space="0" w:color="auto"/>
        <w:left w:val="none" w:sz="0" w:space="0" w:color="auto"/>
        <w:bottom w:val="none" w:sz="0" w:space="0" w:color="auto"/>
        <w:right w:val="none" w:sz="0" w:space="0" w:color="auto"/>
      </w:divBdr>
    </w:div>
    <w:div w:id="493491545">
      <w:bodyDiv w:val="1"/>
      <w:marLeft w:val="0"/>
      <w:marRight w:val="0"/>
      <w:marTop w:val="0"/>
      <w:marBottom w:val="0"/>
      <w:divBdr>
        <w:top w:val="none" w:sz="0" w:space="0" w:color="auto"/>
        <w:left w:val="none" w:sz="0" w:space="0" w:color="auto"/>
        <w:bottom w:val="none" w:sz="0" w:space="0" w:color="auto"/>
        <w:right w:val="none" w:sz="0" w:space="0" w:color="auto"/>
      </w:divBdr>
    </w:div>
    <w:div w:id="531302886">
      <w:bodyDiv w:val="1"/>
      <w:marLeft w:val="0"/>
      <w:marRight w:val="0"/>
      <w:marTop w:val="0"/>
      <w:marBottom w:val="0"/>
      <w:divBdr>
        <w:top w:val="none" w:sz="0" w:space="0" w:color="auto"/>
        <w:left w:val="none" w:sz="0" w:space="0" w:color="auto"/>
        <w:bottom w:val="none" w:sz="0" w:space="0" w:color="auto"/>
        <w:right w:val="none" w:sz="0" w:space="0" w:color="auto"/>
      </w:divBdr>
    </w:div>
    <w:div w:id="869607908">
      <w:bodyDiv w:val="1"/>
      <w:marLeft w:val="0"/>
      <w:marRight w:val="0"/>
      <w:marTop w:val="0"/>
      <w:marBottom w:val="0"/>
      <w:divBdr>
        <w:top w:val="none" w:sz="0" w:space="0" w:color="auto"/>
        <w:left w:val="none" w:sz="0" w:space="0" w:color="auto"/>
        <w:bottom w:val="none" w:sz="0" w:space="0" w:color="auto"/>
        <w:right w:val="none" w:sz="0" w:space="0" w:color="auto"/>
      </w:divBdr>
      <w:divsChild>
        <w:div w:id="791291071">
          <w:marLeft w:val="0"/>
          <w:marRight w:val="0"/>
          <w:marTop w:val="0"/>
          <w:marBottom w:val="0"/>
          <w:divBdr>
            <w:top w:val="none" w:sz="0" w:space="0" w:color="auto"/>
            <w:left w:val="none" w:sz="0" w:space="0" w:color="auto"/>
            <w:bottom w:val="none" w:sz="0" w:space="0" w:color="auto"/>
            <w:right w:val="none" w:sz="0" w:space="0" w:color="auto"/>
          </w:divBdr>
          <w:divsChild>
            <w:div w:id="996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9296">
      <w:bodyDiv w:val="1"/>
      <w:marLeft w:val="0"/>
      <w:marRight w:val="0"/>
      <w:marTop w:val="0"/>
      <w:marBottom w:val="0"/>
      <w:divBdr>
        <w:top w:val="none" w:sz="0" w:space="0" w:color="auto"/>
        <w:left w:val="none" w:sz="0" w:space="0" w:color="auto"/>
        <w:bottom w:val="none" w:sz="0" w:space="0" w:color="auto"/>
        <w:right w:val="none" w:sz="0" w:space="0" w:color="auto"/>
      </w:divBdr>
    </w:div>
    <w:div w:id="1095976498">
      <w:bodyDiv w:val="1"/>
      <w:marLeft w:val="0"/>
      <w:marRight w:val="0"/>
      <w:marTop w:val="0"/>
      <w:marBottom w:val="0"/>
      <w:divBdr>
        <w:top w:val="none" w:sz="0" w:space="0" w:color="auto"/>
        <w:left w:val="none" w:sz="0" w:space="0" w:color="auto"/>
        <w:bottom w:val="none" w:sz="0" w:space="0" w:color="auto"/>
        <w:right w:val="none" w:sz="0" w:space="0" w:color="auto"/>
      </w:divBdr>
      <w:divsChild>
        <w:div w:id="2033610898">
          <w:marLeft w:val="0"/>
          <w:marRight w:val="0"/>
          <w:marTop w:val="0"/>
          <w:marBottom w:val="0"/>
          <w:divBdr>
            <w:top w:val="none" w:sz="0" w:space="0" w:color="auto"/>
            <w:left w:val="none" w:sz="0" w:space="0" w:color="auto"/>
            <w:bottom w:val="none" w:sz="0" w:space="0" w:color="auto"/>
            <w:right w:val="none" w:sz="0" w:space="0" w:color="auto"/>
          </w:divBdr>
          <w:divsChild>
            <w:div w:id="200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70">
      <w:bodyDiv w:val="1"/>
      <w:marLeft w:val="0"/>
      <w:marRight w:val="0"/>
      <w:marTop w:val="0"/>
      <w:marBottom w:val="0"/>
      <w:divBdr>
        <w:top w:val="none" w:sz="0" w:space="0" w:color="auto"/>
        <w:left w:val="none" w:sz="0" w:space="0" w:color="auto"/>
        <w:bottom w:val="none" w:sz="0" w:space="0" w:color="auto"/>
        <w:right w:val="none" w:sz="0" w:space="0" w:color="auto"/>
      </w:divBdr>
    </w:div>
    <w:div w:id="1380202965">
      <w:bodyDiv w:val="1"/>
      <w:marLeft w:val="0"/>
      <w:marRight w:val="0"/>
      <w:marTop w:val="0"/>
      <w:marBottom w:val="0"/>
      <w:divBdr>
        <w:top w:val="none" w:sz="0" w:space="0" w:color="auto"/>
        <w:left w:val="none" w:sz="0" w:space="0" w:color="auto"/>
        <w:bottom w:val="none" w:sz="0" w:space="0" w:color="auto"/>
        <w:right w:val="none" w:sz="0" w:space="0" w:color="auto"/>
      </w:divBdr>
      <w:divsChild>
        <w:div w:id="457723461">
          <w:marLeft w:val="0"/>
          <w:marRight w:val="0"/>
          <w:marTop w:val="0"/>
          <w:marBottom w:val="0"/>
          <w:divBdr>
            <w:top w:val="none" w:sz="0" w:space="0" w:color="auto"/>
            <w:left w:val="none" w:sz="0" w:space="0" w:color="auto"/>
            <w:bottom w:val="none" w:sz="0" w:space="0" w:color="auto"/>
            <w:right w:val="none" w:sz="0" w:space="0" w:color="auto"/>
          </w:divBdr>
          <w:divsChild>
            <w:div w:id="173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139">
      <w:bodyDiv w:val="1"/>
      <w:marLeft w:val="0"/>
      <w:marRight w:val="0"/>
      <w:marTop w:val="0"/>
      <w:marBottom w:val="0"/>
      <w:divBdr>
        <w:top w:val="none" w:sz="0" w:space="0" w:color="auto"/>
        <w:left w:val="none" w:sz="0" w:space="0" w:color="auto"/>
        <w:bottom w:val="none" w:sz="0" w:space="0" w:color="auto"/>
        <w:right w:val="none" w:sz="0" w:space="0" w:color="auto"/>
      </w:divBdr>
      <w:divsChild>
        <w:div w:id="2050570246">
          <w:marLeft w:val="0"/>
          <w:marRight w:val="0"/>
          <w:marTop w:val="0"/>
          <w:marBottom w:val="0"/>
          <w:divBdr>
            <w:top w:val="none" w:sz="0" w:space="0" w:color="auto"/>
            <w:left w:val="none" w:sz="0" w:space="0" w:color="auto"/>
            <w:bottom w:val="none" w:sz="0" w:space="0" w:color="auto"/>
            <w:right w:val="none" w:sz="0" w:space="0" w:color="auto"/>
          </w:divBdr>
          <w:divsChild>
            <w:div w:id="1303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869">
      <w:bodyDiv w:val="1"/>
      <w:marLeft w:val="0"/>
      <w:marRight w:val="0"/>
      <w:marTop w:val="0"/>
      <w:marBottom w:val="0"/>
      <w:divBdr>
        <w:top w:val="none" w:sz="0" w:space="0" w:color="auto"/>
        <w:left w:val="none" w:sz="0" w:space="0" w:color="auto"/>
        <w:bottom w:val="none" w:sz="0" w:space="0" w:color="auto"/>
        <w:right w:val="none" w:sz="0" w:space="0" w:color="auto"/>
      </w:divBdr>
    </w:div>
    <w:div w:id="1578902716">
      <w:bodyDiv w:val="1"/>
      <w:marLeft w:val="0"/>
      <w:marRight w:val="0"/>
      <w:marTop w:val="0"/>
      <w:marBottom w:val="0"/>
      <w:divBdr>
        <w:top w:val="none" w:sz="0" w:space="0" w:color="auto"/>
        <w:left w:val="none" w:sz="0" w:space="0" w:color="auto"/>
        <w:bottom w:val="none" w:sz="0" w:space="0" w:color="auto"/>
        <w:right w:val="none" w:sz="0" w:space="0" w:color="auto"/>
      </w:divBdr>
    </w:div>
    <w:div w:id="20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823934558">
          <w:marLeft w:val="0"/>
          <w:marRight w:val="0"/>
          <w:marTop w:val="0"/>
          <w:marBottom w:val="0"/>
          <w:divBdr>
            <w:top w:val="none" w:sz="0" w:space="0" w:color="auto"/>
            <w:left w:val="none" w:sz="0" w:space="0" w:color="auto"/>
            <w:bottom w:val="none" w:sz="0" w:space="0" w:color="auto"/>
            <w:right w:val="none" w:sz="0" w:space="0" w:color="auto"/>
          </w:divBdr>
          <w:divsChild>
            <w:div w:id="1399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212">
      <w:bodyDiv w:val="1"/>
      <w:marLeft w:val="0"/>
      <w:marRight w:val="0"/>
      <w:marTop w:val="0"/>
      <w:marBottom w:val="0"/>
      <w:divBdr>
        <w:top w:val="none" w:sz="0" w:space="0" w:color="auto"/>
        <w:left w:val="none" w:sz="0" w:space="0" w:color="auto"/>
        <w:bottom w:val="none" w:sz="0" w:space="0" w:color="auto"/>
        <w:right w:val="none" w:sz="0" w:space="0" w:color="auto"/>
      </w:divBdr>
      <w:divsChild>
        <w:div w:id="823203241">
          <w:marLeft w:val="0"/>
          <w:marRight w:val="0"/>
          <w:marTop w:val="0"/>
          <w:marBottom w:val="0"/>
          <w:divBdr>
            <w:top w:val="none" w:sz="0" w:space="0" w:color="auto"/>
            <w:left w:val="none" w:sz="0" w:space="0" w:color="auto"/>
            <w:bottom w:val="none" w:sz="0" w:space="0" w:color="auto"/>
            <w:right w:val="none" w:sz="0" w:space="0" w:color="auto"/>
          </w:divBdr>
          <w:divsChild>
            <w:div w:id="1050616529">
              <w:marLeft w:val="0"/>
              <w:marRight w:val="0"/>
              <w:marTop w:val="0"/>
              <w:marBottom w:val="0"/>
              <w:divBdr>
                <w:top w:val="none" w:sz="0" w:space="0" w:color="auto"/>
                <w:left w:val="none" w:sz="0" w:space="0" w:color="auto"/>
                <w:bottom w:val="none" w:sz="0" w:space="0" w:color="auto"/>
                <w:right w:val="none" w:sz="0" w:space="0" w:color="auto"/>
              </w:divBdr>
            </w:div>
            <w:div w:id="906695163">
              <w:marLeft w:val="0"/>
              <w:marRight w:val="0"/>
              <w:marTop w:val="0"/>
              <w:marBottom w:val="0"/>
              <w:divBdr>
                <w:top w:val="none" w:sz="0" w:space="0" w:color="auto"/>
                <w:left w:val="none" w:sz="0" w:space="0" w:color="auto"/>
                <w:bottom w:val="none" w:sz="0" w:space="0" w:color="auto"/>
                <w:right w:val="none" w:sz="0" w:space="0" w:color="auto"/>
              </w:divBdr>
            </w:div>
            <w:div w:id="1785952871">
              <w:marLeft w:val="0"/>
              <w:marRight w:val="0"/>
              <w:marTop w:val="0"/>
              <w:marBottom w:val="0"/>
              <w:divBdr>
                <w:top w:val="none" w:sz="0" w:space="0" w:color="auto"/>
                <w:left w:val="none" w:sz="0" w:space="0" w:color="auto"/>
                <w:bottom w:val="none" w:sz="0" w:space="0" w:color="auto"/>
                <w:right w:val="none" w:sz="0" w:space="0" w:color="auto"/>
              </w:divBdr>
            </w:div>
            <w:div w:id="1727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6CE70D-C327-40BD-8BCF-69E2F2FED89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29C0C-CD22-44D8-9C5F-30B53170D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6503</TotalTime>
  <Pages>20</Pages>
  <Words>8719</Words>
  <Characters>49700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58303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Xinhang Xu</cp:lastModifiedBy>
  <cp:revision>35</cp:revision>
  <dcterms:created xsi:type="dcterms:W3CDTF">2025-08-04T10:02:00Z</dcterms:created>
  <dcterms:modified xsi:type="dcterms:W3CDTF">2025-09-30T08:32:00Z</dcterms:modified>
</cp:coreProperties>
</file>