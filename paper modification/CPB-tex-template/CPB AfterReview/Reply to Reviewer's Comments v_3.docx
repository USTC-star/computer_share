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svg" ContentType="image/svg+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0" Type="http://schemas.openxmlformats.org/officeDocument/2006/relationships/officeDocument" Target="word/document.xml" /><Relationship Id="rId2"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m="http://schemas.openxmlformats.org/officeDocument/2006/math" xmlns:asvg="http://schemas.microsoft.com/office/drawing/2016/SVG/main" xmlns:wp="http://schemas.openxmlformats.org/drawingml/2006/wordprocessingDrawing" xmlns:pic="http://schemas.openxmlformats.org/drawingml/2006/picture" xmlns:a="http://schemas.openxmlformats.org/drawingml/2006/main" xmlns:mc="http://schemas.openxmlformats.org/markup-compatibility/2006" mc:Ignorable="asvg">
  <w:body>
    <w:p>
      <w:pPr>
        <w:ind/>
        <w:jc w:val="center"/>
        <w:rPr>
          <w:rFonts w:ascii="Times New Roman" w:hAnsi="Times New Roman" w:eastAsia="宋体" w:cs="Times New Roman"/>
          <w:b/>
          <w:bCs/>
          <w:sz w:val="22"/>
        </w:rPr>
      </w:pPr>
      <w:r>
        <w:rPr>
          <w:rFonts w:ascii="Times New Roman" w:hAnsi="Times New Roman" w:eastAsia="宋体" w:cs="Times New Roman"/>
          <w:b/>
          <w:bCs/>
          <w:sz w:val="22"/>
        </w:rPr>
        <w:t>Reply to Reviewer’s Comments (manuscript number RSI24-CF-HTPD2024-00833)</w:t>
      </w:r>
    </w:p>
    <w:p>
      <w:pPr>
        <w:spacing w:before="120"/>
        <w:ind w:firstLine="440" w:firstLineChars="200"/>
        <w:rPr>
          <w:rFonts w:ascii="Times New Roman" w:hAnsi="Times New Roman" w:cs="Times New Roman"/>
          <w:sz w:val="22"/>
        </w:rPr>
      </w:pPr>
      <w:r>
        <w:rPr>
          <w:rFonts w:ascii="Times New Roman" w:hAnsi="Times New Roman" w:cs="Times New Roman"/>
          <w:sz w:val="22"/>
        </w:rPr>
        <w:t>We are grateful to the Reviewer for the thorough review of our manuscript and for the constructive comments. Specifically, the Reviewer asked valuable questions and pointed out many places where the manuscript can be improved. The following are our replies and revisions in response to the Reviewer’s comments.</w:t>
      </w:r>
    </w:p>
    <w:p>
      <w:pPr>
        <w:widowControl/>
        <w:ind/>
        <w:jc w:val="left"/>
        <w:rPr>
          <w:rFonts w:ascii="Times New Roman" w:hAnsi="Times New Roman" w:cs="Times New Roman"/>
          <w:b/>
          <w:sz w:val="28"/>
          <w:szCs w:val="28"/>
        </w:rPr>
      </w:pPr>
      <w:r>
        <w:rPr>
          <w:rFonts w:ascii="Times New Roman" w:hAnsi="Times New Roman" w:cs="Times New Roman"/>
          <w:b/>
          <w:sz w:val="28"/>
          <w:szCs w:val="28"/>
        </w:rPr>
        <w:br w:type="page"/>
      </w:r>
    </w:p>
    <w:p>
      <w:pPr>
        <w:spacing w:before="120" w:after="120"/>
        <w:ind/>
        <w:rPr>
          <w:rFonts w:ascii="Times New Roman" w:hAnsi="Times New Roman" w:cs="Times New Roman"/>
          <w:b/>
          <w:sz w:val="28"/>
          <w:szCs w:val="28"/>
        </w:rPr>
      </w:pPr>
      <w:r>
        <w:rPr>
          <w:rFonts w:ascii="Times New Roman" w:hAnsi="Times New Roman" w:cs="Times New Roman"/>
          <w:b/>
          <w:sz w:val="28"/>
          <w:szCs w:val="28"/>
        </w:rPr>
        <w:t>Reviewer #2</w:t>
      </w:r>
    </w:p>
    <w:p>
      <w:pPr>
        <w:spacing w:before="120"/>
        <w:ind/>
        <w:rPr>
          <w:rFonts w:ascii="Times New Roman" w:hAnsi="Times New Roman" w:cs="Times New Roman"/>
          <w:b/>
          <w:sz w:val="22"/>
          <w:u w:val="single"/>
        </w:rPr>
      </w:pPr>
      <w:r>
        <w:rPr>
          <w:rFonts w:ascii="Times New Roman" w:hAnsi="Times New Roman" w:cs="Times New Roman"/>
          <w:b/>
          <w:sz w:val="22"/>
          <w:u w:val="single"/>
        </w:rPr>
        <w:t>Comment 1</w:t>
      </w:r>
    </w:p>
    <w:p>
      <w:pPr>
        <w:ind w:firstLine="440" w:firstLineChars="200"/>
        <w:rPr>
          <w:rFonts w:ascii="Times New Roman" w:hAnsi="Times New Roman" w:cs="Times New Roman"/>
          <w:sz w:val="22"/>
          <w:szCs w:val="24"/>
        </w:rPr>
      </w:pPr>
      <w:bookmarkStart w:id="1" w:name="_Hlk170754377"/>
      <w:r>
        <w:rPr>
          <w:rFonts w:ascii="Times New Roman" w:hAnsi="Times New Roman" w:cs="Times New Roman"/>
          <w:sz w:val="22"/>
          <w:szCs w:val="24"/>
        </w:rPr>
        <w:t>I suggest that the manuscript is revised acknowledging that simple RMS with fixed nuisance parameters without heed of their uncertainties is not the current reference standard.</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1</w:t>
      </w:r>
    </w:p>
    <w:p>
      <w:pPr>
        <w:ind w:firstLine="440" w:firstLineChars="200"/>
        <w:rPr>
          <w:rFonts w:ascii="Times New Roman" w:hAnsi="Times New Roman" w:cs="Times New Roman"/>
          <w:sz w:val="22"/>
          <w:szCs w:val="24"/>
        </w:rPr>
      </w:pPr>
      <w:r>
        <w:rPr>
          <w:rFonts w:ascii="Times New Roman" w:hAnsi="Times New Roman" w:cs="Times New Roman"/>
          <w:sz w:val="22"/>
          <w:szCs w:val="24"/>
        </w:rPr>
        <w:t>We thank the Reviewer for the suggestion that the nuisance parameter would have uncertainties. We have updated the least squares fitting method to the LSN method, which considers the uncertainty of nuisance parameters, and made the following revisions:</w:t>
      </w:r>
    </w:p>
    <w:p>
      <w:pPr>
        <w:pStyle w:val="000013"/>
        <w:shd w:val="clear" w:color="auto" w:fill="FFFFFF"/>
        <w:spacing w:before="0" w:beforeAutospacing="false" w:after="0" w:afterAutospacing="false"/>
        <w:ind/>
        <w:jc w:val="center"/>
        <w:rPr>
          <w:bCs/>
          <w:color w:val="000000" w:themeColor="text1"/>
          <w:sz w:val="20"/>
          <w:szCs w:val="20"/>
        </w:rPr>
      </w:pPr>
      <w:r>
        <w:rPr>
          <w:i/>
          <w:iCs/>
          <w:sz w:val="22"/>
          <w:szCs w:val="22"/>
        </w:rPr>
        <w:t>“</w:t>
      </w:r>
      <w:r>
        <w:rPr>
          <w:noProof/>
          <w:lang w:eastAsia="zh-CN"/>
        </w:rPr>
        <w:drawing>
          <wp:inline distT="0" distB="0" distL="0" distR="0">
            <wp:extent cx="2577600" cy="2148000"/>
            <wp:effectExtent l="0" t="0" r="0" b="5080"/>
            <wp:docPr id="2" name="图形 4"/>
            <wp:cNvGraphicFramePr>
              <a:graphicFrameLocks noChangeAspect="true"/>
            </wp:cNvGraphicFramePr>
            <a:graphic>
              <a:graphicData uri="http://schemas.openxmlformats.org/drawingml/2006/picture">
                <pic:pic>
                  <pic:nvPicPr>
                    <pic:cNvPr id="3" name="图形 4"/>
                    <pic:cNvPicPr/>
                  </pic:nvPicPr>
                  <pic:blipFill>
                    <a:blip cstate="print">
                      <a:extLst>
                        <a:ext uri="{96DAC541-7B7A-43D3-8B79-37D633B846F1}">
                          <asvg:svgBlip r:embed="rId8"/>
                        </a:ext>
                      </a:extLst>
                    </a:blip>
                    <a:stretch>
                      <a:fillRect/>
                    </a:stretch>
                  </pic:blipFill>
                  <pic:spPr>
                    <a:xfrm>
                      <a:off x="0" y="0"/>
                      <a:ext cx="2577600" cy="2148000"/>
                    </a:xfrm>
                    <a:prstGeom prst="rect">
                      <a:avLst/>
                    </a:prstGeom>
                    <a:ln>
                      <a:headEnd/>
                      <a:tailEnd/>
                    </a:ln>
                  </pic:spPr>
                </pic:pic>
              </a:graphicData>
            </a:graphic>
          </wp:inline>
        </w:drawing>
      </w:r>
    </w:p>
    <w:p>
      <w:pPr>
        <w:pStyle w:val="000013"/>
        <w:shd w:val="clear" w:color="auto" w:fill="FFFFFF"/>
        <w:spacing w:before="120" w:beforeAutospacing="false" w:after="120" w:afterAutospacing="false"/>
        <w:ind/>
        <w:jc w:val="both"/>
        <w:rPr>
          <w:bCs/>
          <w:sz w:val="16"/>
          <w:szCs w:val="16"/>
        </w:rPr>
      </w:pPr>
      <w:r>
        <w:rPr>
          <w:bCs/>
          <w:sz w:val="16"/>
          <w:szCs w:val="16"/>
        </w:rPr>
        <w:t>Fig. 4. The calculation results of least squares fitting with fixed nuisance parameters</w:t>
      </w:r>
    </w:p>
    <w:p>
      <w:pPr>
        <w:pStyle w:val="000013"/>
        <w:shd w:val="clear" w:color="auto" w:fill="FFFFFF"/>
        <w:ind w:firstLine="440" w:firstLineChars="200"/>
        <w:jc w:val="both"/>
        <w:rPr>
          <w:bCs/>
          <w:i/>
          <w:iCs/>
          <w:color w:val="000000" w:themeColor="text1"/>
          <w:sz w:val="22"/>
          <w:szCs w:val="22"/>
        </w:rPr>
      </w:pPr>
      <w:r>
        <w:rPr>
          <w:bCs/>
          <w:i/>
          <w:iCs/>
          <w:color w:val="000000" w:themeColor="text1"/>
          <w:sz w:val="22"/>
          <w:szCs w:val="22"/>
          <w:u w:val="single"/>
        </w:rPr>
        <w:t>Table 1 provides the expected value and uncertainty for all parameters. Using the noisy scattering spectrum in Fig. 3 as an input, and the spectral decomposition is based on least squares fitting with fixed nuisance parameters (LSN)</w:t>
      </w:r>
      <w:r>
        <w:rPr>
          <w:bCs/>
          <w:i/>
          <w:iCs/>
          <w:color w:val="000000" w:themeColor="text1"/>
          <w:sz w:val="22"/>
          <w:szCs w:val="22"/>
          <w:u w:val="single"/>
          <w:vertAlign w:val="superscript"/>
        </w:rPr>
        <w:t>9</w:t>
      </w:r>
      <w:r>
        <w:rPr>
          <w:bCs/>
          <w:i/>
          <w:iCs/>
          <w:color w:val="000000" w:themeColor="text1"/>
          <w:sz w:val="22"/>
          <w:szCs w:val="22"/>
          <w:u w:val="single"/>
        </w:rPr>
        <w:t>. To qualitatively illustrate the limitations of LSN, it is assumed that the nuisance parameters, with the exception electron temperature, are at their true values. Subsequently, a set of ion temperatures is calculated by varying only the electron temperature and only the covariance of electrons, as depicted in Fig. 4. When the prior information regarding electron temperature deviates from its true value, the ion temperature calculated by LSN will also deviate from its true value. In reality, the situation is more complex, and the measured values of prior information for all nuisance parameters may diverge from their true values. Therefore, LSN cannot consistently yield accurate ion temperature estimates. Consequently, when only scattering spectra are available, we require a method that can provide relatively reliable ion temperatures to supplement the limitations of LSN.</w:t>
      </w:r>
      <w:r>
        <w:rPr>
          <w:i/>
          <w:iCs/>
          <w:sz w:val="22"/>
          <w:szCs w:val="22"/>
        </w:rPr>
        <w:t>”</w:t>
      </w:r>
    </w:p>
    <w:p>
      <w:pPr>
        <w:spacing w:before="120"/>
        <w:ind/>
        <w:rPr>
          <w:rFonts w:ascii="Times New Roman" w:hAnsi="Times New Roman" w:cs="Times New Roman"/>
          <w:b/>
          <w:sz w:val="22"/>
          <w:u w:val="single"/>
        </w:rPr>
      </w:pPr>
      <w:r>
        <w:rPr>
          <w:rFonts w:ascii="Times New Roman" w:hAnsi="Times New Roman" w:cs="Times New Roman"/>
          <w:b/>
          <w:sz w:val="22"/>
          <w:u w:val="single"/>
        </w:rPr>
        <w:t>Comment 2</w:t>
      </w:r>
    </w:p>
    <w:p>
      <w:pPr>
        <w:ind w:firstLine="440" w:firstLineChars="200"/>
        <w:rPr>
          <w:rFonts w:ascii="Times New Roman" w:hAnsi="Times New Roman" w:cs="Times New Roman"/>
          <w:sz w:val="22"/>
          <w:szCs w:val="24"/>
        </w:rPr>
      </w:pPr>
      <w:bookmarkEnd w:id="1"/>
      <w:r>
        <w:rPr>
          <w:rFonts w:ascii="Times New Roman" w:hAnsi="Times New Roman" w:cs="Times New Roman"/>
          <w:sz w:val="22"/>
          <w:szCs w:val="24"/>
        </w:rPr>
        <w:t xml:space="preserve">It would be helpful if the authors would indicate whether all parameters are allowed to vary when computing the simulated spectra in the search for optimum or only the parameter of interest (the ion temperature). It would also be helpful to clarify what assumptions about the </w:t>
      </w:r>
      <w:bookmarkStart w:id="2" w:name="_Hlk170858794"/>
      <w:r>
        <w:rPr>
          <w:rFonts w:ascii="Times New Roman" w:hAnsi="Times New Roman" w:cs="Times New Roman"/>
          <w:sz w:val="22"/>
          <w:szCs w:val="24"/>
        </w:rPr>
        <w:t>nuisance</w:t>
      </w:r>
      <w:bookmarkEnd w:id="2"/>
      <w:r>
        <w:rPr>
          <w:rFonts w:ascii="Times New Roman" w:hAnsi="Times New Roman" w:cs="Times New Roman"/>
          <w:sz w:val="22"/>
          <w:szCs w:val="24"/>
        </w:rPr>
        <w:t xml:space="preserve"> parameters are made in computing spectra. This could be done in contest of the statement in the manuscript that inference is made without reliance on other diagnostics.</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2</w:t>
      </w:r>
    </w:p>
    <w:p>
      <w:pPr>
        <w:ind w:firstLine="440" w:firstLineChars="200"/>
        <w:rPr>
          <w:rFonts w:ascii="Times New Roman" w:hAnsi="Times New Roman" w:cs="Times New Roman"/>
          <w:sz w:val="22"/>
          <w:szCs w:val="24"/>
        </w:rPr>
      </w:pPr>
      <w:r>
        <w:rPr>
          <w:rFonts w:ascii="Times New Roman" w:hAnsi="Times New Roman" w:cs="Times New Roman"/>
          <w:sz w:val="22"/>
          <w:szCs w:val="24"/>
        </w:rPr>
        <w:t xml:space="preserve">We thank the Reviewer pointing out that the unclear statement regarding whether all parameter allowed to vary when spectral decomposition. </w:t>
      </w:r>
      <w:r>
        <w:rPr>
          <w:rFonts w:ascii="Times New Roman" w:hAnsi="Times New Roman" w:cs="Times New Roman"/>
          <w:sz w:val="22"/>
        </w:rPr>
        <w:t xml:space="preserve">We premise our analysis on the assumption that all parameters, including nuisance parameters, have their </w:t>
      </w:r>
      <w:r>
        <w:rPr>
          <w:rFonts w:hint="eastAsia" w:ascii="Times New Roman" w:hAnsi="Times New Roman" w:cs="Times New Roman"/>
          <w:sz w:val="22"/>
        </w:rPr>
        <w:t>variation</w:t>
      </w:r>
      <w:r>
        <w:rPr>
          <w:rFonts w:ascii="Times New Roman" w:hAnsi="Times New Roman" w:cs="Times New Roman"/>
          <w:sz w:val="22"/>
        </w:rPr>
        <w:t xml:space="preserve"> ranges (eg. the uncertainty of measured Te due to the measuring error). These parameter ranges do not need to be very precise, of course, more precise parameter ranges will make our results tend towards true values. During the process of the improved GA crossover and mutation, we endeavor to optimize these parameters within the predefined parameter space. </w:t>
      </w:r>
      <w:r>
        <w:rPr>
          <w:rFonts w:ascii="Times New Roman" w:hAnsi="Times New Roman" w:cs="Times New Roman"/>
          <w:sz w:val="22"/>
          <w:szCs w:val="24"/>
        </w:rPr>
        <w:t>We made the revisions in the penultima paragraph of section 5.</w:t>
      </w:r>
    </w:p>
    <w:p>
      <w:pPr>
        <w:ind w:firstLine="440" w:firstLineChars="200"/>
        <w:rPr>
          <w:rFonts w:ascii="Times New Roman" w:hAnsi="Times New Roman" w:cs="Times New Roman"/>
          <w:i/>
          <w:iCs/>
          <w:sz w:val="22"/>
          <w:szCs w:val="24"/>
        </w:rPr>
      </w:pPr>
      <w:r>
        <w:rPr>
          <w:rFonts w:ascii="Times New Roman" w:hAnsi="Times New Roman" w:cs="Times New Roman"/>
          <w:i/>
          <w:iCs/>
          <w:sz w:val="22"/>
          <w:szCs w:val="24"/>
        </w:rPr>
        <w:t xml:space="preserve">“…The GA was executed with a maximum iteration count of 100 and a population size of 100. </w:t>
      </w:r>
      <w:bookmarkStart w:id="3" w:name="_Hlk171348939"/>
      <w:r>
        <w:rPr>
          <w:rFonts w:ascii="Times New Roman" w:hAnsi="Times New Roman" w:cs="Times New Roman"/>
          <w:i/>
          <w:iCs/>
          <w:sz w:val="22"/>
          <w:u w:val="single"/>
        </w:rPr>
        <w:t xml:space="preserve">We premise our analysis on the assumption that all parameters, including nuisance parameters, are known to have their possible distribution ranges, as shown in Table 1. </w:t>
      </w:r>
      <w:r>
        <w:rPr>
          <w:rFonts w:ascii="Times New Roman" w:hAnsi="Times New Roman" w:cs="Times New Roman"/>
          <w:i/>
          <w:iCs/>
          <w:sz w:val="22"/>
          <w:szCs w:val="24"/>
          <w:u w:val="single" w:color="000000" w:themeColor="text1"/>
        </w:rPr>
        <w:t>Within the framework of the improved GA, specifically during the processes of crossover and mutation, we endeavor to optimize these parameters within the predefined parameter space. Here we only provide the predicted results of ion temperature in Table 4.</w:t>
      </w:r>
      <w:bookmarkEnd w:id="3"/>
      <w:r>
        <w:rPr>
          <w:rFonts w:ascii="Times New Roman" w:hAnsi="Times New Roman" w:cs="Times New Roman"/>
          <w:i/>
          <w:iCs/>
          <w:sz w:val="22"/>
          <w:szCs w:val="24"/>
        </w:rPr>
        <w:t xml:space="preserve"> The maximum value calculated by GA with RMSE is 1.12 keV…”</w:t>
      </w:r>
    </w:p>
    <w:p>
      <w:pPr>
        <w:spacing w:before="120"/>
        <w:ind/>
        <w:rPr>
          <w:rFonts w:ascii="Times New Roman" w:hAnsi="Times New Roman" w:cs="Times New Roman"/>
          <w:b/>
          <w:sz w:val="22"/>
          <w:u w:val="single"/>
        </w:rPr>
      </w:pPr>
      <w:r>
        <w:rPr>
          <w:rFonts w:ascii="Times New Roman" w:hAnsi="Times New Roman" w:cs="Times New Roman"/>
          <w:b/>
          <w:sz w:val="22"/>
          <w:u w:val="single"/>
        </w:rPr>
        <w:t>Comment 3</w:t>
      </w:r>
    </w:p>
    <w:p>
      <w:pPr>
        <w:ind w:firstLine="440" w:firstLineChars="200"/>
        <w:rPr>
          <w:rFonts w:ascii="Times New Roman" w:hAnsi="Times New Roman" w:cs="Times New Roman"/>
          <w:sz w:val="22"/>
          <w:szCs w:val="24"/>
        </w:rPr>
      </w:pPr>
      <w:r>
        <w:rPr>
          <w:rFonts w:ascii="Times New Roman" w:hAnsi="Times New Roman" w:cs="Times New Roman"/>
          <w:sz w:val="22"/>
          <w:szCs w:val="24"/>
        </w:rPr>
        <w:t>The noise added to the synthetic measured spectra (eq. 3) should specify for which spectral resolution it applies.</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3</w:t>
      </w:r>
    </w:p>
    <w:p>
      <w:pPr>
        <w:ind w:firstLine="440" w:firstLineChars="200"/>
        <w:rPr>
          <w:rFonts w:ascii="Times New Roman" w:hAnsi="Times New Roman" w:cs="Times New Roman"/>
          <w:sz w:val="22"/>
          <w:szCs w:val="24"/>
        </w:rPr>
      </w:pPr>
      <w:r>
        <w:rPr>
          <w:rFonts w:ascii="Times New Roman" w:hAnsi="Times New Roman" w:cs="Times New Roman"/>
          <w:sz w:val="22"/>
          <w:szCs w:val="24"/>
        </w:rPr>
        <w:t>We thank the Reviewer pointing out the unclear aspects in eq. 3. We made the revisions in the first paragraph of section 3.</w:t>
      </w:r>
    </w:p>
    <w:p>
      <w:pPr>
        <w:ind w:firstLine="440" w:firstLineChars="200"/>
        <w:rPr>
          <w:rFonts w:ascii="Times New Roman" w:hAnsi="Times New Roman" w:cs="Times New Roman"/>
          <w:sz w:val="22"/>
          <w:szCs w:val="24"/>
        </w:rPr>
      </w:pPr>
      <w:r>
        <w:rPr>
          <w:rFonts w:ascii="Times New Roman" w:hAnsi="Times New Roman" w:cs="Times New Roman"/>
          <w:sz w:val="22"/>
          <w:szCs w:val="24"/>
        </w:rPr>
        <w:t>“…</w:t>
      </w:r>
      <w:r>
        <w:rPr>
          <w:rFonts w:ascii="Times New Roman" w:hAnsi="Times New Roman" w:eastAsia="宋体" w:cs="Times New Roman"/>
          <w:bCs/>
          <w:i/>
          <w:iCs/>
          <w:color w:val="000000"/>
          <w:kern w:val="0"/>
          <w:sz w:val="22"/>
          <w:lang w:eastAsia="en-US"/>
        </w:rPr>
        <w:t xml:space="preserve">where </w:t>
      </w:r>
      <m:oMath>
        <m:sSub>
          <m:sSubPr>
            <m:ctrlPr>
              <w:rPr>
                <w:rFonts w:ascii="Cambria Math" w:hAnsi="Cambria Math" w:eastAsia="宋体" w:cs="Times New Roman"/>
                <w:bCs/>
                <w:i/>
                <w:iCs/>
                <w:color w:val="000000"/>
                <w:kern w:val="0"/>
                <w:sz w:val="22"/>
                <w:lang w:eastAsia="en-US"/>
              </w:rPr>
            </m:ctrlPr>
          </m:sSubPr>
          <m:e>
            <m:r>
              <m:rPr/>
              <w:rPr>
                <w:rFonts w:ascii="Cambria Math" w:hAnsi="Cambria Math" w:eastAsia="宋体" w:cs="Times New Roman"/>
                <w:color w:val="000000"/>
                <w:kern w:val="0"/>
                <w:sz w:val="22"/>
                <w:lang w:eastAsia="en-US"/>
              </w:rPr>
              <m:t>S</m:t>
            </m:r>
          </m:e>
          <m:sub>
            <m:r>
              <m:rPr/>
              <w:rPr>
                <w:rFonts w:ascii="Cambria Math" w:hAnsi="Cambria Math" w:eastAsia="宋体" w:cs="Times New Roman"/>
                <w:color w:val="000000"/>
                <w:kern w:val="0"/>
                <w:sz w:val="22"/>
                <w:lang w:eastAsia="en-US"/>
              </w:rPr>
              <m:t>sim</m:t>
            </m:r>
          </m:sub>
        </m:sSub>
        <m:d>
          <m:dPr>
            <m:ctrlPr>
              <w:rPr>
                <w:rFonts w:ascii="Cambria Math" w:hAnsi="Cambria Math" w:eastAsia="宋体" w:cs="Times New Roman"/>
                <w:bCs/>
                <w:i/>
                <w:iCs/>
                <w:color w:val="000000"/>
                <w:kern w:val="0"/>
                <w:sz w:val="22"/>
                <w:lang w:eastAsia="en-US"/>
              </w:rPr>
            </m:ctrlPr>
          </m:dPr>
          <m:e>
            <m:acc>
              <m:accPr>
                <m:chr m:val="⃑"/>
                <m:ctrlPr>
                  <w:rPr>
                    <w:rFonts w:ascii="Cambria Math" w:hAnsi="Cambria Math" w:eastAsia="宋体" w:cs="Times New Roman"/>
                    <w:bCs/>
                    <w:i/>
                    <w:iCs/>
                    <w:color w:val="000000"/>
                    <w:kern w:val="0"/>
                    <w:sz w:val="22"/>
                    <w:lang w:eastAsia="en-US"/>
                  </w:rPr>
                </m:ctrlPr>
              </m:accPr>
              <m:e>
                <m:r>
                  <m:rPr/>
                  <w:rPr>
                    <w:rFonts w:ascii="Cambria Math" w:hAnsi="Cambria Math" w:eastAsia="宋体" w:cs="Times New Roman"/>
                    <w:color w:val="000000"/>
                    <w:kern w:val="0"/>
                    <w:sz w:val="22"/>
                    <w:lang w:eastAsia="en-US"/>
                  </w:rPr>
                  <m:t>k</m:t>
                </m:r>
              </m:e>
            </m:acc>
            <m:r>
              <m:rPr/>
              <w:rPr>
                <w:rFonts w:ascii="Cambria Math" w:hAnsi="Cambria Math" w:eastAsia="宋体" w:cs="Times New Roman"/>
                <w:color w:val="000000"/>
                <w:kern w:val="0"/>
                <w:sz w:val="22"/>
                <w:lang w:eastAsia="en-US"/>
              </w:rPr>
              <m:t>,ω</m:t>
            </m:r>
          </m:e>
        </m:d>
      </m:oMath>
      <w:r>
        <w:rPr>
          <w:rFonts w:ascii="Times New Roman" w:hAnsi="Times New Roman" w:eastAsia="宋体" w:cs="Times New Roman"/>
          <w:bCs/>
          <w:i/>
          <w:iCs/>
          <w:color w:val="000000"/>
          <w:kern w:val="0"/>
          <w:sz w:val="22"/>
          <w:lang w:eastAsia="en-US"/>
        </w:rPr>
        <w:t xml:space="preserve"> is the spectral density given by the forward model, </w:t>
      </w:r>
      <w:r>
        <w:rPr>
          <w:rFonts w:ascii="Times New Roman" w:hAnsi="Times New Roman" w:eastAsia="宋体" w:cs="Times New Roman"/>
          <w:bCs/>
          <w:i/>
          <w:iCs/>
          <w:strike/>
          <w:color w:val="000000"/>
          <w:kern w:val="0"/>
          <w:sz w:val="22"/>
          <w:lang w:eastAsia="en-US"/>
        </w:rPr>
        <w:t>and</w:t>
      </w:r>
      <w:r>
        <w:rPr>
          <w:rFonts w:ascii="Times New Roman" w:hAnsi="Times New Roman" w:eastAsia="宋体" w:cs="Times New Roman"/>
          <w:bCs/>
          <w:i/>
          <w:iCs/>
          <w:color w:val="000000"/>
          <w:kern w:val="0"/>
          <w:sz w:val="22"/>
          <w:lang w:eastAsia="en-US"/>
        </w:rPr>
        <w:t xml:space="preserve"> </w:t>
      </w:r>
      <m:oMath>
        <m:r>
          <m:rPr/>
          <w:rPr>
            <w:rFonts w:ascii="Cambria Math" w:hAnsi="Cambria Math" w:eastAsia="宋体" w:cs="Times New Roman"/>
            <w:color w:val="000000"/>
            <w:kern w:val="0"/>
            <w:sz w:val="22"/>
            <w:lang w:eastAsia="en-US"/>
          </w:rPr>
          <m:t>N</m:t>
        </m:r>
        <m:d>
          <m:dPr>
            <m:ctrlPr>
              <w:rPr>
                <w:rFonts w:ascii="Cambria Math" w:hAnsi="Cambria Math" w:eastAsia="宋体" w:cs="Times New Roman"/>
                <w:bCs/>
                <w:i/>
                <w:iCs/>
                <w:color w:val="000000"/>
                <w:kern w:val="0"/>
                <w:sz w:val="22"/>
                <w:lang w:eastAsia="en-US"/>
              </w:rPr>
            </m:ctrlPr>
          </m:dPr>
          <m:e>
            <m:r>
              <m:rPr/>
              <w:rPr>
                <w:rFonts w:ascii="Cambria Math" w:hAnsi="Cambria Math" w:eastAsia="宋体" w:cs="Times New Roman"/>
                <w:color w:val="000000"/>
                <w:kern w:val="0"/>
                <w:sz w:val="22"/>
                <w:lang w:eastAsia="en-US"/>
              </w:rPr>
              <m:t>0,0.01</m:t>
            </m:r>
          </m:e>
        </m:d>
      </m:oMath>
      <w:r>
        <w:rPr>
          <w:rFonts w:ascii="Times New Roman" w:hAnsi="Times New Roman" w:eastAsia="宋体" w:cs="Times New Roman"/>
          <w:bCs/>
          <w:i/>
          <w:iCs/>
          <w:color w:val="000000"/>
          <w:kern w:val="0"/>
          <w:sz w:val="22"/>
          <w:lang w:eastAsia="en-US"/>
        </w:rPr>
        <w:t xml:space="preserve"> is a normal distribution with a mean of 0 and a variance of 0.01, </w:t>
      </w:r>
      <w:r>
        <w:rPr>
          <w:rFonts w:ascii="Times New Roman" w:hAnsi="Times New Roman" w:eastAsia="宋体" w:cs="Times New Roman"/>
          <w:bCs/>
          <w:i/>
          <w:iCs/>
          <w:color w:val="000000"/>
          <w:kern w:val="0"/>
          <w:sz w:val="22"/>
          <w:u w:val="single" w:color="000000" w:themeColor="text1"/>
          <w:lang w:eastAsia="en-US"/>
        </w:rPr>
        <w:t>and the frequency resolution of the scattering spectra is 1 MHz.</w:t>
      </w:r>
      <w:r>
        <w:rPr>
          <w:rFonts w:ascii="Times New Roman" w:hAnsi="Times New Roman" w:cs="Times New Roman"/>
          <w:sz w:val="22"/>
          <w:szCs w:val="24"/>
        </w:rPr>
        <w:t>”</w:t>
      </w:r>
    </w:p>
    <w:p>
      <w:pPr>
        <w:spacing w:before="120"/>
        <w:ind/>
        <w:rPr>
          <w:rFonts w:ascii="Times New Roman" w:hAnsi="Times New Roman" w:cs="Times New Roman"/>
          <w:b/>
          <w:sz w:val="22"/>
          <w:u w:val="single"/>
        </w:rPr>
      </w:pPr>
      <w:r>
        <w:rPr>
          <w:rFonts w:ascii="Times New Roman" w:hAnsi="Times New Roman" w:cs="Times New Roman"/>
          <w:b/>
          <w:sz w:val="22"/>
          <w:u w:val="single"/>
        </w:rPr>
        <w:t>Comment 4</w:t>
      </w:r>
    </w:p>
    <w:p>
      <w:pPr>
        <w:ind w:firstLine="440" w:firstLineChars="200"/>
        <w:rPr>
          <w:rFonts w:ascii="Times New Roman" w:hAnsi="Times New Roman" w:cs="Times New Roman"/>
          <w:sz w:val="22"/>
          <w:szCs w:val="24"/>
        </w:rPr>
      </w:pPr>
      <w:r>
        <w:rPr>
          <w:rFonts w:ascii="Times New Roman" w:hAnsi="Times New Roman" w:cs="Times New Roman"/>
          <w:sz w:val="22"/>
          <w:szCs w:val="24"/>
        </w:rPr>
        <w:t>The sensitivity analysis shows little sensitivity to scattering angle, theta. This holds for back scattering with limited uncertainty in theta. The situation would be very different for forward scattering (small value of theta). Sensitivity to phi (presumably the angle between k_delta and B) is also small. That would be different if phi was in the range 85 degrees to 95 degrees. So, I suggest that the manuscript notes that this sensitivity analysis is specific to the chosen parameter ranges.</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4</w:t>
      </w:r>
    </w:p>
    <w:p>
      <w:pPr>
        <w:ind w:firstLine="440" w:firstLineChars="200"/>
        <w:rPr>
          <w:rFonts w:ascii="Times New Roman" w:hAnsi="Times New Roman" w:cs="Times New Roman"/>
          <w:sz w:val="22"/>
          <w:szCs w:val="24"/>
        </w:rPr>
      </w:pPr>
      <w:r>
        <w:rPr>
          <w:rFonts w:ascii="Times New Roman" w:hAnsi="Times New Roman" w:cs="Times New Roman"/>
          <w:sz w:val="22"/>
          <w:szCs w:val="24"/>
        </w:rPr>
        <w:t>We thank the Reviewer pointing out the parameter range of sensitivity analysis is not clearly stated. We made the revisions in the third paragraph of section 4.</w:t>
      </w:r>
    </w:p>
    <w:p>
      <w:pPr>
        <w:ind w:firstLine="440" w:firstLineChars="200"/>
        <w:rPr>
          <w:rFonts w:ascii="Times New Roman" w:hAnsi="Times New Roman" w:cs="Times New Roman"/>
          <w:sz w:val="22"/>
          <w:szCs w:val="24"/>
        </w:rPr>
      </w:pPr>
      <w:r>
        <w:rPr>
          <w:rFonts w:ascii="Times New Roman" w:hAnsi="Times New Roman" w:cs="Times New Roman"/>
          <w:sz w:val="22"/>
          <w:szCs w:val="24"/>
        </w:rPr>
        <w:t>“</w:t>
      </w:r>
      <w:bookmarkStart w:id="4" w:name="_Hlk171349036"/>
      <w:ins w:id="1" w:author="jinlin xie" w:date="2024-07-09T18:16:00Z">
        <w:r>
          <w:rPr>
            <w:rFonts w:ascii="Times New Roman" w:hAnsi="Times New Roman" w:cs="Times New Roman"/>
            <w:i/>
            <w:iCs/>
            <w:sz w:val="22"/>
            <w:szCs w:val="24"/>
            <w:u w:val="single"/>
          </w:rPr>
          <w:t xml:space="preserve">It should be noticed that </w:t>
        </w:r>
      </w:ins>
      <w:r>
        <w:rPr>
          <w:rFonts w:ascii="Times New Roman" w:hAnsi="Times New Roman" w:cs="Times New Roman"/>
          <w:i/>
          <w:iCs/>
          <w:sz w:val="22"/>
          <w:szCs w:val="24"/>
          <w:u w:val="single"/>
        </w:rPr>
        <w:t>th</w:t>
      </w:r>
      <w:r>
        <w:rPr>
          <w:rFonts w:hint="eastAsia" w:ascii="Times New Roman" w:hAnsi="Times New Roman" w:cs="Times New Roman"/>
          <w:i/>
          <w:iCs/>
          <w:sz w:val="22"/>
          <w:szCs w:val="24"/>
          <w:u w:val="single"/>
        </w:rPr>
        <w:t>e</w:t>
      </w:r>
      <w:r>
        <w:rPr>
          <w:rFonts w:ascii="Times New Roman" w:hAnsi="Times New Roman" w:cs="Times New Roman"/>
          <w:i/>
          <w:iCs/>
          <w:sz w:val="22"/>
          <w:szCs w:val="24"/>
          <w:u w:val="single"/>
        </w:rPr>
        <w:t xml:space="preserve"> </w:t>
      </w:r>
      <w:r>
        <w:rPr>
          <w:rFonts w:hint="eastAsia" w:ascii="Times New Roman" w:hAnsi="Times New Roman" w:cs="Times New Roman"/>
          <w:i/>
          <w:iCs/>
          <w:sz w:val="22"/>
          <w:szCs w:val="24"/>
          <w:u w:val="single"/>
        </w:rPr>
        <w:t>s</w:t>
      </w:r>
      <w:r>
        <w:rPr>
          <w:rFonts w:ascii="Times New Roman" w:hAnsi="Times New Roman" w:cs="Times New Roman"/>
          <w:i/>
          <w:iCs/>
          <w:sz w:val="22"/>
          <w:szCs w:val="24"/>
          <w:u w:val="single"/>
        </w:rPr>
        <w:t xml:space="preserve">ensitivity analysis </w:t>
      </w:r>
      <w:r>
        <w:rPr>
          <w:rFonts w:hint="eastAsia" w:ascii="Times New Roman" w:hAnsi="Times New Roman" w:cs="Times New Roman"/>
          <w:i/>
          <w:iCs/>
          <w:sz w:val="22"/>
          <w:szCs w:val="24"/>
          <w:u w:val="single"/>
        </w:rPr>
        <w:t>conducted</w:t>
      </w:r>
      <w:r>
        <w:rPr>
          <w:rFonts w:ascii="Times New Roman" w:hAnsi="Times New Roman" w:cs="Times New Roman"/>
          <w:i/>
          <w:iCs/>
          <w:sz w:val="22"/>
          <w:szCs w:val="24"/>
          <w:u w:val="single"/>
        </w:rPr>
        <w:t xml:space="preserve"> </w:t>
      </w:r>
      <w:ins w:id="2" w:author="jinlin xie" w:date="2024-07-09T18:16:00Z">
        <w:r>
          <w:rPr>
            <w:rFonts w:ascii="Times New Roman" w:hAnsi="Times New Roman" w:cs="Times New Roman"/>
            <w:i/>
            <w:iCs/>
            <w:sz w:val="22"/>
            <w:szCs w:val="24"/>
            <w:u w:val="single"/>
          </w:rPr>
          <w:t>above</w:t>
        </w:r>
      </w:ins>
      <w:ins w:id="3" w:author="jinlin xie" w:date="2024-07-09T18:17:00Z">
        <w:r>
          <w:rPr>
            <w:rFonts w:ascii="Times New Roman" w:hAnsi="Times New Roman" w:cs="Times New Roman"/>
            <w:i/>
            <w:iCs/>
            <w:sz w:val="22"/>
            <w:szCs w:val="24"/>
            <w:u w:val="single"/>
          </w:rPr>
          <w:t xml:space="preserve"> may</w:t>
        </w:r>
      </w:ins>
      <w:r>
        <w:rPr>
          <w:rFonts w:ascii="Times New Roman" w:hAnsi="Times New Roman" w:cs="Times New Roman"/>
          <w:i/>
          <w:iCs/>
          <w:sz w:val="22"/>
          <w:szCs w:val="24"/>
          <w:u w:val="single"/>
        </w:rPr>
        <w:t xml:space="preserve"> tailored to</w:t>
      </w:r>
      <w:r>
        <w:rPr>
          <w:rFonts w:hint="eastAsia" w:ascii="Times New Roman" w:hAnsi="Times New Roman" w:cs="Times New Roman"/>
          <w:i/>
          <w:iCs/>
          <w:sz w:val="22"/>
          <w:szCs w:val="24"/>
          <w:u w:val="single"/>
        </w:rPr>
        <w:t xml:space="preserve"> </w:t>
      </w:r>
      <w:r>
        <w:rPr>
          <w:rFonts w:ascii="Times New Roman" w:hAnsi="Times New Roman" w:cs="Times New Roman"/>
          <w:i/>
          <w:iCs/>
          <w:sz w:val="22"/>
          <w:szCs w:val="24"/>
          <w:u w:val="single"/>
        </w:rPr>
        <w:t>the specific</w:t>
      </w:r>
      <w:r>
        <w:rPr>
          <w:rFonts w:hint="eastAsia" w:ascii="Times New Roman" w:hAnsi="Times New Roman" w:cs="Times New Roman"/>
          <w:i/>
          <w:iCs/>
          <w:sz w:val="22"/>
          <w:szCs w:val="24"/>
          <w:u w:val="single"/>
        </w:rPr>
        <w:t xml:space="preserve"> </w:t>
      </w:r>
      <w:r>
        <w:rPr>
          <w:rFonts w:ascii="Times New Roman" w:hAnsi="Times New Roman" w:cs="Times New Roman"/>
          <w:i/>
          <w:iCs/>
          <w:sz w:val="22"/>
          <w:szCs w:val="24"/>
          <w:u w:val="single"/>
        </w:rPr>
        <w:t>parameter</w:t>
      </w:r>
      <w:r>
        <w:rPr>
          <w:rFonts w:hint="eastAsia" w:ascii="Times New Roman" w:hAnsi="Times New Roman" w:cs="Times New Roman"/>
          <w:i/>
          <w:iCs/>
          <w:sz w:val="22"/>
          <w:szCs w:val="24"/>
          <w:u w:val="single"/>
        </w:rPr>
        <w:t xml:space="preserve"> </w:t>
      </w:r>
      <w:r>
        <w:rPr>
          <w:rFonts w:ascii="Times New Roman" w:hAnsi="Times New Roman" w:cs="Times New Roman"/>
          <w:i/>
          <w:iCs/>
          <w:sz w:val="22"/>
          <w:szCs w:val="24"/>
          <w:u w:val="single"/>
        </w:rPr>
        <w:t>ranges</w:t>
      </w:r>
      <w:r>
        <w:rPr>
          <w:rFonts w:hint="eastAsia" w:ascii="Times New Roman" w:hAnsi="Times New Roman" w:cs="Times New Roman"/>
          <w:i/>
          <w:iCs/>
          <w:sz w:val="22"/>
          <w:szCs w:val="24"/>
          <w:u w:val="single"/>
        </w:rPr>
        <w:t xml:space="preserve"> </w:t>
      </w:r>
      <w:r>
        <w:rPr>
          <w:rFonts w:ascii="Times New Roman" w:hAnsi="Times New Roman" w:cs="Times New Roman"/>
          <w:i/>
          <w:iCs/>
          <w:sz w:val="22"/>
          <w:szCs w:val="24"/>
          <w:u w:val="single"/>
        </w:rPr>
        <w:t>outlined</w:t>
      </w:r>
      <w:r>
        <w:rPr>
          <w:rFonts w:hint="eastAsia" w:ascii="Times New Roman" w:hAnsi="Times New Roman" w:cs="Times New Roman"/>
          <w:i/>
          <w:iCs/>
          <w:sz w:val="22"/>
          <w:szCs w:val="24"/>
          <w:u w:val="single"/>
        </w:rPr>
        <w:t xml:space="preserve"> in Table </w:t>
      </w:r>
      <w:r>
        <w:rPr>
          <w:rFonts w:ascii="Times New Roman" w:hAnsi="Times New Roman" w:cs="Times New Roman"/>
          <w:i/>
          <w:iCs/>
          <w:sz w:val="22"/>
          <w:szCs w:val="24"/>
          <w:u w:val="single"/>
        </w:rPr>
        <w:t xml:space="preserve">1. </w:t>
      </w:r>
      <w:ins w:id="4" w:author="jinlin xie" w:date="2024-07-09T18:19:00Z">
        <w:r>
          <w:rPr>
            <w:rFonts w:hint="eastAsia" w:ascii="Times New Roman" w:hAnsi="Times New Roman" w:cs="Times New Roman"/>
            <w:i/>
            <w:iCs/>
            <w:sz w:val="22"/>
            <w:szCs w:val="24"/>
            <w:u w:val="single"/>
          </w:rPr>
          <w:t>When</w:t>
        </w:r>
        <w:r>
          <w:rPr>
            <w:rFonts w:ascii="Times New Roman" w:hAnsi="Times New Roman" w:cs="Times New Roman"/>
            <w:i/>
            <w:iCs/>
            <w:sz w:val="22"/>
            <w:szCs w:val="24"/>
            <w:u w:val="single"/>
          </w:rPr>
          <w:t xml:space="preserve"> the CTS parameter ranges change, </w:t>
        </w:r>
      </w:ins>
      <w:ins w:id="5" w:author="jinlin xie" w:date="2024-07-09T18:20:00Z">
        <w:r>
          <w:rPr>
            <w:rFonts w:ascii="Times New Roman" w:hAnsi="Times New Roman" w:cs="Times New Roman"/>
            <w:i/>
            <w:iCs/>
            <w:sz w:val="22"/>
            <w:szCs w:val="24"/>
            <w:u w:val="single"/>
          </w:rPr>
          <w:t xml:space="preserve">such as </w:t>
        </w:r>
      </w:ins>
      <w:ins w:id="6" w:author="jinlin xie" w:date="2024-07-09T18:22:00Z">
        <w:r>
          <w:rPr>
            <w:rFonts w:ascii="Times New Roman" w:hAnsi="Times New Roman" w:cs="Times New Roman"/>
            <w:i/>
            <w:iCs/>
            <w:sz w:val="22"/>
            <w:szCs w:val="24"/>
            <w:u w:val="single"/>
          </w:rPr>
          <w:t xml:space="preserve">a </w:t>
        </w:r>
      </w:ins>
      <w:ins w:id="7" w:author="jinlin xie" w:date="2024-07-09T18:23:00Z">
        <w:r>
          <w:rPr>
            <w:rFonts w:ascii="Times New Roman" w:hAnsi="Times New Roman" w:cs="Times New Roman"/>
            <w:i/>
            <w:iCs/>
            <w:sz w:val="22"/>
            <w:szCs w:val="24"/>
            <w:u w:val="single"/>
          </w:rPr>
          <w:t xml:space="preserve">forward </w:t>
        </w:r>
      </w:ins>
      <w:ins w:id="8" w:author="jinlin xie" w:date="2024-07-09T18:22:00Z">
        <w:r>
          <w:rPr>
            <w:rFonts w:ascii="Times New Roman" w:hAnsi="Times New Roman" w:cs="Times New Roman"/>
            <w:i/>
            <w:iCs/>
            <w:sz w:val="22"/>
            <w:szCs w:val="24"/>
            <w:u w:val="single"/>
          </w:rPr>
          <w:t xml:space="preserve">scattering </w:t>
        </w:r>
      </w:ins>
      <w:ins w:id="9" w:author="jinlin xie" w:date="2024-07-09T18:23:00Z">
        <w:r>
          <w:rPr>
            <w:rFonts w:ascii="Times New Roman" w:hAnsi="Times New Roman" w:cs="Times New Roman"/>
            <w:i/>
            <w:iCs/>
            <w:sz w:val="22"/>
            <w:szCs w:val="24"/>
            <w:u w:val="single"/>
          </w:rPr>
          <w:t xml:space="preserve">case with very small value of </w:t>
        </w:r>
      </w:ins>
      <m:oMath>
        <m:r>
          <m:rPr/>
          <w:rPr/>
          <m:t>θ</m:t>
        </m:r>
      </m:oMath>
      <w:ins w:id="10" w:author="jinlin xie" w:date="2024-07-09T18:23:00Z">
        <w:r>
          <w:rPr>
            <w:rFonts w:ascii="Times New Roman" w:hAnsi="Times New Roman" w:cs="Times New Roman"/>
            <w:i/>
            <w:iCs/>
            <w:sz w:val="22"/>
            <w:szCs w:val="24"/>
            <w:u w:val="single"/>
          </w:rPr>
          <w:t xml:space="preserve">, </w:t>
        </w:r>
      </w:ins>
      <w:r>
        <w:rPr>
          <w:rFonts w:ascii="Times New Roman" w:hAnsi="Times New Roman" w:cs="Times New Roman"/>
          <w:i/>
          <w:iCs/>
          <w:sz w:val="22"/>
          <w:szCs w:val="24"/>
          <w:u w:val="single"/>
        </w:rPr>
        <w:t xml:space="preserve">the sensitivity relation </w:t>
      </w:r>
      <w:ins w:id="11" w:author="jinlin xie" w:date="2024-07-09T18:25:00Z">
        <w:r>
          <w:rPr>
            <w:rFonts w:ascii="Times New Roman" w:hAnsi="Times New Roman" w:cs="Times New Roman"/>
            <w:i/>
            <w:iCs/>
            <w:sz w:val="22"/>
            <w:szCs w:val="24"/>
            <w:u w:val="single"/>
          </w:rPr>
          <w:t>will be different from the re</w:t>
        </w:r>
      </w:ins>
      <w:ins w:id="12" w:author="jinlin xie" w:date="2024-07-09T18:26:00Z">
        <w:r>
          <w:rPr>
            <w:rFonts w:ascii="Times New Roman" w:hAnsi="Times New Roman" w:cs="Times New Roman"/>
            <w:i/>
            <w:iCs/>
            <w:sz w:val="22"/>
            <w:szCs w:val="24"/>
            <w:u w:val="single"/>
          </w:rPr>
          <w:t>sult shown in Fig. 5.</w:t>
        </w:r>
      </w:ins>
      <w:bookmarkEnd w:id="4"/>
      <w:r>
        <w:rPr>
          <w:rFonts w:ascii="Times New Roman" w:hAnsi="Times New Roman" w:cs="Times New Roman"/>
          <w:sz w:val="22"/>
          <w:szCs w:val="24"/>
        </w:rPr>
        <w:t>”</w:t>
      </w:r>
    </w:p>
    <w:p>
      <w:pPr>
        <w:spacing w:before="120"/>
        <w:ind/>
        <w:rPr>
          <w:rFonts w:ascii="Times New Roman" w:hAnsi="Times New Roman" w:cs="Times New Roman"/>
          <w:b/>
          <w:sz w:val="22"/>
          <w:u w:val="single"/>
        </w:rPr>
      </w:pPr>
      <w:r>
        <w:rPr>
          <w:rFonts w:ascii="Times New Roman" w:hAnsi="Times New Roman" w:cs="Times New Roman"/>
          <w:b/>
          <w:sz w:val="22"/>
          <w:u w:val="single"/>
        </w:rPr>
        <w:t>Comment 5</w:t>
      </w:r>
    </w:p>
    <w:p>
      <w:pPr>
        <w:ind w:firstLine="440" w:firstLineChars="200"/>
        <w:rPr>
          <w:rFonts w:ascii="Times New Roman" w:hAnsi="Times New Roman" w:cs="Times New Roman"/>
          <w:sz w:val="22"/>
          <w:szCs w:val="24"/>
        </w:rPr>
      </w:pPr>
      <w:r>
        <w:rPr>
          <w:rFonts w:ascii="Times New Roman" w:hAnsi="Times New Roman" w:cs="Times New Roman"/>
          <w:sz w:val="22"/>
          <w:szCs w:val="24"/>
        </w:rPr>
        <w:t>The reference list is lacking some bibliographic details. The reference give above seems to be a relevant reference point to this manuscript.</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5</w:t>
      </w:r>
    </w:p>
    <w:p>
      <w:pPr>
        <w:ind w:firstLine="440" w:firstLineChars="200"/>
        <w:rPr>
          <w:rFonts w:ascii="Times New Roman" w:hAnsi="Times New Roman" w:cs="Times New Roman"/>
          <w:sz w:val="22"/>
          <w:szCs w:val="24"/>
        </w:rPr>
      </w:pPr>
      <w:r>
        <w:rPr>
          <w:rFonts w:ascii="Times New Roman" w:hAnsi="Times New Roman" w:cs="Times New Roman"/>
          <w:sz w:val="22"/>
          <w:szCs w:val="24"/>
        </w:rPr>
        <w:t>We thank the Reviewer pointing out the reference lacks some information. Additional reference information has been added and the lacking information has also been supplemented.</w:t>
      </w:r>
    </w:p>
    <w:p>
      <w:pPr>
        <w:ind w:firstLine="440" w:firstLineChars="200"/>
        <w:rPr>
          <w:rFonts w:ascii="Times New Roman" w:hAnsi="Times New Roman" w:cs="Times New Roman"/>
          <w:sz w:val="22"/>
          <w:szCs w:val="24"/>
        </w:rPr>
      </w:pPr>
      <w:r>
        <w:rPr>
          <w:rFonts w:ascii="Times New Roman" w:hAnsi="Times New Roman" w:cs="Times New Roman"/>
          <w:sz w:val="22"/>
          <w:szCs w:val="24"/>
        </w:rPr>
        <w:t>Such as:</w:t>
      </w:r>
    </w:p>
    <w:p>
      <w:pPr>
        <w:ind/>
        <w:rPr>
          <w:sz w:val="22"/>
        </w:rPr>
      </w:pPr>
      <w:bookmarkStart w:id="5" w:name="_Hlk170997333"/>
      <w:r>
        <w:rPr>
          <w:rFonts w:ascii="Times New Roman" w:hAnsi="Times New Roman" w:eastAsia="宋体" w:cs="Times New Roman"/>
          <w:noProof/>
          <w:kern w:val="0"/>
          <w:sz w:val="22"/>
          <w:lang w:eastAsia="en-US"/>
        </w:rPr>
        <w:t>“</w:t>
      </w:r>
      <w:r>
        <w:rPr>
          <w:rFonts w:ascii="Times New Roman" w:hAnsi="Times New Roman" w:eastAsia="宋体" w:cs="Times New Roman"/>
          <w:noProof/>
          <w:kern w:val="0"/>
          <w:sz w:val="22"/>
          <w:vertAlign w:val="superscript"/>
          <w:lang w:eastAsia="en-US"/>
        </w:rPr>
        <w:t>1</w:t>
      </w:r>
      <w:r>
        <w:rPr>
          <w:rFonts w:ascii="Times New Roman" w:hAnsi="Times New Roman" w:eastAsia="宋体" w:cs="Times New Roman"/>
          <w:noProof/>
          <w:kern w:val="0"/>
          <w:sz w:val="22"/>
          <w:lang w:eastAsia="en-US"/>
        </w:rPr>
        <w:t>R. Behn et al., Phys. Rev. Lett. 62, 24 (1989).</w:t>
      </w:r>
    </w:p>
    <w:p>
      <w:pPr>
        <w:pStyle w:val="000010"/>
        <w:ind/>
        <w:rPr>
          <w:sz w:val="22"/>
          <w:szCs w:val="22"/>
        </w:rPr>
      </w:pPr>
      <w:r>
        <w:rPr>
          <w:sz w:val="22"/>
          <w:szCs w:val="22"/>
          <w:vertAlign w:val="superscript"/>
        </w:rPr>
        <w:t>2</w:t>
      </w:r>
      <w:r>
        <w:rPr>
          <w:sz w:val="22"/>
          <w:szCs w:val="22"/>
        </w:rPr>
        <w:t xml:space="preserve">H. Bindslev et al., Phys. Rev. Lett. </w:t>
      </w:r>
      <w:r>
        <w:rPr>
          <w:b/>
          <w:sz w:val="22"/>
          <w:szCs w:val="22"/>
        </w:rPr>
        <w:t>97,</w:t>
      </w:r>
      <w:r>
        <w:rPr>
          <w:sz w:val="22"/>
          <w:szCs w:val="22"/>
        </w:rPr>
        <w:t xml:space="preserve"> 205005 (2006).</w:t>
      </w:r>
    </w:p>
    <w:p>
      <w:pPr>
        <w:pStyle w:val="000010"/>
        <w:ind/>
        <w:rPr>
          <w:sz w:val="22"/>
          <w:szCs w:val="22"/>
        </w:rPr>
      </w:pPr>
      <w:r>
        <w:rPr>
          <w:sz w:val="22"/>
          <w:szCs w:val="22"/>
          <w:vertAlign w:val="superscript"/>
        </w:rPr>
        <w:t>3</w:t>
      </w:r>
      <w:r>
        <w:rPr>
          <w:sz w:val="22"/>
          <w:szCs w:val="22"/>
        </w:rPr>
        <w:t xml:space="preserve">M. Stejner </w:t>
      </w:r>
      <w:r>
        <w:rPr>
          <w:rFonts w:hint="eastAsia"/>
          <w:sz w:val="22"/>
          <w:szCs w:val="22"/>
          <w:lang w:eastAsia="zh-CN"/>
        </w:rPr>
        <w:t>e</w:t>
      </w:r>
      <w:r>
        <w:rPr>
          <w:sz w:val="22"/>
          <w:szCs w:val="22"/>
          <w:lang w:eastAsia="zh-CN"/>
        </w:rPr>
        <w:t xml:space="preserve">t </w:t>
      </w:r>
      <w:r>
        <w:rPr>
          <w:rFonts w:hint="eastAsia"/>
          <w:sz w:val="22"/>
          <w:szCs w:val="22"/>
          <w:lang w:eastAsia="zh-CN"/>
        </w:rPr>
        <w:t>al</w:t>
      </w:r>
      <w:r>
        <w:rPr>
          <w:sz w:val="22"/>
          <w:szCs w:val="22"/>
        </w:rPr>
        <w:t xml:space="preserve">., Rev. Sci. Instrum. </w:t>
      </w:r>
      <w:r>
        <w:rPr>
          <w:b/>
          <w:sz w:val="22"/>
          <w:szCs w:val="22"/>
        </w:rPr>
        <w:t>81,</w:t>
      </w:r>
      <w:r>
        <w:rPr>
          <w:sz w:val="22"/>
          <w:szCs w:val="22"/>
        </w:rPr>
        <w:t xml:space="preserve"> 10D515 (2010).</w:t>
      </w:r>
    </w:p>
    <w:p>
      <w:pPr>
        <w:pStyle w:val="000010"/>
        <w:ind/>
        <w:rPr>
          <w:sz w:val="22"/>
          <w:szCs w:val="22"/>
        </w:rPr>
      </w:pPr>
      <w:r>
        <w:rPr>
          <w:sz w:val="22"/>
          <w:szCs w:val="22"/>
          <w:vertAlign w:val="superscript"/>
        </w:rPr>
        <w:t>4</w:t>
      </w:r>
      <w:r>
        <w:rPr>
          <w:sz w:val="22"/>
          <w:szCs w:val="22"/>
        </w:rPr>
        <w:t xml:space="preserve">D. Moseev et al., Plasma Phys. Control. Fusion </w:t>
      </w:r>
      <w:r>
        <w:rPr>
          <w:b/>
          <w:sz w:val="22"/>
          <w:szCs w:val="22"/>
        </w:rPr>
        <w:t>53,</w:t>
      </w:r>
      <w:r>
        <w:rPr>
          <w:sz w:val="22"/>
          <w:szCs w:val="22"/>
        </w:rPr>
        <w:t xml:space="preserve"> 105004 (2011).</w:t>
      </w:r>
    </w:p>
    <w:p>
      <w:pPr>
        <w:pStyle w:val="000010"/>
        <w:ind/>
        <w:rPr>
          <w:sz w:val="22"/>
          <w:szCs w:val="22"/>
        </w:rPr>
      </w:pPr>
      <w:r>
        <w:rPr>
          <w:sz w:val="22"/>
          <w:szCs w:val="22"/>
          <w:vertAlign w:val="superscript"/>
        </w:rPr>
        <w:t>5</w:t>
      </w:r>
      <w:r>
        <w:rPr>
          <w:sz w:val="22"/>
          <w:szCs w:val="22"/>
        </w:rPr>
        <w:t xml:space="preserve">M. Stejner et al., Plasma Phys. Control. Fusion </w:t>
      </w:r>
      <w:r>
        <w:rPr>
          <w:b/>
          <w:sz w:val="22"/>
          <w:szCs w:val="22"/>
        </w:rPr>
        <w:t>55,</w:t>
      </w:r>
      <w:r>
        <w:rPr>
          <w:sz w:val="22"/>
          <w:szCs w:val="22"/>
        </w:rPr>
        <w:t xml:space="preserve"> 085002 (2013).</w:t>
      </w:r>
    </w:p>
    <w:p>
      <w:pPr>
        <w:pStyle w:val="000010"/>
        <w:ind/>
        <w:rPr>
          <w:sz w:val="22"/>
          <w:szCs w:val="22"/>
        </w:rPr>
      </w:pPr>
      <w:r>
        <w:rPr>
          <w:sz w:val="22"/>
          <w:szCs w:val="22"/>
          <w:vertAlign w:val="superscript"/>
        </w:rPr>
        <w:t>6</w:t>
      </w:r>
      <w:r>
        <w:rPr>
          <w:sz w:val="22"/>
          <w:szCs w:val="22"/>
        </w:rPr>
        <w:t xml:space="preserve">S. K. Nielsen et al., Plasma Phys. Control. Fusion </w:t>
      </w:r>
      <w:r>
        <w:rPr>
          <w:b/>
          <w:sz w:val="22"/>
          <w:szCs w:val="22"/>
        </w:rPr>
        <w:t>55,</w:t>
      </w:r>
      <w:r>
        <w:rPr>
          <w:sz w:val="22"/>
          <w:szCs w:val="22"/>
        </w:rPr>
        <w:t xml:space="preserve"> 115003 (2013).</w:t>
      </w:r>
    </w:p>
    <w:p>
      <w:pPr>
        <w:pStyle w:val="000010"/>
        <w:ind/>
        <w:rPr>
          <w:sz w:val="22"/>
          <w:szCs w:val="22"/>
        </w:rPr>
      </w:pPr>
      <w:r>
        <w:rPr>
          <w:sz w:val="22"/>
          <w:szCs w:val="22"/>
          <w:vertAlign w:val="superscript"/>
        </w:rPr>
        <w:t>7</w:t>
      </w:r>
      <w:r>
        <w:rPr>
          <w:sz w:val="22"/>
          <w:szCs w:val="22"/>
        </w:rPr>
        <w:t xml:space="preserve">M. Nishiura et al., Nucl. Fusion </w:t>
      </w:r>
      <w:r>
        <w:rPr>
          <w:b/>
          <w:sz w:val="22"/>
          <w:szCs w:val="22"/>
        </w:rPr>
        <w:t>54,</w:t>
      </w:r>
      <w:r>
        <w:rPr>
          <w:sz w:val="22"/>
          <w:szCs w:val="22"/>
        </w:rPr>
        <w:t xml:space="preserve"> 023006 (2014).</w:t>
      </w:r>
    </w:p>
    <w:p>
      <w:pPr>
        <w:pStyle w:val="000010"/>
        <w:ind/>
        <w:rPr>
          <w:sz w:val="22"/>
          <w:szCs w:val="22"/>
        </w:rPr>
      </w:pPr>
      <w:r>
        <w:rPr>
          <w:sz w:val="22"/>
          <w:szCs w:val="22"/>
          <w:vertAlign w:val="superscript"/>
        </w:rPr>
        <w:t>8</w:t>
      </w:r>
      <w:r>
        <w:rPr>
          <w:sz w:val="22"/>
          <w:szCs w:val="22"/>
        </w:rPr>
        <w:t>J. Svensson et al., 2007 IEEE International Symposium on Intelligent Signal Processing.</w:t>
      </w:r>
    </w:p>
    <w:p>
      <w:pPr>
        <w:pStyle w:val="000010"/>
        <w:ind/>
        <w:rPr>
          <w:sz w:val="22"/>
          <w:szCs w:val="22"/>
        </w:rPr>
      </w:pPr>
      <w:r>
        <w:rPr>
          <w:sz w:val="22"/>
          <w:szCs w:val="22"/>
          <w:vertAlign w:val="superscript"/>
        </w:rPr>
        <w:t>9</w:t>
      </w:r>
      <w:r>
        <w:rPr>
          <w:sz w:val="22"/>
          <w:szCs w:val="22"/>
        </w:rPr>
        <w:t xml:space="preserve">H. Bindslev, Rev. Sci. Instrum. </w:t>
      </w:r>
      <w:r>
        <w:rPr>
          <w:b/>
          <w:sz w:val="22"/>
          <w:szCs w:val="22"/>
        </w:rPr>
        <w:t>70,</w:t>
      </w:r>
      <w:r>
        <w:rPr>
          <w:sz w:val="22"/>
          <w:szCs w:val="22"/>
        </w:rPr>
        <w:t xml:space="preserve"> 1 (1999).</w:t>
      </w:r>
    </w:p>
    <w:p>
      <w:pPr>
        <w:pStyle w:val="000010"/>
        <w:ind/>
        <w:rPr>
          <w:sz w:val="22"/>
          <w:szCs w:val="22"/>
        </w:rPr>
      </w:pPr>
      <w:r>
        <w:rPr>
          <w:sz w:val="22"/>
          <w:szCs w:val="22"/>
          <w:vertAlign w:val="superscript"/>
        </w:rPr>
        <w:t>10</w:t>
      </w:r>
      <w:r>
        <w:rPr>
          <w:sz w:val="22"/>
          <w:szCs w:val="22"/>
        </w:rPr>
        <w:t xml:space="preserve">M. Escalona et al., Scientific Reports </w:t>
      </w:r>
      <w:r>
        <w:rPr>
          <w:b/>
          <w:sz w:val="22"/>
          <w:szCs w:val="22"/>
        </w:rPr>
        <w:t>13,</w:t>
      </w:r>
      <w:r>
        <w:rPr>
          <w:sz w:val="22"/>
          <w:szCs w:val="22"/>
        </w:rPr>
        <w:t xml:space="preserve"> 13002 (2023).</w:t>
      </w:r>
    </w:p>
    <w:p>
      <w:pPr>
        <w:pStyle w:val="000010"/>
        <w:ind/>
        <w:rPr>
          <w:sz w:val="22"/>
          <w:szCs w:val="22"/>
        </w:rPr>
      </w:pPr>
      <w:r>
        <w:rPr>
          <w:sz w:val="22"/>
          <w:szCs w:val="22"/>
          <w:vertAlign w:val="superscript"/>
        </w:rPr>
        <w:t>11</w:t>
      </w:r>
      <w:r>
        <w:rPr>
          <w:sz w:val="22"/>
          <w:szCs w:val="22"/>
        </w:rPr>
        <w:t xml:space="preserve">S. Katoch et al., Multimedia Tools and Applications </w:t>
      </w:r>
      <w:r>
        <w:rPr>
          <w:b/>
          <w:sz w:val="22"/>
          <w:szCs w:val="22"/>
        </w:rPr>
        <w:t>80,</w:t>
      </w:r>
      <w:r>
        <w:rPr>
          <w:sz w:val="22"/>
          <w:szCs w:val="22"/>
        </w:rPr>
        <w:t xml:space="preserve"> (2021).</w:t>
      </w:r>
    </w:p>
    <w:p>
      <w:pPr>
        <w:pStyle w:val="000010"/>
        <w:ind/>
        <w:rPr>
          <w:sz w:val="22"/>
          <w:szCs w:val="22"/>
        </w:rPr>
      </w:pPr>
      <w:r>
        <w:rPr>
          <w:sz w:val="22"/>
          <w:szCs w:val="22"/>
          <w:vertAlign w:val="superscript"/>
        </w:rPr>
        <w:t>12</w:t>
      </w:r>
      <w:r>
        <w:rPr>
          <w:sz w:val="22"/>
          <w:szCs w:val="22"/>
        </w:rPr>
        <w:t>A. Lambora et al., 2019 International Conference on Machine Learning, Big Data, Cloud and Parallel Computing (Com-IT-Con).</w:t>
      </w:r>
    </w:p>
    <w:p>
      <w:pPr>
        <w:pStyle w:val="000010"/>
        <w:ind/>
        <w:rPr>
          <w:sz w:val="22"/>
          <w:szCs w:val="22"/>
        </w:rPr>
      </w:pPr>
      <w:r>
        <w:rPr>
          <w:sz w:val="22"/>
          <w:szCs w:val="22"/>
          <w:vertAlign w:val="superscript"/>
        </w:rPr>
        <w:t>13</w:t>
      </w:r>
      <w:r>
        <w:rPr>
          <w:sz w:val="22"/>
          <w:szCs w:val="22"/>
        </w:rPr>
        <w:t xml:space="preserve">Y. B. Lu et al., Appl. Artif. Intell. </w:t>
      </w:r>
      <w:r>
        <w:rPr>
          <w:b/>
          <w:sz w:val="22"/>
          <w:szCs w:val="22"/>
        </w:rPr>
        <w:t>38,</w:t>
      </w:r>
      <w:r>
        <w:rPr>
          <w:sz w:val="22"/>
          <w:szCs w:val="22"/>
        </w:rPr>
        <w:t xml:space="preserve"> 1 (2024).</w:t>
      </w:r>
    </w:p>
    <w:p>
      <w:pPr>
        <w:pStyle w:val="000010"/>
        <w:ind/>
        <w:rPr>
          <w:sz w:val="22"/>
          <w:szCs w:val="22"/>
        </w:rPr>
      </w:pPr>
      <w:r>
        <w:rPr>
          <w:sz w:val="22"/>
          <w:szCs w:val="22"/>
          <w:vertAlign w:val="superscript"/>
        </w:rPr>
        <w:t>14</w:t>
      </w:r>
      <w:r>
        <w:rPr>
          <w:sz w:val="22"/>
          <w:szCs w:val="22"/>
        </w:rPr>
        <w:t xml:space="preserve">X. Li et al., Int. J. Production Economics </w:t>
      </w:r>
      <w:r>
        <w:rPr>
          <w:b/>
          <w:sz w:val="22"/>
          <w:szCs w:val="22"/>
        </w:rPr>
        <w:t>174,</w:t>
      </w:r>
      <w:r>
        <w:rPr>
          <w:sz w:val="22"/>
          <w:szCs w:val="22"/>
        </w:rPr>
        <w:t xml:space="preserve"> (2016).</w:t>
      </w:r>
    </w:p>
    <w:p>
      <w:pPr>
        <w:pStyle w:val="000010"/>
        <w:ind/>
        <w:rPr>
          <w:sz w:val="22"/>
          <w:szCs w:val="22"/>
        </w:rPr>
      </w:pPr>
      <w:r>
        <w:rPr>
          <w:sz w:val="22"/>
          <w:szCs w:val="22"/>
          <w:vertAlign w:val="superscript"/>
        </w:rPr>
        <w:t>15</w:t>
      </w:r>
      <w:r>
        <w:rPr>
          <w:sz w:val="22"/>
          <w:szCs w:val="22"/>
        </w:rPr>
        <w:t xml:space="preserve">K. Wang et al., Applied Soft Computing </w:t>
      </w:r>
      <w:r>
        <w:rPr>
          <w:b/>
          <w:sz w:val="22"/>
          <w:szCs w:val="22"/>
        </w:rPr>
        <w:t>107,</w:t>
      </w:r>
      <w:r>
        <w:rPr>
          <w:sz w:val="22"/>
          <w:szCs w:val="22"/>
        </w:rPr>
        <w:t xml:space="preserve"> 107404 (2021).</w:t>
      </w:r>
    </w:p>
    <w:p>
      <w:pPr>
        <w:pStyle w:val="000010"/>
        <w:ind/>
        <w:rPr>
          <w:sz w:val="22"/>
          <w:szCs w:val="22"/>
        </w:rPr>
      </w:pPr>
      <w:r>
        <w:rPr>
          <w:sz w:val="22"/>
          <w:szCs w:val="22"/>
          <w:vertAlign w:val="superscript"/>
        </w:rPr>
        <w:t>16</w:t>
      </w:r>
      <w:r>
        <w:rPr>
          <w:rFonts w:hint="eastAsia"/>
          <w:sz w:val="22"/>
          <w:szCs w:val="22"/>
          <w:lang w:eastAsia="zh-CN"/>
        </w:rPr>
        <w:t>X</w:t>
      </w:r>
      <w:r>
        <w:rPr>
          <w:sz w:val="22"/>
          <w:szCs w:val="22"/>
          <w:lang w:eastAsia="zh-CN"/>
        </w:rPr>
        <w:t>ingui He et al.,</w:t>
      </w:r>
      <w:r>
        <w:rPr>
          <w:sz w:val="22"/>
          <w:szCs w:val="22"/>
        </w:rPr>
        <w:t xml:space="preserve"> Journal of Software </w:t>
      </w:r>
      <w:r>
        <w:rPr>
          <w:b/>
          <w:sz w:val="22"/>
          <w:szCs w:val="22"/>
        </w:rPr>
        <w:t>12,</w:t>
      </w:r>
      <w:r>
        <w:rPr>
          <w:sz w:val="22"/>
          <w:szCs w:val="22"/>
        </w:rPr>
        <w:t xml:space="preserve"> 7 (2001).</w:t>
      </w:r>
    </w:p>
    <w:p>
      <w:pPr>
        <w:pStyle w:val="000010"/>
        <w:ind/>
        <w:rPr>
          <w:sz w:val="22"/>
          <w:szCs w:val="22"/>
        </w:rPr>
      </w:pPr>
      <w:r>
        <w:rPr>
          <w:sz w:val="22"/>
          <w:szCs w:val="22"/>
          <w:vertAlign w:val="superscript"/>
        </w:rPr>
        <w:t>17</w:t>
      </w:r>
      <w:r>
        <w:rPr>
          <w:sz w:val="22"/>
          <w:szCs w:val="22"/>
        </w:rPr>
        <w:t xml:space="preserve">Q. Chen et al., Mechanical Systems and Signal Processing </w:t>
      </w:r>
      <w:r>
        <w:rPr>
          <w:b/>
          <w:sz w:val="22"/>
          <w:szCs w:val="22"/>
        </w:rPr>
        <w:t>21,</w:t>
      </w:r>
      <w:r>
        <w:rPr>
          <w:sz w:val="22"/>
          <w:szCs w:val="22"/>
        </w:rPr>
        <w:t xml:space="preserve"> (2007).</w:t>
      </w:r>
    </w:p>
    <w:p>
      <w:pPr>
        <w:pStyle w:val="000010"/>
        <w:ind/>
        <w:rPr>
          <w:sz w:val="22"/>
          <w:szCs w:val="22"/>
        </w:rPr>
      </w:pPr>
      <w:r>
        <w:rPr>
          <w:sz w:val="22"/>
          <w:szCs w:val="22"/>
          <w:vertAlign w:val="superscript"/>
        </w:rPr>
        <w:t>18</w:t>
      </w:r>
      <w:r>
        <w:rPr>
          <w:sz w:val="22"/>
          <w:szCs w:val="22"/>
        </w:rPr>
        <w:t xml:space="preserve">T. P. Hughes et al., Nuclear Fusion </w:t>
      </w:r>
      <w:r>
        <w:rPr>
          <w:b/>
          <w:bCs/>
          <w:sz w:val="22"/>
          <w:szCs w:val="22"/>
        </w:rPr>
        <w:t>28</w:t>
      </w:r>
      <w:r>
        <w:rPr>
          <w:sz w:val="22"/>
          <w:szCs w:val="22"/>
        </w:rPr>
        <w:t>, 8 (1988).</w:t>
      </w:r>
    </w:p>
    <w:p>
      <w:pPr>
        <w:pStyle w:val="000010"/>
        <w:ind/>
        <w:rPr>
          <w:sz w:val="22"/>
          <w:szCs w:val="22"/>
        </w:rPr>
      </w:pPr>
      <w:r>
        <w:rPr>
          <w:sz w:val="22"/>
          <w:szCs w:val="22"/>
          <w:vertAlign w:val="superscript"/>
        </w:rPr>
        <w:t>19</w:t>
      </w:r>
      <w:r>
        <w:rPr>
          <w:sz w:val="22"/>
          <w:szCs w:val="22"/>
        </w:rPr>
        <w:t xml:space="preserve">T. P. Hughes et al., J. Plasma Physics </w:t>
      </w:r>
      <w:r>
        <w:rPr>
          <w:b/>
          <w:bCs/>
          <w:sz w:val="22"/>
          <w:szCs w:val="22"/>
        </w:rPr>
        <w:t>42</w:t>
      </w:r>
      <w:r>
        <w:rPr>
          <w:sz w:val="22"/>
          <w:szCs w:val="22"/>
        </w:rPr>
        <w:t>, 2 (1989).</w:t>
      </w:r>
    </w:p>
    <w:p>
      <w:pPr>
        <w:pStyle w:val="000010"/>
        <w:ind/>
        <w:rPr>
          <w:sz w:val="22"/>
          <w:szCs w:val="22"/>
        </w:rPr>
      </w:pPr>
      <w:r>
        <w:rPr>
          <w:sz w:val="22"/>
          <w:szCs w:val="22"/>
          <w:vertAlign w:val="superscript"/>
        </w:rPr>
        <w:t>20</w:t>
      </w:r>
      <w:r>
        <w:rPr>
          <w:sz w:val="22"/>
          <w:szCs w:val="22"/>
        </w:rPr>
        <w:t xml:space="preserve">I. M. Sobol et al., Reliability Engineering and System Safety </w:t>
      </w:r>
      <w:r>
        <w:rPr>
          <w:b/>
          <w:bCs/>
          <w:sz w:val="22"/>
          <w:szCs w:val="22"/>
        </w:rPr>
        <w:t>92</w:t>
      </w:r>
      <w:r>
        <w:rPr>
          <w:sz w:val="22"/>
          <w:szCs w:val="22"/>
        </w:rPr>
        <w:t>, (2007).</w:t>
      </w:r>
    </w:p>
    <w:p>
      <w:pPr>
        <w:pStyle w:val="000010"/>
        <w:ind/>
        <w:rPr>
          <w:sz w:val="22"/>
          <w:szCs w:val="22"/>
        </w:rPr>
      </w:pPr>
      <w:r>
        <w:rPr>
          <w:sz w:val="22"/>
          <w:szCs w:val="22"/>
          <w:vertAlign w:val="superscript"/>
        </w:rPr>
        <w:t>21</w:t>
      </w:r>
      <w:r>
        <w:rPr>
          <w:sz w:val="22"/>
          <w:szCs w:val="22"/>
        </w:rPr>
        <w:t xml:space="preserve">S. Marino et al., Journal of Theoretical Biology </w:t>
      </w:r>
      <w:r>
        <w:rPr>
          <w:b/>
          <w:bCs/>
          <w:sz w:val="22"/>
          <w:szCs w:val="22"/>
        </w:rPr>
        <w:t>254</w:t>
      </w:r>
      <w:r>
        <w:rPr>
          <w:sz w:val="22"/>
          <w:szCs w:val="22"/>
        </w:rPr>
        <w:t>, 1 (2008).</w:t>
      </w:r>
    </w:p>
    <w:p>
      <w:pPr>
        <w:pStyle w:val="000010"/>
        <w:ind/>
        <w:rPr>
          <w:sz w:val="22"/>
          <w:szCs w:val="22"/>
        </w:rPr>
      </w:pPr>
      <w:r>
        <w:rPr>
          <w:sz w:val="22"/>
          <w:szCs w:val="22"/>
          <w:vertAlign w:val="superscript"/>
        </w:rPr>
        <w:t>22</w:t>
      </w:r>
      <w:r>
        <w:rPr>
          <w:sz w:val="22"/>
          <w:szCs w:val="22"/>
        </w:rPr>
        <w:t xml:space="preserve">T. Homma et al., Reliability Engineering and System Safety </w:t>
      </w:r>
      <w:r>
        <w:rPr>
          <w:b/>
          <w:bCs/>
          <w:sz w:val="22"/>
          <w:szCs w:val="22"/>
        </w:rPr>
        <w:t>52</w:t>
      </w:r>
      <w:r>
        <w:rPr>
          <w:sz w:val="22"/>
          <w:szCs w:val="22"/>
        </w:rPr>
        <w:t>, 1 (1996).</w:t>
      </w:r>
    </w:p>
    <w:p>
      <w:pPr>
        <w:pStyle w:val="000010"/>
        <w:ind/>
        <w:rPr>
          <w:sz w:val="22"/>
          <w:szCs w:val="22"/>
        </w:rPr>
      </w:pPr>
      <w:r>
        <w:rPr>
          <w:sz w:val="22"/>
          <w:szCs w:val="22"/>
          <w:vertAlign w:val="superscript"/>
        </w:rPr>
        <w:t>23</w:t>
      </w:r>
      <w:r>
        <w:rPr>
          <w:sz w:val="22"/>
          <w:szCs w:val="22"/>
        </w:rPr>
        <w:t xml:space="preserve">A. Saltelli, Risk Analysis </w:t>
      </w:r>
      <w:r>
        <w:rPr>
          <w:b/>
          <w:sz w:val="22"/>
          <w:szCs w:val="22"/>
        </w:rPr>
        <w:t>22,</w:t>
      </w:r>
      <w:r>
        <w:rPr>
          <w:sz w:val="22"/>
          <w:szCs w:val="22"/>
        </w:rPr>
        <w:t xml:space="preserve"> 10-11 (2002).</w:t>
      </w:r>
    </w:p>
    <w:p>
      <w:pPr>
        <w:pStyle w:val="000010"/>
        <w:ind/>
        <w:rPr>
          <w:sz w:val="22"/>
          <w:szCs w:val="22"/>
        </w:rPr>
      </w:pPr>
      <w:r>
        <w:rPr>
          <w:sz w:val="22"/>
          <w:szCs w:val="22"/>
          <w:vertAlign w:val="superscript"/>
        </w:rPr>
        <w:t>24</w:t>
      </w:r>
      <w:r>
        <w:rPr>
          <w:sz w:val="22"/>
          <w:szCs w:val="22"/>
        </w:rPr>
        <w:t xml:space="preserve">K. I. Gasior et al., Bull. Math. Biol. </w:t>
      </w:r>
      <w:r>
        <w:rPr>
          <w:b/>
          <w:sz w:val="22"/>
          <w:szCs w:val="22"/>
        </w:rPr>
        <w:t>86,</w:t>
      </w:r>
      <w:r>
        <w:rPr>
          <w:sz w:val="22"/>
          <w:szCs w:val="22"/>
        </w:rPr>
        <w:t xml:space="preserve"> (2024).</w:t>
      </w:r>
    </w:p>
    <w:p>
      <w:pPr>
        <w:pStyle w:val="000010"/>
        <w:ind/>
        <w:rPr>
          <w:sz w:val="22"/>
          <w:szCs w:val="22"/>
        </w:rPr>
      </w:pPr>
      <w:r>
        <w:rPr>
          <w:sz w:val="22"/>
          <w:szCs w:val="22"/>
          <w:vertAlign w:val="superscript"/>
        </w:rPr>
        <w:t>25</w:t>
      </w:r>
      <w:r>
        <w:rPr>
          <w:sz w:val="22"/>
          <w:szCs w:val="22"/>
        </w:rPr>
        <w:t>G. Zou et al., 2012 8th International Conference on Natural Computation.</w:t>
      </w:r>
    </w:p>
    <w:p>
      <w:pPr>
        <w:pStyle w:val="000010"/>
        <w:ind/>
        <w:rPr>
          <w:sz w:val="22"/>
          <w:szCs w:val="22"/>
        </w:rPr>
      </w:pPr>
      <w:r>
        <w:rPr>
          <w:sz w:val="22"/>
          <w:szCs w:val="22"/>
          <w:vertAlign w:val="superscript"/>
        </w:rPr>
        <w:t>26</w:t>
      </w:r>
      <w:r>
        <w:rPr>
          <w:sz w:val="22"/>
          <w:szCs w:val="22"/>
        </w:rPr>
        <w:t>S. Jadon, 2020 IEEE Conference on Computational Intelligence in Bioinformatics and Computational Biology.</w:t>
      </w:r>
    </w:p>
    <w:p>
      <w:pPr>
        <w:pStyle w:val="000010"/>
        <w:ind/>
        <w:rPr>
          <w:sz w:val="22"/>
          <w:szCs w:val="22"/>
        </w:rPr>
      </w:pPr>
      <w:r>
        <w:rPr>
          <w:sz w:val="22"/>
          <w:szCs w:val="22"/>
          <w:vertAlign w:val="superscript"/>
        </w:rPr>
        <w:t>27</w:t>
      </w:r>
      <w:r>
        <w:rPr>
          <w:sz w:val="22"/>
          <w:szCs w:val="22"/>
        </w:rPr>
        <w:t xml:space="preserve">M. Srinivas et al., IEEE Transaction Son Systems, Man and Cybernetics </w:t>
      </w:r>
      <w:r>
        <w:rPr>
          <w:b/>
          <w:bCs/>
          <w:sz w:val="22"/>
          <w:szCs w:val="22"/>
        </w:rPr>
        <w:t>24</w:t>
      </w:r>
      <w:r>
        <w:rPr>
          <w:sz w:val="22"/>
          <w:szCs w:val="22"/>
        </w:rPr>
        <w:t>, 4 (1994).</w:t>
      </w:r>
      <w:bookmarkEnd w:id="5"/>
      <w:r>
        <w:rPr>
          <w:sz w:val="22"/>
          <w:szCs w:val="22"/>
        </w:rPr>
        <w:t>”</w:t>
      </w:r>
    </w:p>
    <w:p>
      <w:pPr>
        <w:ind/>
        <w:rPr>
          <w:rFonts w:ascii="Times New Roman" w:hAnsi="Times New Roman" w:cs="Times New Roman"/>
        </w:rPr>
      </w:pPr>
    </w:p>
    <w:p>
      <w:pPr>
        <w:ind w:firstLine="440" w:firstLineChars="200"/>
        <w:rPr>
          <w:rFonts w:ascii="Times New Roman" w:hAnsi="Times New Roman" w:cs="Times New Roman"/>
          <w:sz w:val="22"/>
        </w:rPr>
      </w:pPr>
      <w:bookmarkStart w:id="6" w:name="_Hlk171344872"/>
      <w:r>
        <w:rPr>
          <w:rFonts w:hint="eastAsia" w:ascii="Times New Roman" w:hAnsi="Times New Roman" w:cs="Times New Roman"/>
          <w:sz w:val="22"/>
        </w:rPr>
        <w:t>Thanks a lot for</w:t>
      </w:r>
      <w:r>
        <w:rPr>
          <w:rFonts w:ascii="Times New Roman" w:hAnsi="Times New Roman" w:cs="Times New Roman"/>
          <w:sz w:val="22"/>
        </w:rPr>
        <w:t xml:space="preserve"> the professional</w:t>
      </w:r>
      <w:r>
        <w:rPr>
          <w:rFonts w:hint="eastAsia" w:ascii="Times New Roman" w:hAnsi="Times New Roman" w:cs="Times New Roman"/>
          <w:sz w:val="22"/>
        </w:rPr>
        <w:t xml:space="preserve"> and </w:t>
      </w:r>
      <w:r>
        <w:rPr>
          <w:rFonts w:ascii="Times New Roman" w:hAnsi="Times New Roman" w:cs="Times New Roman"/>
          <w:sz w:val="22"/>
        </w:rPr>
        <w:t>constructive suggestions</w:t>
      </w:r>
      <w:r>
        <w:rPr>
          <w:rFonts w:hint="eastAsia" w:ascii="Times New Roman" w:hAnsi="Times New Roman" w:cs="Times New Roman"/>
          <w:sz w:val="22"/>
        </w:rPr>
        <w:t xml:space="preserve"> of the </w:t>
      </w:r>
      <w:r>
        <w:rPr>
          <w:rFonts w:ascii="Times New Roman" w:hAnsi="Times New Roman" w:cs="Times New Roman"/>
          <w:sz w:val="22"/>
        </w:rPr>
        <w:t>Reviewer.</w:t>
      </w:r>
      <w:r>
        <w:rPr>
          <w:rFonts w:hint="eastAsia" w:ascii="Times New Roman" w:hAnsi="Times New Roman" w:cs="Times New Roman"/>
          <w:sz w:val="22"/>
        </w:rPr>
        <w:t xml:space="preserve"> </w:t>
      </w:r>
      <w:r>
        <w:rPr>
          <w:rFonts w:ascii="Times New Roman" w:hAnsi="Times New Roman" w:cs="Times New Roman"/>
          <w:sz w:val="22"/>
        </w:rPr>
        <w:t xml:space="preserve">We hope these </w:t>
      </w:r>
      <w:r>
        <w:rPr>
          <w:rFonts w:hint="eastAsia" w:ascii="Times New Roman" w:hAnsi="Times New Roman" w:cs="Times New Roman"/>
          <w:sz w:val="22"/>
        </w:rPr>
        <w:t>responses</w:t>
      </w:r>
      <w:r>
        <w:rPr>
          <w:rFonts w:ascii="Times New Roman" w:hAnsi="Times New Roman" w:cs="Times New Roman"/>
          <w:sz w:val="22"/>
        </w:rPr>
        <w:t xml:space="preserve"> address your </w:t>
      </w:r>
      <w:r>
        <w:rPr>
          <w:rFonts w:hint="eastAsia" w:ascii="Times New Roman" w:hAnsi="Times New Roman" w:cs="Times New Roman"/>
          <w:sz w:val="22"/>
        </w:rPr>
        <w:t xml:space="preserve">concerns </w:t>
      </w:r>
      <w:r>
        <w:rPr>
          <w:rFonts w:ascii="Times New Roman" w:hAnsi="Times New Roman" w:cs="Times New Roman"/>
          <w:sz w:val="22"/>
        </w:rPr>
        <w:t>adequately.</w:t>
      </w:r>
    </w:p>
    <w:p>
      <w:pPr>
        <w:ind/>
        <w:rPr>
          <w:rFonts w:ascii="Times New Roman" w:hAnsi="Times New Roman" w:cs="Times New Roman"/>
        </w:rPr>
      </w:pPr>
      <w:bookmarkEnd w:id="6"/>
    </w:p>
    <w:p>
      <w:pPr>
        <w:widowControl/>
        <w:ind/>
        <w:jc w:val="left"/>
        <w:rPr>
          <w:rFonts w:ascii="Times New Roman" w:hAnsi="Times New Roman" w:cs="Times New Roman"/>
          <w:b/>
          <w:sz w:val="28"/>
          <w:szCs w:val="28"/>
        </w:rPr>
      </w:pPr>
      <w:r>
        <w:rPr>
          <w:rFonts w:ascii="Times New Roman" w:hAnsi="Times New Roman" w:cs="Times New Roman"/>
          <w:b/>
          <w:sz w:val="28"/>
          <w:szCs w:val="28"/>
        </w:rPr>
        <w:br w:type="page"/>
      </w:r>
    </w:p>
    <w:p>
      <w:pPr>
        <w:spacing w:before="120" w:after="120"/>
        <w:ind/>
        <w:rPr>
          <w:rFonts w:ascii="Times New Roman" w:hAnsi="Times New Roman" w:cs="Times New Roman"/>
          <w:b/>
          <w:sz w:val="28"/>
          <w:szCs w:val="28"/>
        </w:rPr>
      </w:pPr>
      <w:r>
        <w:rPr>
          <w:rFonts w:ascii="Times New Roman" w:hAnsi="Times New Roman" w:cs="Times New Roman"/>
          <w:b/>
          <w:sz w:val="28"/>
          <w:szCs w:val="28"/>
        </w:rPr>
        <w:t>Reviewer #3</w:t>
      </w:r>
    </w:p>
    <w:p>
      <w:pPr>
        <w:spacing w:before="120"/>
        <w:ind/>
        <w:rPr>
          <w:rFonts w:ascii="Times New Roman" w:hAnsi="Times New Roman" w:cs="Times New Roman"/>
          <w:b/>
          <w:sz w:val="22"/>
          <w:u w:val="single"/>
        </w:rPr>
      </w:pPr>
      <w:r>
        <w:rPr>
          <w:rFonts w:ascii="Times New Roman" w:hAnsi="Times New Roman" w:cs="Times New Roman"/>
          <w:b/>
          <w:sz w:val="22"/>
          <w:u w:val="single"/>
        </w:rPr>
        <w:t>Comment 1</w:t>
      </w:r>
    </w:p>
    <w:p>
      <w:pPr>
        <w:ind w:firstLine="440" w:firstLineChars="200"/>
        <w:rPr>
          <w:rFonts w:ascii="Times New Roman" w:hAnsi="Times New Roman" w:cs="Times New Roman"/>
          <w:sz w:val="22"/>
          <w:szCs w:val="24"/>
        </w:rPr>
      </w:pPr>
      <w:r>
        <w:rPr>
          <w:rFonts w:ascii="Times New Roman" w:hAnsi="Times New Roman" w:cs="Times New Roman"/>
          <w:sz w:val="22"/>
          <w:szCs w:val="24"/>
        </w:rPr>
        <w:t>"The collective Thomson scattering (CTS)1-4 is an important diagnostic technique that injects highly monochromatic and high-power probe beams into plasma and measures the scattering spectra of injected beams." I wonder about your choice of references. I agree that the work of Behn et al is the first CTS measurement (using actually lasers, not microwaves). The references to the JET results of Bindslev et al (1999) is really not the best example of the fast ion CTS measurements and it is probably a single case for JET, since the diagnostic there was cancelled and never worked again. There are high-quality CTS results from TEXTOR, ASDEX Upgrade, TEXTOR, LHD, and W7-X. The results from TEXTOR which you cite are about observation of a very specific phenomena, IBW and IC waves in the scattering spectra and is by no means a standard operation regime. Why would not you search one of many actually relevant papers on CTS in TEXTOR? The paper by Abramovic is solely about modelling and actually Bayesian inference and not about the diagnostic use at all. It may be relevant to your paper but not in this context.</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1</w:t>
      </w:r>
    </w:p>
    <w:p>
      <w:pPr>
        <w:ind w:firstLine="440" w:firstLineChars="200"/>
        <w:rPr>
          <w:rFonts w:ascii="Times New Roman" w:hAnsi="Times New Roman" w:cs="Times New Roman"/>
          <w:sz w:val="22"/>
          <w:szCs w:val="24"/>
        </w:rPr>
      </w:pPr>
      <w:r>
        <w:rPr>
          <w:rFonts w:ascii="Times New Roman" w:hAnsi="Times New Roman" w:cs="Times New Roman"/>
          <w:sz w:val="22"/>
          <w:szCs w:val="24"/>
        </w:rPr>
        <w:t>We thank the Reviewer pointing out the insufficient citation of references. Your suggestion is very helpful</w:t>
      </w:r>
      <w:r>
        <w:rPr>
          <w:rFonts w:hint="eastAsia" w:ascii="Times New Roman" w:hAnsi="Times New Roman" w:cs="Times New Roman"/>
          <w:sz w:val="22"/>
          <w:szCs w:val="24"/>
        </w:rPr>
        <w:t xml:space="preserve"> for us and for the improvement of this </w:t>
      </w:r>
      <w:r>
        <w:rPr>
          <w:rFonts w:ascii="Times New Roman" w:hAnsi="Times New Roman" w:cs="Times New Roman"/>
          <w:sz w:val="22"/>
          <w:szCs w:val="24"/>
        </w:rPr>
        <w:t xml:space="preserve">manuscript. </w:t>
      </w:r>
      <w:ins w:id="13" w:author="景硕 张" w:date="2024-07-10T03:48:00Z">
        <w:r>
          <w:rPr>
            <w:rFonts w:ascii="Times New Roman" w:hAnsi="Times New Roman" w:cs="Times New Roman"/>
            <w:sz w:val="22"/>
            <w:szCs w:val="24"/>
          </w:rPr>
          <w:t xml:space="preserve">We have removed previously irrelevant or unimportant references and added some more valuable ones. </w:t>
        </w:r>
      </w:ins>
      <w:r>
        <w:rPr>
          <w:rFonts w:ascii="Times New Roman" w:hAnsi="Times New Roman" w:cs="Times New Roman"/>
          <w:sz w:val="22"/>
          <w:szCs w:val="24"/>
        </w:rPr>
        <w:t>Here are some updated references.</w:t>
      </w:r>
    </w:p>
    <w:p>
      <w:pPr>
        <w:ind/>
        <w:rPr>
          <w:rFonts w:ascii="Times New Roman" w:hAnsi="Times New Roman" w:cs="Times New Roman"/>
          <w:sz w:val="22"/>
          <w:szCs w:val="24"/>
        </w:rPr>
      </w:pPr>
      <w:r>
        <w:rPr>
          <w:rFonts w:ascii="Times New Roman" w:hAnsi="Times New Roman" w:cs="Times New Roman"/>
          <w:sz w:val="22"/>
          <w:szCs w:val="24"/>
        </w:rPr>
        <w:t>We have mainly updated the references for CTS experiments:</w:t>
      </w:r>
    </w:p>
    <w:p>
      <w:pPr>
        <w:ind/>
        <w:rPr>
          <w:sz w:val="22"/>
        </w:rPr>
      </w:pPr>
      <w:r>
        <w:rPr>
          <w:rFonts w:ascii="Times New Roman" w:hAnsi="Times New Roman" w:cs="Times New Roman"/>
          <w:i/>
          <w:iCs/>
        </w:rPr>
        <w:t>“</w:t>
      </w:r>
      <w:r>
        <w:rPr>
          <w:rFonts w:ascii="Times New Roman" w:hAnsi="Times New Roman" w:eastAsia="宋体" w:cs="Times New Roman"/>
          <w:noProof/>
          <w:kern w:val="0"/>
          <w:sz w:val="22"/>
          <w:vertAlign w:val="superscript"/>
          <w:lang w:eastAsia="en-US"/>
        </w:rPr>
        <w:t>1</w:t>
      </w:r>
      <w:r>
        <w:rPr>
          <w:rFonts w:ascii="Times New Roman" w:hAnsi="Times New Roman" w:eastAsia="宋体" w:cs="Times New Roman"/>
          <w:noProof/>
          <w:kern w:val="0"/>
          <w:sz w:val="22"/>
          <w:lang w:eastAsia="en-US"/>
        </w:rPr>
        <w:t>R. Behn et al., Phys. Rev. Lett. 62, 24 (1989).</w:t>
      </w:r>
    </w:p>
    <w:p>
      <w:pPr>
        <w:pStyle w:val="000010"/>
        <w:ind/>
        <w:rPr>
          <w:sz w:val="22"/>
          <w:szCs w:val="22"/>
        </w:rPr>
      </w:pPr>
      <w:r>
        <w:rPr>
          <w:sz w:val="22"/>
          <w:szCs w:val="22"/>
          <w:vertAlign w:val="superscript"/>
        </w:rPr>
        <w:t>2</w:t>
      </w:r>
      <w:r>
        <w:rPr>
          <w:sz w:val="22"/>
          <w:szCs w:val="22"/>
        </w:rPr>
        <w:t xml:space="preserve">H. Bindslev et al., Phys. Rev. Lett. </w:t>
      </w:r>
      <w:r>
        <w:rPr>
          <w:b/>
          <w:sz w:val="22"/>
          <w:szCs w:val="22"/>
        </w:rPr>
        <w:t>97,</w:t>
      </w:r>
      <w:r>
        <w:rPr>
          <w:sz w:val="22"/>
          <w:szCs w:val="22"/>
        </w:rPr>
        <w:t xml:space="preserve"> 205005 (2006).</w:t>
      </w:r>
    </w:p>
    <w:p>
      <w:pPr>
        <w:pStyle w:val="000010"/>
        <w:ind/>
        <w:rPr>
          <w:sz w:val="22"/>
          <w:szCs w:val="22"/>
        </w:rPr>
      </w:pPr>
      <w:r>
        <w:rPr>
          <w:sz w:val="22"/>
          <w:szCs w:val="22"/>
          <w:vertAlign w:val="superscript"/>
        </w:rPr>
        <w:t>3</w:t>
      </w:r>
      <w:r>
        <w:rPr>
          <w:sz w:val="22"/>
          <w:szCs w:val="22"/>
        </w:rPr>
        <w:t xml:space="preserve">M. Stejner </w:t>
      </w:r>
      <w:r>
        <w:rPr>
          <w:rFonts w:hint="eastAsia"/>
          <w:sz w:val="22"/>
          <w:szCs w:val="22"/>
          <w:lang w:eastAsia="zh-CN"/>
        </w:rPr>
        <w:t>e</w:t>
      </w:r>
      <w:r>
        <w:rPr>
          <w:sz w:val="22"/>
          <w:szCs w:val="22"/>
          <w:lang w:eastAsia="zh-CN"/>
        </w:rPr>
        <w:t xml:space="preserve">t </w:t>
      </w:r>
      <w:r>
        <w:rPr>
          <w:rFonts w:hint="eastAsia"/>
          <w:sz w:val="22"/>
          <w:szCs w:val="22"/>
          <w:lang w:eastAsia="zh-CN"/>
        </w:rPr>
        <w:t>al</w:t>
      </w:r>
      <w:r>
        <w:rPr>
          <w:sz w:val="22"/>
          <w:szCs w:val="22"/>
        </w:rPr>
        <w:t xml:space="preserve">., Rev. Sci. Instrum. </w:t>
      </w:r>
      <w:r>
        <w:rPr>
          <w:b/>
          <w:sz w:val="22"/>
          <w:szCs w:val="22"/>
        </w:rPr>
        <w:t>81,</w:t>
      </w:r>
      <w:r>
        <w:rPr>
          <w:sz w:val="22"/>
          <w:szCs w:val="22"/>
        </w:rPr>
        <w:t xml:space="preserve"> 10D515 (2010).</w:t>
      </w:r>
    </w:p>
    <w:p>
      <w:pPr>
        <w:pStyle w:val="000010"/>
        <w:ind/>
        <w:rPr>
          <w:sz w:val="22"/>
          <w:szCs w:val="22"/>
        </w:rPr>
      </w:pPr>
      <w:r>
        <w:rPr>
          <w:sz w:val="22"/>
          <w:szCs w:val="22"/>
          <w:vertAlign w:val="superscript"/>
        </w:rPr>
        <w:t>4</w:t>
      </w:r>
      <w:r>
        <w:rPr>
          <w:sz w:val="22"/>
          <w:szCs w:val="22"/>
        </w:rPr>
        <w:t xml:space="preserve">D. Moseev et al., Plasma Phys. Control. Fusion </w:t>
      </w:r>
      <w:r>
        <w:rPr>
          <w:b/>
          <w:sz w:val="22"/>
          <w:szCs w:val="22"/>
        </w:rPr>
        <w:t>53,</w:t>
      </w:r>
      <w:r>
        <w:rPr>
          <w:sz w:val="22"/>
          <w:szCs w:val="22"/>
        </w:rPr>
        <w:t xml:space="preserve"> 105004 (2011).</w:t>
      </w:r>
    </w:p>
    <w:p>
      <w:pPr>
        <w:pStyle w:val="000010"/>
        <w:ind/>
        <w:rPr>
          <w:sz w:val="22"/>
          <w:szCs w:val="22"/>
        </w:rPr>
      </w:pPr>
      <w:r>
        <w:rPr>
          <w:sz w:val="22"/>
          <w:szCs w:val="22"/>
          <w:vertAlign w:val="superscript"/>
        </w:rPr>
        <w:t>5</w:t>
      </w:r>
      <w:r>
        <w:rPr>
          <w:sz w:val="22"/>
          <w:szCs w:val="22"/>
        </w:rPr>
        <w:t xml:space="preserve">M. Stejner et al., Plasma Phys. Control. Fusion </w:t>
      </w:r>
      <w:r>
        <w:rPr>
          <w:b/>
          <w:sz w:val="22"/>
          <w:szCs w:val="22"/>
        </w:rPr>
        <w:t>55,</w:t>
      </w:r>
      <w:r>
        <w:rPr>
          <w:sz w:val="22"/>
          <w:szCs w:val="22"/>
        </w:rPr>
        <w:t xml:space="preserve"> 085002 (2013).</w:t>
      </w:r>
    </w:p>
    <w:p>
      <w:pPr>
        <w:pStyle w:val="000010"/>
        <w:ind/>
        <w:rPr>
          <w:sz w:val="22"/>
          <w:szCs w:val="22"/>
        </w:rPr>
      </w:pPr>
      <w:r>
        <w:rPr>
          <w:sz w:val="22"/>
          <w:szCs w:val="22"/>
          <w:vertAlign w:val="superscript"/>
        </w:rPr>
        <w:t>6</w:t>
      </w:r>
      <w:r>
        <w:rPr>
          <w:sz w:val="22"/>
          <w:szCs w:val="22"/>
        </w:rPr>
        <w:t xml:space="preserve">S. K. Nielsen et al., Plasma Phys. Control. Fusion </w:t>
      </w:r>
      <w:r>
        <w:rPr>
          <w:b/>
          <w:sz w:val="22"/>
          <w:szCs w:val="22"/>
        </w:rPr>
        <w:t>55,</w:t>
      </w:r>
      <w:r>
        <w:rPr>
          <w:sz w:val="22"/>
          <w:szCs w:val="22"/>
        </w:rPr>
        <w:t xml:space="preserve"> 115003 (2013).</w:t>
      </w:r>
    </w:p>
    <w:p>
      <w:pPr>
        <w:pStyle w:val="000010"/>
        <w:ind/>
        <w:rPr>
          <w:i/>
          <w:iCs/>
        </w:rPr>
      </w:pPr>
      <w:r>
        <w:rPr>
          <w:sz w:val="22"/>
          <w:szCs w:val="22"/>
          <w:vertAlign w:val="superscript"/>
        </w:rPr>
        <w:t>7</w:t>
      </w:r>
      <w:r>
        <w:rPr>
          <w:sz w:val="22"/>
          <w:szCs w:val="22"/>
        </w:rPr>
        <w:t xml:space="preserve">M. Nishiura et al., Nucl. Fusion </w:t>
      </w:r>
      <w:r>
        <w:rPr>
          <w:b/>
          <w:sz w:val="22"/>
          <w:szCs w:val="22"/>
        </w:rPr>
        <w:t>54,</w:t>
      </w:r>
      <w:r>
        <w:rPr>
          <w:sz w:val="22"/>
          <w:szCs w:val="22"/>
        </w:rPr>
        <w:t xml:space="preserve"> 023006 (2014).</w:t>
      </w:r>
      <w:r>
        <w:rPr>
          <w:i/>
          <w:iCs/>
        </w:rPr>
        <w:t>”</w:t>
      </w:r>
    </w:p>
    <w:p>
      <w:pPr>
        <w:spacing w:before="120"/>
        <w:ind/>
        <w:rPr>
          <w:rFonts w:ascii="Times New Roman" w:hAnsi="Times New Roman" w:cs="Times New Roman"/>
          <w:b/>
          <w:sz w:val="22"/>
          <w:u w:val="single"/>
        </w:rPr>
      </w:pPr>
      <w:r>
        <w:rPr>
          <w:rFonts w:ascii="Times New Roman" w:hAnsi="Times New Roman" w:cs="Times New Roman"/>
          <w:b/>
          <w:sz w:val="22"/>
          <w:u w:val="single"/>
        </w:rPr>
        <w:t>Comment 2</w:t>
      </w:r>
    </w:p>
    <w:p>
      <w:pPr>
        <w:ind w:firstLine="440" w:firstLineChars="200"/>
        <w:rPr>
          <w:rFonts w:ascii="Times New Roman" w:hAnsi="Times New Roman" w:cs="Times New Roman"/>
          <w:sz w:val="22"/>
          <w:szCs w:val="24"/>
        </w:rPr>
      </w:pPr>
      <w:r>
        <w:rPr>
          <w:rFonts w:ascii="Times New Roman" w:hAnsi="Times New Roman" w:cs="Times New Roman"/>
          <w:sz w:val="22"/>
          <w:szCs w:val="24"/>
        </w:rPr>
        <w:t>I don't really understand what you mean by "By applying GA to spectral decomposition, we can obtain relatively accurate ion temperatures without relying on the measurement of other diagnostic systems." Maybe GAs are very good but there is no magic: many plasma parameters have similar influence on the spectral shape and without you having good prior information, you won't be able to infer the values. I can give a typical example: lowered Te and Ti have similar effect on the spectrum as an increased impurity content. Without having prior on data on ne and Te profiles you won't often be able to address the question of refraction of the probe and receiver beams, therefore having little idea about your scattering angle, angle to the magnetic field, the magnetic field induction. This list can be continued. Your statement is very controversial, please specify what you need.</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2</w:t>
      </w:r>
    </w:p>
    <w:p>
      <w:pPr>
        <w:ind w:firstLine="440" w:firstLineChars="200"/>
        <w:rPr>
          <w:rFonts w:ascii="Times New Roman" w:hAnsi="Times New Roman" w:cs="Times New Roman"/>
          <w:bCs/>
          <w:sz w:val="22"/>
        </w:rPr>
      </w:pPr>
      <w:bookmarkStart w:id="7" w:name="_Hlk171351671"/>
      <w:r>
        <w:rPr>
          <w:rFonts w:ascii="Times New Roman" w:hAnsi="Times New Roman" w:cs="Times New Roman"/>
          <w:sz w:val="22"/>
          <w:szCs w:val="24"/>
        </w:rPr>
        <w:t>We thank the Reviewer pointing out the potential issues when using GA</w:t>
      </w:r>
      <w:r>
        <w:rPr>
          <w:rFonts w:hint="eastAsia" w:ascii="Times New Roman" w:hAnsi="Times New Roman" w:cs="Times New Roman"/>
          <w:sz w:val="22"/>
          <w:szCs w:val="24"/>
        </w:rPr>
        <w:t>,</w:t>
      </w:r>
      <w:r>
        <w:rPr>
          <w:rFonts w:ascii="Times New Roman" w:hAnsi="Times New Roman" w:cs="Times New Roman"/>
          <w:sz w:val="22"/>
          <w:szCs w:val="24"/>
        </w:rPr>
        <w:t xml:space="preserve"> as well as the unclear expressions. </w:t>
      </w:r>
      <w:ins w:id="14" w:author="景硕 张" w:date="2024-07-10T03:40:00Z">
        <w:r>
          <w:rPr>
            <w:rFonts w:ascii="Times New Roman" w:hAnsi="Times New Roman" w:cs="Times New Roman"/>
            <w:sz w:val="22"/>
            <w:szCs w:val="24"/>
          </w:rPr>
          <w:t xml:space="preserve">We realize that the nuisance parameters measured by other diagnostic systems can carry significant measurement errors. In this context, we are discovered that calculated results of GA remain satisfactory. Specifically, when faced with situations where certain diagnostic data is absent or clearly inaccurate, GA have become an attractive spectral decomposition method due to their powerful global search ability. </w:t>
        </w:r>
      </w:ins>
      <w:r>
        <w:rPr>
          <w:rFonts w:ascii="Times New Roman" w:hAnsi="Times New Roman" w:cs="Times New Roman"/>
          <w:bCs/>
          <w:sz w:val="22"/>
        </w:rPr>
        <w:t>Based on your revision suggestion, we have made the relevant description clearer:</w:t>
      </w:r>
    </w:p>
    <w:p>
      <w:pPr>
        <w:ind w:firstLine="440" w:firstLineChars="200"/>
        <w:rPr>
          <w:rFonts w:ascii="Times New Roman" w:hAnsi="Times New Roman" w:cs="Times New Roman"/>
          <w:i/>
          <w:iCs/>
          <w:sz w:val="22"/>
        </w:rPr>
      </w:pPr>
      <w:bookmarkEnd w:id="7"/>
      <w:r>
        <w:rPr>
          <w:rFonts w:ascii="Times New Roman" w:hAnsi="Times New Roman" w:cs="Times New Roman"/>
          <w:i/>
          <w:iCs/>
          <w:sz w:val="22"/>
        </w:rPr>
        <w:t xml:space="preserve">“Genetic algorithm (GA) is the most widely employed optimization algorithm for multi-parameter fitting, originating from natural genetic mechanisms and biological evolution theory. </w:t>
      </w:r>
      <w:r>
        <w:rPr>
          <w:rFonts w:ascii="Times New Roman" w:hAnsi="Times New Roman" w:cs="Times New Roman"/>
          <w:i/>
          <w:iCs/>
          <w:sz w:val="22"/>
          <w:u w:val="single" w:color="000000" w:themeColor="text1"/>
        </w:rPr>
        <w:t xml:space="preserve">GA has </w:t>
      </w:r>
      <w:r>
        <w:rPr>
          <w:rFonts w:hint="eastAsia" w:ascii="Times New Roman" w:hAnsi="Times New Roman" w:cs="Times New Roman"/>
          <w:i/>
          <w:iCs/>
          <w:sz w:val="22"/>
          <w:u w:val="single" w:color="000000" w:themeColor="text1"/>
        </w:rPr>
        <w:t>good</w:t>
      </w:r>
      <w:r>
        <w:rPr>
          <w:rFonts w:ascii="Times New Roman" w:hAnsi="Times New Roman" w:cs="Times New Roman"/>
          <w:i/>
          <w:iCs/>
          <w:sz w:val="22"/>
          <w:u w:val="single" w:color="000000" w:themeColor="text1"/>
        </w:rPr>
        <w:t xml:space="preserve"> global optimization capabilities and do not require precise prior </w:t>
      </w:r>
      <w:ins w:id="15" w:author="景硕 张" w:date="2024-07-10T03:38:00Z">
        <w:r>
          <w:rPr>
            <w:rFonts w:ascii="Times New Roman" w:hAnsi="Times New Roman" w:cs="Times New Roman"/>
            <w:i/>
            <w:iCs/>
            <w:sz w:val="22"/>
            <w:u w:val="single" w:color="000000" w:themeColor="text1"/>
          </w:rPr>
          <w:t>information</w:t>
        </w:r>
      </w:ins>
      <w:ins w:id="16" w:author="景硕 张" w:date="2024-07-10T03:39:00Z">
        <w:r>
          <w:rPr>
            <w:rFonts w:ascii="Times New Roman" w:hAnsi="Times New Roman" w:cs="Times New Roman"/>
            <w:i/>
            <w:iCs/>
            <w:sz w:val="22"/>
            <w:u w:val="single" w:color="000000" w:themeColor="text1"/>
          </w:rPr>
          <w:t xml:space="preserve"> </w:t>
        </w:r>
      </w:ins>
      <w:r>
        <w:rPr>
          <w:rFonts w:ascii="Times New Roman" w:hAnsi="Times New Roman" w:cs="Times New Roman"/>
          <w:i/>
          <w:iCs/>
          <w:strike/>
          <w:sz w:val="22"/>
          <w:highlight w:val="green"/>
          <w:u w:val="single" w:color="000000" w:themeColor="text1"/>
          <w:rPrChange w:id="24" w:author="景硕 张" w:date="2024-07-10T03:39:00Z">
            <w:rPr>
              <w:rFonts w:ascii="Times New Roman" w:hAnsi="Times New Roman" w:cs="Times New Roman"/>
              <w:i/>
              <w:iCs/>
              <w:sz w:val="22"/>
              <w:u w:val="single" w:color="000000" w:themeColor="text1"/>
            </w:rPr>
          </w:rPrChange>
        </w:rPr>
        <w:t>knowledge</w:t>
      </w:r>
      <w:r>
        <w:rPr>
          <w:rFonts w:ascii="Times New Roman" w:hAnsi="Times New Roman" w:cs="Times New Roman"/>
          <w:i/>
          <w:iCs/>
          <w:sz w:val="22"/>
          <w:u w:val="single" w:color="000000" w:themeColor="text1"/>
        </w:rPr>
        <w:t xml:space="preserve">. </w:t>
      </w:r>
      <w:r>
        <w:rPr>
          <w:rFonts w:ascii="Times New Roman" w:hAnsi="Times New Roman" w:cs="Times New Roman"/>
          <w:i/>
          <w:iCs/>
          <w:sz w:val="22"/>
          <w:u w:color="000000" w:themeColor="text1"/>
        </w:rPr>
        <w:t>In addition, GA can also be combined with other algorithms to form hybrid optimization algorithms with better performance.</w:t>
      </w:r>
      <w:r>
        <w:rPr>
          <w:rFonts w:ascii="Times New Roman" w:hAnsi="Times New Roman" w:cs="Times New Roman"/>
          <w:i/>
          <w:iCs/>
          <w:sz w:val="22"/>
        </w:rPr>
        <w:t>”</w:t>
      </w:r>
    </w:p>
    <w:p>
      <w:pPr>
        <w:spacing w:before="120"/>
        <w:ind/>
        <w:rPr>
          <w:rFonts w:ascii="Times New Roman" w:hAnsi="Times New Roman" w:cs="Times New Roman"/>
          <w:b/>
          <w:sz w:val="22"/>
          <w:u w:val="single"/>
        </w:rPr>
      </w:pPr>
      <w:r>
        <w:rPr>
          <w:rFonts w:ascii="Times New Roman" w:hAnsi="Times New Roman" w:cs="Times New Roman"/>
          <w:b/>
          <w:sz w:val="22"/>
          <w:u w:val="single"/>
        </w:rPr>
        <w:t>Comment 3</w:t>
      </w:r>
    </w:p>
    <w:p>
      <w:pPr>
        <w:ind w:firstLine="440" w:firstLineChars="200"/>
        <w:rPr>
          <w:rFonts w:ascii="Times New Roman" w:hAnsi="Times New Roman" w:cs="Times New Roman"/>
          <w:sz w:val="22"/>
          <w:szCs w:val="24"/>
        </w:rPr>
      </w:pPr>
      <w:r>
        <w:rPr>
          <w:rFonts w:ascii="Times New Roman" w:hAnsi="Times New Roman" w:cs="Times New Roman"/>
          <w:sz w:val="22"/>
          <w:szCs w:val="24"/>
        </w:rPr>
        <w:t>I could not figure out from your manuscript whether you develop your algorithms for a generic diagnostic or having anything specific in mind. Specifically, I refer to table 1 "The design objective of the CTS diagnostic system." Where do you design it, for which machine? What does it suppose to measure? What are your target values of SNR? I am specifically puzzled about the time resolution of 5 us. I never heard of any mm-wave based CTS being able to achieve anything beyond 1 ms. Again, what are you targeting at measuring? This should also affect the achievable time resolution drastically.</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3</w:t>
      </w:r>
    </w:p>
    <w:p>
      <w:pPr>
        <w:ind w:firstLine="440" w:firstLineChars="200"/>
        <w:rPr>
          <w:rFonts w:ascii="Times New Roman" w:hAnsi="Times New Roman" w:cs="Times New Roman"/>
          <w:strike/>
          <w:sz w:val="22"/>
          <w:szCs w:val="24"/>
          <w:rPrChange w:id="25" w:author="景硕 张" w:date="2024-07-10T03:41:00Z">
            <w:rPr>
              <w:rFonts w:ascii="Times New Roman" w:hAnsi="Times New Roman" w:cs="Times New Roman"/>
              <w:sz w:val="22"/>
              <w:szCs w:val="24"/>
            </w:rPr>
          </w:rPrChange>
        </w:rPr>
      </w:pPr>
      <w:r>
        <w:rPr>
          <w:rFonts w:ascii="Times New Roman" w:hAnsi="Times New Roman" w:cs="Times New Roman"/>
          <w:sz w:val="22"/>
          <w:szCs w:val="24"/>
        </w:rPr>
        <w:t xml:space="preserve">We thank the Reviewer pointing out the design issues of the CTS diagnostic system. </w:t>
      </w:r>
      <w:r>
        <w:rPr>
          <w:rFonts w:ascii="Times New Roman" w:hAnsi="Times New Roman" w:cs="Times New Roman"/>
          <w:strike/>
          <w:sz w:val="22"/>
          <w:szCs w:val="24"/>
          <w:rPrChange w:id="26" w:author="景硕 张" w:date="2024-07-10T03:41:00Z">
            <w:rPr>
              <w:rFonts w:ascii="Times New Roman" w:hAnsi="Times New Roman" w:cs="Times New Roman"/>
              <w:sz w:val="22"/>
              <w:szCs w:val="24"/>
            </w:rPr>
          </w:rPrChange>
        </w:rPr>
        <w:t>These questions are very important, we will answer them one by one for you.</w:t>
      </w:r>
    </w:p>
    <w:p>
      <w:pPr>
        <w:pStyle w:val="00000f"/>
        <w:numPr>
          <w:ilvl w:val="0"/>
          <w:numId w:val="1"/>
        </w:numPr>
        <w:ind w:firstLineChars="0"/>
        <w:rPr>
          <w:rFonts w:ascii="Times New Roman" w:hAnsi="Times New Roman" w:cs="Times New Roman"/>
          <w:strike/>
          <w:sz w:val="22"/>
          <w:szCs w:val="24"/>
          <w:rPrChange w:id="27"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28" w:author="景硕 张" w:date="2024-07-10T03:41:00Z">
            <w:rPr>
              <w:rFonts w:ascii="Times New Roman" w:hAnsi="Times New Roman" w:cs="Times New Roman"/>
              <w:sz w:val="22"/>
              <w:szCs w:val="24"/>
            </w:rPr>
          </w:rPrChange>
        </w:rPr>
        <w:t>“</w:t>
      </w:r>
      <w:r>
        <w:rPr>
          <w:rFonts w:ascii="Times New Roman" w:hAnsi="Times New Roman" w:cs="Times New Roman"/>
          <w:strike/>
          <w:color w:val="000000" w:themeColor="text1"/>
          <w:sz w:val="22"/>
          <w:szCs w:val="24"/>
          <w:rPrChange w:id="29" w:author="景硕 张" w:date="2024-07-10T03:41:00Z">
            <w:rPr>
              <w:rFonts w:ascii="Times New Roman" w:hAnsi="Times New Roman" w:cs="Times New Roman"/>
              <w:color w:val="000000" w:themeColor="text1"/>
              <w:sz w:val="22"/>
              <w:szCs w:val="24"/>
            </w:rPr>
          </w:rPrChange>
        </w:rPr>
        <w:t>I could not figure out from your manuscript whether you develop your algorithms for a generic diagnostic or having anything specific in mind.”</w:t>
      </w:r>
    </w:p>
    <w:p>
      <w:pPr>
        <w:pStyle w:val="00000f"/>
        <w:ind w:left="360" w:firstLine="0" w:firstLineChars="0"/>
        <w:rPr>
          <w:rFonts w:ascii="Times New Roman" w:hAnsi="Times New Roman" w:cs="Times New Roman"/>
          <w:strike/>
          <w:sz w:val="22"/>
          <w:szCs w:val="24"/>
          <w:rPrChange w:id="30"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31" w:author="景硕 张" w:date="2024-07-10T03:41:00Z">
            <w:rPr>
              <w:rFonts w:ascii="Times New Roman" w:hAnsi="Times New Roman" w:cs="Times New Roman"/>
              <w:sz w:val="22"/>
              <w:szCs w:val="24"/>
            </w:rPr>
          </w:rPrChange>
        </w:rPr>
        <w:t>Our goal is to develop a universal algorithm for spectral decomposition. The measured parameters of CTS are estimated on EAST Tokamak, as an application example</w:t>
      </w:r>
      <w:r>
        <w:rPr>
          <w:rFonts w:ascii="Times New Roman" w:hAnsi="Times New Roman" w:cs="Times New Roman"/>
          <w:strike/>
          <w:sz w:val="22"/>
          <w:szCs w:val="24"/>
          <w:rPrChange w:id="32" w:author="景硕 张" w:date="2024-07-10T03:41:00Z">
            <w:rPr>
              <w:rFonts w:ascii="Times New Roman" w:hAnsi="Times New Roman" w:cs="Times New Roman"/>
              <w:sz w:val="22"/>
              <w:szCs w:val="24"/>
            </w:rPr>
          </w:rPrChange>
        </w:rPr>
        <w:t xml:space="preserve"> </w:t>
      </w:r>
      <w:r>
        <w:rPr>
          <w:rFonts w:ascii="Times New Roman" w:hAnsi="Times New Roman" w:cs="Times New Roman"/>
          <w:strike/>
          <w:sz w:val="22"/>
          <w:szCs w:val="24"/>
          <w:rPrChange w:id="33" w:author="景硕 张" w:date="2024-07-10T03:41:00Z">
            <w:rPr>
              <w:rFonts w:ascii="Times New Roman" w:hAnsi="Times New Roman" w:cs="Times New Roman"/>
              <w:sz w:val="22"/>
              <w:szCs w:val="24"/>
            </w:rPr>
          </w:rPrChange>
        </w:rPr>
        <w:t>of this new algorithm.</w:t>
      </w:r>
    </w:p>
    <w:p>
      <w:pPr>
        <w:pStyle w:val="00000f"/>
        <w:numPr>
          <w:ilvl w:val="0"/>
          <w:numId w:val="1"/>
        </w:numPr>
        <w:ind w:firstLineChars="0"/>
        <w:rPr>
          <w:rFonts w:ascii="Times New Roman" w:hAnsi="Times New Roman" w:cs="Times New Roman"/>
          <w:strike/>
          <w:sz w:val="22"/>
          <w:szCs w:val="24"/>
          <w:rPrChange w:id="34"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35" w:author="景硕 张" w:date="2024-07-10T03:41:00Z">
            <w:rPr>
              <w:rFonts w:ascii="Times New Roman" w:hAnsi="Times New Roman" w:cs="Times New Roman"/>
              <w:sz w:val="22"/>
              <w:szCs w:val="24"/>
            </w:rPr>
          </w:rPrChange>
        </w:rPr>
        <w:t>“</w:t>
      </w:r>
      <w:r>
        <w:rPr>
          <w:rFonts w:ascii="Times New Roman" w:hAnsi="Times New Roman" w:cs="Times New Roman"/>
          <w:strike/>
          <w:color w:val="000000" w:themeColor="text1"/>
          <w:sz w:val="22"/>
          <w:szCs w:val="24"/>
          <w:rPrChange w:id="36" w:author="景硕 张" w:date="2024-07-10T03:41:00Z">
            <w:rPr>
              <w:rFonts w:ascii="Times New Roman" w:hAnsi="Times New Roman" w:cs="Times New Roman"/>
              <w:color w:val="000000" w:themeColor="text1"/>
              <w:sz w:val="22"/>
              <w:szCs w:val="24"/>
            </w:rPr>
          </w:rPrChange>
        </w:rPr>
        <w:t>Where do you design it, for which machine?”</w:t>
      </w:r>
    </w:p>
    <w:p>
      <w:pPr>
        <w:pStyle w:val="00000f"/>
        <w:ind w:left="360" w:firstLine="0" w:firstLineChars="0"/>
        <w:rPr>
          <w:rFonts w:ascii="Times New Roman" w:hAnsi="Times New Roman" w:cs="Times New Roman"/>
          <w:strike/>
          <w:sz w:val="22"/>
          <w:szCs w:val="24"/>
          <w:rPrChange w:id="37"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38" w:author="景硕 张" w:date="2024-07-10T03:41:00Z">
            <w:rPr>
              <w:rFonts w:ascii="Times New Roman" w:hAnsi="Times New Roman" w:cs="Times New Roman"/>
              <w:sz w:val="22"/>
              <w:szCs w:val="24"/>
            </w:rPr>
          </w:rPrChange>
        </w:rPr>
        <w:t xml:space="preserve">We designed the CTS diagnostic system based on </w:t>
      </w:r>
      <w:r>
        <w:rPr>
          <w:rFonts w:ascii="Times New Roman" w:hAnsi="Times New Roman" w:cs="Times New Roman"/>
          <w:strike/>
          <w:sz w:val="22"/>
          <w:szCs w:val="24"/>
          <w:rPrChange w:id="39" w:author="景硕 张" w:date="2024-07-10T03:41:00Z">
            <w:rPr>
              <w:rFonts w:ascii="Times New Roman" w:hAnsi="Times New Roman" w:cs="Times New Roman"/>
              <w:sz w:val="22"/>
              <w:szCs w:val="24"/>
            </w:rPr>
          </w:rPrChange>
        </w:rPr>
        <w:t>EAST</w:t>
      </w:r>
      <w:r>
        <w:rPr>
          <w:rFonts w:ascii="Times New Roman" w:hAnsi="Times New Roman" w:cs="Times New Roman"/>
          <w:strike/>
          <w:sz w:val="22"/>
          <w:szCs w:val="24"/>
          <w:rPrChange w:id="40" w:author="景硕 张" w:date="2024-07-10T03:41:00Z">
            <w:rPr>
              <w:rFonts w:ascii="Times New Roman" w:hAnsi="Times New Roman" w:cs="Times New Roman"/>
              <w:sz w:val="22"/>
              <w:szCs w:val="24"/>
            </w:rPr>
          </w:rPrChange>
        </w:rPr>
        <w:t xml:space="preserve">. </w:t>
      </w:r>
      <w:r>
        <w:rPr>
          <w:rFonts w:ascii="Times New Roman" w:hAnsi="Times New Roman" w:cs="Times New Roman"/>
          <w:strike/>
          <w:sz w:val="22"/>
          <w:szCs w:val="24"/>
          <w:rPrChange w:id="41" w:author="景硕 张" w:date="2024-07-10T03:41:00Z">
            <w:rPr>
              <w:rFonts w:ascii="Times New Roman" w:hAnsi="Times New Roman" w:cs="Times New Roman"/>
              <w:sz w:val="22"/>
              <w:szCs w:val="24"/>
            </w:rPr>
          </w:rPrChange>
        </w:rPr>
        <w:t>At present, the relevant design work has not been published yet, and we look forward to your valuable suggestions after the publication of the design work paper.</w:t>
      </w:r>
    </w:p>
    <w:p>
      <w:pPr>
        <w:pStyle w:val="00000f"/>
        <w:numPr>
          <w:ilvl w:val="0"/>
          <w:numId w:val="1"/>
        </w:numPr>
        <w:ind w:firstLineChars="0"/>
        <w:rPr>
          <w:rFonts w:ascii="Times New Roman" w:hAnsi="Times New Roman" w:cs="Times New Roman"/>
          <w:strike/>
          <w:sz w:val="22"/>
          <w:szCs w:val="24"/>
          <w:rPrChange w:id="42"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43" w:author="景硕 张" w:date="2024-07-10T03:41:00Z">
            <w:rPr>
              <w:rFonts w:ascii="Times New Roman" w:hAnsi="Times New Roman" w:cs="Times New Roman"/>
              <w:sz w:val="22"/>
              <w:szCs w:val="24"/>
            </w:rPr>
          </w:rPrChange>
        </w:rPr>
        <w:t>“</w:t>
      </w:r>
      <w:r>
        <w:rPr>
          <w:rFonts w:ascii="Times New Roman" w:hAnsi="Times New Roman" w:cs="Times New Roman"/>
          <w:strike/>
          <w:color w:val="000000" w:themeColor="text1"/>
          <w:sz w:val="22"/>
          <w:szCs w:val="24"/>
          <w:rPrChange w:id="44" w:author="景硕 张" w:date="2024-07-10T03:41:00Z">
            <w:rPr>
              <w:rFonts w:ascii="Times New Roman" w:hAnsi="Times New Roman" w:cs="Times New Roman"/>
              <w:color w:val="000000" w:themeColor="text1"/>
              <w:sz w:val="22"/>
              <w:szCs w:val="24"/>
            </w:rPr>
          </w:rPrChange>
        </w:rPr>
        <w:t>What does it suppose to measure?”</w:t>
      </w:r>
    </w:p>
    <w:p>
      <w:pPr>
        <w:pStyle w:val="00000f"/>
        <w:ind w:left="360" w:firstLine="0" w:firstLineChars="0"/>
        <w:rPr>
          <w:rFonts w:ascii="Times New Roman" w:hAnsi="Times New Roman" w:cs="Times New Roman"/>
          <w:strike/>
          <w:sz w:val="22"/>
          <w:szCs w:val="24"/>
          <w:rPrChange w:id="45" w:author="景硕 张" w:date="2024-07-10T03:41:00Z">
            <w:rPr/>
          </w:rPrChange>
        </w:rPr>
      </w:pPr>
      <w:r>
        <w:rPr>
          <w:rFonts w:ascii="Times New Roman" w:hAnsi="Times New Roman" w:cs="Times New Roman"/>
          <w:strike/>
          <w:sz w:val="22"/>
          <w:szCs w:val="24"/>
          <w:rPrChange w:id="46" w:author="景硕 张" w:date="2024-07-10T03:41:00Z">
            <w:rPr>
              <w:rFonts w:ascii="Times New Roman" w:hAnsi="Times New Roman" w:cs="Times New Roman"/>
              <w:sz w:val="22"/>
              <w:szCs w:val="24"/>
            </w:rPr>
          </w:rPrChange>
        </w:rPr>
        <w:t xml:space="preserve">We expect this system to provide us with a more accurate temperature of the </w:t>
      </w:r>
      <w:del w:id="17" w:author="jinlin xie" w:date="2024-07-09T18:45:00Z">
        <w:r>
          <w:rPr>
            <w:rFonts w:ascii="Times New Roman" w:hAnsi="Times New Roman" w:cs="Times New Roman"/>
            <w:strike/>
            <w:sz w:val="22"/>
            <w:szCs w:val="24"/>
            <w:rPrChange w:id="48" w:author="景硕 张" w:date="2024-07-10T03:41:00Z">
              <w:rPr>
                <w:rFonts w:ascii="Times New Roman" w:hAnsi="Times New Roman" w:cs="Times New Roman"/>
                <w:sz w:val="22"/>
                <w:szCs w:val="24"/>
              </w:rPr>
            </w:rPrChange>
          </w:rPr>
          <w:delText xml:space="preserve">main </w:delText>
        </w:r>
      </w:del>
      <w:ins w:id="18" w:author="jinlin xie" w:date="2024-07-09T18:45:00Z">
        <w:r>
          <w:rPr>
            <w:rFonts w:ascii="Times New Roman" w:hAnsi="Times New Roman" w:cs="Times New Roman"/>
            <w:strike/>
            <w:sz w:val="22"/>
            <w:szCs w:val="24"/>
            <w:rPrChange w:id="50" w:author="景硕 张" w:date="2024-07-10T03:41:00Z">
              <w:rPr>
                <w:rFonts w:ascii="Times New Roman" w:hAnsi="Times New Roman" w:cs="Times New Roman"/>
                <w:sz w:val="22"/>
                <w:szCs w:val="24"/>
              </w:rPr>
            </w:rPrChange>
          </w:rPr>
          <w:t>bu</w:t>
        </w:r>
      </w:ins>
      <w:ins w:id="19" w:author="jinlin xie" w:date="2024-07-09T18:46:00Z">
        <w:r>
          <w:rPr>
            <w:rFonts w:ascii="Times New Roman" w:hAnsi="Times New Roman" w:cs="Times New Roman"/>
            <w:strike/>
            <w:sz w:val="22"/>
            <w:szCs w:val="24"/>
            <w:rPrChange w:id="52" w:author="景硕 张" w:date="2024-07-10T03:41:00Z">
              <w:rPr>
                <w:rFonts w:ascii="Times New Roman" w:hAnsi="Times New Roman" w:cs="Times New Roman"/>
                <w:sz w:val="22"/>
                <w:szCs w:val="24"/>
              </w:rPr>
            </w:rPrChange>
          </w:rPr>
          <w:t>l</w:t>
        </w:r>
      </w:ins>
      <w:ins w:id="20" w:author="jinlin xie" w:date="2024-07-09T18:45:00Z">
        <w:r>
          <w:rPr>
            <w:rFonts w:ascii="Times New Roman" w:hAnsi="Times New Roman" w:cs="Times New Roman"/>
            <w:strike/>
            <w:sz w:val="22"/>
            <w:szCs w:val="24"/>
            <w:rPrChange w:id="54" w:author="景硕 张" w:date="2024-07-10T03:41:00Z">
              <w:rPr/>
            </w:rPrChange>
          </w:rPr>
          <w:t xml:space="preserve">k </w:t>
        </w:r>
      </w:ins>
      <w:r>
        <w:rPr>
          <w:rFonts w:ascii="Times New Roman" w:hAnsi="Times New Roman" w:cs="Times New Roman"/>
          <w:strike/>
          <w:sz w:val="22"/>
          <w:szCs w:val="24"/>
          <w:rPrChange w:id="55" w:author="景硕 张" w:date="2024-07-10T03:41:00Z">
            <w:rPr/>
          </w:rPrChange>
        </w:rPr>
        <w:t>ions in the core.</w:t>
      </w:r>
    </w:p>
    <w:p>
      <w:pPr>
        <w:pStyle w:val="00000f"/>
        <w:numPr>
          <w:ilvl w:val="0"/>
          <w:numId w:val="1"/>
        </w:numPr>
        <w:ind w:firstLineChars="0"/>
        <w:rPr>
          <w:rFonts w:ascii="Times New Roman" w:hAnsi="Times New Roman" w:cs="Times New Roman"/>
          <w:strike/>
          <w:sz w:val="22"/>
          <w:szCs w:val="24"/>
          <w:rPrChange w:id="56" w:author="景硕 张" w:date="2024-07-10T03:41:00Z">
            <w:rPr>
              <w:rFonts w:ascii="Times New Roman" w:hAnsi="Times New Roman" w:cs="Times New Roman"/>
              <w:sz w:val="22"/>
              <w:szCs w:val="24"/>
            </w:rPr>
          </w:rPrChange>
        </w:rPr>
      </w:pPr>
      <w:r>
        <w:rPr>
          <w:rFonts w:ascii="Times New Roman" w:hAnsi="Times New Roman" w:cs="Times New Roman"/>
          <w:strike/>
          <w:color w:val="000000" w:themeColor="text1"/>
          <w:sz w:val="22"/>
          <w:szCs w:val="24"/>
          <w:rPrChange w:id="57" w:author="景硕 张" w:date="2024-07-10T03:41:00Z">
            <w:rPr>
              <w:rFonts w:ascii="Times New Roman" w:hAnsi="Times New Roman" w:cs="Times New Roman"/>
              <w:color w:val="000000" w:themeColor="text1"/>
              <w:sz w:val="22"/>
              <w:szCs w:val="24"/>
            </w:rPr>
          </w:rPrChange>
        </w:rPr>
        <w:t>“What are your target values of SNR?”</w:t>
      </w:r>
    </w:p>
    <w:p>
      <w:pPr>
        <w:pStyle w:val="00000f"/>
        <w:ind w:left="360" w:firstLine="0" w:firstLineChars="0"/>
        <w:rPr>
          <w:rFonts w:ascii="Times New Roman" w:hAnsi="Times New Roman" w:cs="Times New Roman"/>
          <w:strike/>
          <w:sz w:val="22"/>
          <w:szCs w:val="24"/>
          <w:rPrChange w:id="58"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59" w:author="景硕 张" w:date="2024-07-10T03:41:00Z">
            <w:rPr>
              <w:rFonts w:ascii="Times New Roman" w:hAnsi="Times New Roman" w:cs="Times New Roman"/>
              <w:sz w:val="22"/>
              <w:szCs w:val="24"/>
            </w:rPr>
          </w:rPrChange>
        </w:rPr>
        <w:t>In most frequency bands where the main ion plays an important role, the target signal-to-noise ratio of this system is around 10</w:t>
      </w:r>
      <w:r>
        <w:rPr>
          <w:rFonts w:ascii="Times New Roman" w:hAnsi="Times New Roman" w:cs="Times New Roman"/>
          <w:strike/>
          <w:sz w:val="22"/>
          <w:szCs w:val="24"/>
          <w:rPrChange w:id="60" w:author="景硕 张" w:date="2024-07-10T03:41:00Z">
            <w:rPr>
              <w:rFonts w:ascii="Times New Roman" w:hAnsi="Times New Roman" w:cs="Times New Roman"/>
              <w:sz w:val="22"/>
              <w:szCs w:val="24"/>
            </w:rPr>
          </w:rPrChange>
        </w:rPr>
        <w:t>.</w:t>
      </w:r>
    </w:p>
    <w:p>
      <w:pPr>
        <w:ind w:firstLine="440" w:firstLineChars="200"/>
        <w:rPr>
          <w:rFonts w:ascii="Times New Roman" w:hAnsi="Times New Roman" w:cs="Times New Roman"/>
          <w:strike/>
          <w:sz w:val="22"/>
          <w:szCs w:val="24"/>
          <w:rPrChange w:id="61"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62" w:author="景硕 张" w:date="2024-07-10T03:41:00Z">
            <w:rPr>
              <w:rFonts w:ascii="Times New Roman" w:hAnsi="Times New Roman" w:cs="Times New Roman"/>
              <w:sz w:val="22"/>
              <w:szCs w:val="24"/>
            </w:rPr>
          </w:rPrChange>
        </w:rPr>
        <w:t xml:space="preserve">The above answers may not completely solve your confusion, </w:t>
      </w:r>
      <w:r>
        <w:rPr>
          <w:rFonts w:ascii="Times New Roman" w:hAnsi="Times New Roman" w:cs="Times New Roman"/>
          <w:strike/>
          <w:sz w:val="22"/>
          <w:szCs w:val="24"/>
          <w:rPrChange w:id="63" w:author="景硕 张" w:date="2024-07-10T03:41:00Z">
            <w:rPr>
              <w:rFonts w:ascii="Times New Roman" w:hAnsi="Times New Roman" w:cs="Times New Roman"/>
              <w:sz w:val="22"/>
              <w:szCs w:val="24"/>
            </w:rPr>
          </w:rPrChange>
        </w:rPr>
        <w:t xml:space="preserve">but they are beyond the scope of this study, </w:t>
      </w:r>
      <w:r>
        <w:rPr>
          <w:rFonts w:ascii="Times New Roman" w:hAnsi="Times New Roman" w:cs="Times New Roman"/>
          <w:strike/>
          <w:sz w:val="22"/>
          <w:szCs w:val="24"/>
          <w:rPrChange w:id="64" w:author="景硕 张" w:date="2024-07-10T03:41:00Z">
            <w:rPr>
              <w:rFonts w:ascii="Times New Roman" w:hAnsi="Times New Roman" w:cs="Times New Roman"/>
              <w:sz w:val="22"/>
              <w:szCs w:val="24"/>
            </w:rPr>
          </w:rPrChange>
        </w:rPr>
        <w:t xml:space="preserve">we </w:t>
      </w:r>
      <w:r>
        <w:rPr>
          <w:rFonts w:ascii="Times New Roman" w:hAnsi="Times New Roman" w:cs="Times New Roman"/>
          <w:strike/>
          <w:sz w:val="22"/>
          <w:szCs w:val="24"/>
          <w:rPrChange w:id="65" w:author="景硕 张" w:date="2024-07-10T03:41:00Z">
            <w:rPr>
              <w:rFonts w:ascii="Times New Roman" w:hAnsi="Times New Roman" w:cs="Times New Roman"/>
              <w:sz w:val="22"/>
              <w:szCs w:val="24"/>
            </w:rPr>
          </w:rPrChange>
        </w:rPr>
        <w:t>look forward to</w:t>
      </w:r>
      <w:r>
        <w:rPr>
          <w:rFonts w:ascii="Times New Roman" w:hAnsi="Times New Roman" w:cs="Times New Roman"/>
          <w:strike/>
          <w:sz w:val="22"/>
          <w:szCs w:val="24"/>
          <w:rPrChange w:id="66" w:author="景硕 张" w:date="2024-07-10T03:41:00Z">
            <w:rPr>
              <w:rFonts w:ascii="Times New Roman" w:hAnsi="Times New Roman" w:cs="Times New Roman"/>
              <w:sz w:val="22"/>
              <w:szCs w:val="24"/>
            </w:rPr>
          </w:rPrChange>
        </w:rPr>
        <w:t xml:space="preserve"> your valuable suggestions when our design work is published</w:t>
      </w:r>
      <w:r>
        <w:rPr>
          <w:rFonts w:ascii="Times New Roman" w:hAnsi="Times New Roman" w:cs="Times New Roman"/>
          <w:strike/>
          <w:sz w:val="22"/>
          <w:szCs w:val="24"/>
          <w:rPrChange w:id="67" w:author="景硕 张" w:date="2024-07-10T03:41:00Z">
            <w:rPr>
              <w:rFonts w:ascii="Times New Roman" w:hAnsi="Times New Roman" w:cs="Times New Roman"/>
              <w:sz w:val="22"/>
              <w:szCs w:val="24"/>
            </w:rPr>
          </w:rPrChange>
        </w:rPr>
        <w:t>. This part</w:t>
      </w:r>
      <w:r>
        <w:rPr>
          <w:rFonts w:ascii="Times New Roman" w:hAnsi="Times New Roman" w:cs="Times New Roman"/>
          <w:strike/>
          <w:sz w:val="22"/>
          <w:szCs w:val="24"/>
          <w:rPrChange w:id="68" w:author="景硕 张" w:date="2024-07-10T03:41:00Z">
            <w:rPr>
              <w:rFonts w:ascii="Times New Roman" w:hAnsi="Times New Roman" w:cs="Times New Roman"/>
              <w:sz w:val="22"/>
              <w:szCs w:val="24"/>
            </w:rPr>
          </w:rPrChange>
        </w:rPr>
        <w:t xml:space="preserve"> </w:t>
      </w:r>
      <w:r>
        <w:rPr>
          <w:rFonts w:ascii="Times New Roman" w:hAnsi="Times New Roman" w:cs="Times New Roman"/>
          <w:strike/>
          <w:sz w:val="22"/>
          <w:szCs w:val="24"/>
          <w:rPrChange w:id="69" w:author="景硕 张" w:date="2024-07-10T03:41:00Z">
            <w:rPr>
              <w:rFonts w:ascii="Times New Roman" w:hAnsi="Times New Roman" w:cs="Times New Roman"/>
              <w:sz w:val="22"/>
              <w:szCs w:val="24"/>
            </w:rPr>
          </w:rPrChange>
        </w:rPr>
        <w:t xml:space="preserve">is </w:t>
      </w:r>
      <w:r>
        <w:rPr>
          <w:rFonts w:ascii="Times New Roman" w:hAnsi="Times New Roman" w:cs="Times New Roman"/>
          <w:strike/>
          <w:sz w:val="22"/>
          <w:szCs w:val="24"/>
          <w:rPrChange w:id="70" w:author="景硕 张" w:date="2024-07-10T03:41:00Z">
            <w:rPr>
              <w:rFonts w:ascii="Times New Roman" w:hAnsi="Times New Roman" w:cs="Times New Roman"/>
              <w:sz w:val="22"/>
              <w:szCs w:val="24"/>
            </w:rPr>
          </w:rPrChange>
        </w:rPr>
        <w:t xml:space="preserve">indeed </w:t>
      </w:r>
      <w:r>
        <w:rPr>
          <w:rFonts w:ascii="Times New Roman" w:hAnsi="Times New Roman" w:cs="Times New Roman"/>
          <w:strike/>
          <w:sz w:val="22"/>
          <w:szCs w:val="24"/>
          <w:rPrChange w:id="71" w:author="景硕 张" w:date="2024-07-10T03:41:00Z">
            <w:rPr>
              <w:rFonts w:ascii="Times New Roman" w:hAnsi="Times New Roman" w:cs="Times New Roman"/>
              <w:sz w:val="22"/>
              <w:szCs w:val="24"/>
            </w:rPr>
          </w:rPrChange>
        </w:rPr>
        <w:t>not</w:t>
      </w:r>
      <w:r>
        <w:rPr>
          <w:rFonts w:ascii="Times New Roman" w:hAnsi="Times New Roman" w:cs="Times New Roman"/>
          <w:strike/>
          <w:sz w:val="22"/>
          <w:szCs w:val="24"/>
          <w:rPrChange w:id="72" w:author="景硕 张" w:date="2024-07-10T03:41:00Z">
            <w:rPr>
              <w:rFonts w:ascii="Times New Roman" w:hAnsi="Times New Roman" w:cs="Times New Roman"/>
              <w:sz w:val="22"/>
              <w:szCs w:val="24"/>
            </w:rPr>
          </w:rPrChange>
        </w:rPr>
        <w:t xml:space="preserve"> suitable</w:t>
      </w:r>
      <w:r>
        <w:rPr>
          <w:rFonts w:ascii="Times New Roman" w:hAnsi="Times New Roman" w:cs="Times New Roman"/>
          <w:strike/>
          <w:sz w:val="22"/>
          <w:szCs w:val="24"/>
          <w:rPrChange w:id="73" w:author="景硕 张" w:date="2024-07-10T03:41:00Z">
            <w:rPr>
              <w:rFonts w:ascii="Times New Roman" w:hAnsi="Times New Roman" w:cs="Times New Roman"/>
              <w:sz w:val="22"/>
              <w:szCs w:val="24"/>
            </w:rPr>
          </w:rPrChange>
        </w:rPr>
        <w:t xml:space="preserve"> in this </w:t>
      </w:r>
      <w:r>
        <w:rPr>
          <w:rFonts w:ascii="Times New Roman" w:hAnsi="Times New Roman" w:cs="Times New Roman"/>
          <w:strike/>
          <w:sz w:val="22"/>
          <w:szCs w:val="24"/>
          <w:rPrChange w:id="74" w:author="景硕 张" w:date="2024-07-10T03:41:00Z">
            <w:rPr>
              <w:rFonts w:ascii="Times New Roman" w:hAnsi="Times New Roman" w:cs="Times New Roman"/>
              <w:sz w:val="22"/>
              <w:szCs w:val="24"/>
            </w:rPr>
          </w:rPrChange>
        </w:rPr>
        <w:t>paper</w:t>
      </w:r>
      <w:r>
        <w:rPr>
          <w:rFonts w:ascii="Times New Roman" w:hAnsi="Times New Roman" w:cs="Times New Roman"/>
          <w:strike/>
          <w:sz w:val="22"/>
          <w:szCs w:val="24"/>
          <w:rPrChange w:id="75" w:author="景硕 张" w:date="2024-07-10T03:41:00Z">
            <w:rPr>
              <w:rFonts w:ascii="Times New Roman" w:hAnsi="Times New Roman" w:cs="Times New Roman"/>
              <w:sz w:val="22"/>
              <w:szCs w:val="24"/>
            </w:rPr>
          </w:rPrChange>
        </w:rPr>
        <w:t>, so we have made the following revisions</w:t>
      </w:r>
      <w:r>
        <w:rPr>
          <w:rFonts w:ascii="Times New Roman" w:hAnsi="Times New Roman" w:cs="Times New Roman"/>
          <w:strike/>
          <w:sz w:val="22"/>
          <w:szCs w:val="24"/>
          <w:rPrChange w:id="76" w:author="景硕 张" w:date="2024-07-10T03:41:00Z">
            <w:rPr>
              <w:rFonts w:ascii="Times New Roman" w:hAnsi="Times New Roman" w:cs="Times New Roman"/>
              <w:sz w:val="22"/>
              <w:szCs w:val="24"/>
            </w:rPr>
          </w:rPrChange>
        </w:rPr>
        <w:t xml:space="preserve">: </w:t>
      </w:r>
    </w:p>
    <w:p>
      <w:pPr>
        <w:ind w:firstLine="440" w:firstLineChars="200"/>
        <w:rPr>
          <w:rFonts w:ascii="Times New Roman" w:hAnsi="Times New Roman" w:cs="Times New Roman"/>
          <w:strike/>
          <w:sz w:val="22"/>
          <w:szCs w:val="24"/>
          <w:rPrChange w:id="77" w:author="景硕 张" w:date="2024-07-10T03:41:00Z">
            <w:rPr>
              <w:rFonts w:ascii="Times New Roman" w:hAnsi="Times New Roman" w:cs="Times New Roman"/>
              <w:sz w:val="22"/>
              <w:szCs w:val="24"/>
            </w:rPr>
          </w:rPrChange>
        </w:rPr>
      </w:pPr>
      <w:r>
        <w:rPr>
          <w:rFonts w:ascii="Times New Roman" w:hAnsi="Times New Roman" w:cs="Times New Roman"/>
          <w:strike/>
          <w:sz w:val="22"/>
          <w:szCs w:val="24"/>
          <w:rPrChange w:id="78" w:author="景硕 张" w:date="2024-07-10T03:41:00Z">
            <w:rPr>
              <w:rFonts w:ascii="Times New Roman" w:hAnsi="Times New Roman" w:cs="Times New Roman"/>
              <w:sz w:val="22"/>
              <w:szCs w:val="24"/>
            </w:rPr>
          </w:rPrChange>
        </w:rPr>
        <w:t>We have removed the paragraph describing the design objectives of the CTS diagnostic system and added a brief description of the system in the first paragraph of the introduction.</w:t>
      </w:r>
    </w:p>
    <w:p>
      <w:pPr>
        <w:ind w:firstLine="440" w:firstLineChars="200"/>
        <w:rPr>
          <w:rFonts w:ascii="Times New Roman" w:hAnsi="Times New Roman" w:cs="Times New Roman"/>
          <w:i/>
          <w:iCs/>
          <w:strike/>
          <w:sz w:val="22"/>
          <w:szCs w:val="24"/>
          <w:u w:val="single"/>
          <w:rPrChange w:id="79" w:author="景硕 张" w:date="2024-07-10T03:41:00Z">
            <w:rPr>
              <w:rFonts w:ascii="Times New Roman" w:hAnsi="Times New Roman" w:cs="Times New Roman"/>
              <w:i/>
              <w:iCs/>
              <w:sz w:val="22"/>
              <w:szCs w:val="24"/>
              <w:u w:val="single"/>
            </w:rPr>
          </w:rPrChange>
        </w:rPr>
      </w:pPr>
      <w:r>
        <w:rPr>
          <w:rFonts w:ascii="Times New Roman" w:hAnsi="Times New Roman" w:cs="Times New Roman"/>
          <w:i/>
          <w:iCs/>
          <w:strike/>
          <w:sz w:val="22"/>
          <w:szCs w:val="24"/>
          <w:rPrChange w:id="80" w:author="景硕 张" w:date="2024-07-10T03:41:00Z">
            <w:rPr>
              <w:rFonts w:ascii="Times New Roman" w:hAnsi="Times New Roman" w:cs="Times New Roman"/>
              <w:i/>
              <w:iCs/>
              <w:sz w:val="22"/>
              <w:szCs w:val="24"/>
            </w:rPr>
          </w:rPrChange>
        </w:rPr>
        <w:t xml:space="preserve">“…Important plasma parameters such as the bulk ion temperature, fast ion velocity distribution function, and ion composition can be obtained from the scattering spectra by spectral decomposition. </w:t>
      </w:r>
      <w:r>
        <w:rPr>
          <w:rFonts w:ascii="Times New Roman" w:hAnsi="Times New Roman" w:cs="Times New Roman"/>
          <w:i/>
          <w:iCs/>
          <w:strike/>
          <w:color w:val="FF0000"/>
          <w:sz w:val="22"/>
          <w:szCs w:val="24"/>
          <w:u w:val="single" w:color="000000" w:themeColor="text1"/>
          <w:rPrChange w:id="81" w:author="景硕 张" w:date="2024-07-10T03:41:00Z">
            <w:rPr>
              <w:rFonts w:ascii="Times New Roman" w:hAnsi="Times New Roman" w:cs="Times New Roman"/>
              <w:i/>
              <w:iCs/>
              <w:sz w:val="22"/>
              <w:szCs w:val="24"/>
              <w:u w:val="single" w:color="000000" w:themeColor="text1"/>
            </w:rPr>
          </w:rPrChange>
        </w:rPr>
        <w:t>The measured parameters of C</w:t>
      </w:r>
      <w:r>
        <w:rPr>
          <w:rFonts w:ascii="Times New Roman" w:hAnsi="Times New Roman" w:cs="Times New Roman"/>
          <w:i/>
          <w:iCs/>
          <w:strike/>
          <w:color w:val="FF0000"/>
          <w:sz w:val="22"/>
          <w:szCs w:val="24"/>
          <w:u w:val="single"/>
          <w:rPrChange w:id="82" w:author="景硕 张" w:date="2024-07-10T03:41:00Z">
            <w:rPr>
              <w:rFonts w:ascii="Times New Roman" w:hAnsi="Times New Roman" w:cs="Times New Roman"/>
              <w:i/>
              <w:iCs/>
              <w:sz w:val="22"/>
              <w:szCs w:val="24"/>
              <w:u w:val="single"/>
            </w:rPr>
          </w:rPrChange>
        </w:rPr>
        <w:t xml:space="preserve">TS diagnostic system are estimated on </w:t>
      </w:r>
      <w:r>
        <w:rPr>
          <w:rFonts w:ascii="Times New Roman" w:hAnsi="Times New Roman" w:cs="Times New Roman"/>
          <w:i/>
          <w:iCs/>
          <w:strike/>
          <w:color w:val="FF0000"/>
          <w:sz w:val="22"/>
          <w:szCs w:val="24"/>
          <w:u w:val="single"/>
          <w:rPrChange w:id="83" w:author="景硕 张" w:date="2024-07-10T03:41:00Z">
            <w:rPr>
              <w:rFonts w:ascii="Times New Roman" w:hAnsi="Times New Roman" w:cs="Times New Roman"/>
              <w:i/>
              <w:iCs/>
              <w:sz w:val="22"/>
              <w:szCs w:val="24"/>
              <w:u w:val="single"/>
            </w:rPr>
          </w:rPrChange>
        </w:rPr>
        <w:t>EAST Tokamak. And the goal of this system is to measure the temperature of the core main ion. Further technical details about the CTS diagnostic system are beyond the scope of this study and not included.</w:t>
      </w:r>
    </w:p>
    <w:p>
      <w:pPr>
        <w:ind w:firstLine="440" w:firstLineChars="200"/>
        <w:rPr>
          <w:ins w:id="84" w:author="景硕 张" w:date="2024-07-10T03:41:00Z"/>
          <w:rFonts w:ascii="Times New Roman" w:hAnsi="Times New Roman" w:cs="Times New Roman"/>
          <w:i/>
          <w:iCs/>
          <w:strike/>
          <w:sz w:val="22"/>
          <w:szCs w:val="24"/>
        </w:rPr>
      </w:pPr>
      <w:r>
        <w:rPr>
          <w:rFonts w:ascii="Times New Roman" w:hAnsi="Times New Roman" w:cs="Times New Roman"/>
          <w:i/>
          <w:iCs/>
          <w:strike/>
          <w:sz w:val="22"/>
          <w:szCs w:val="24"/>
          <w:rPrChange w:id="85" w:author="景硕 张" w:date="2024-07-10T03:41:00Z">
            <w:rPr>
              <w:rFonts w:ascii="Times New Roman" w:hAnsi="Times New Roman" w:cs="Times New Roman"/>
              <w:i/>
              <w:iCs/>
              <w:sz w:val="22"/>
              <w:szCs w:val="24"/>
            </w:rPr>
          </w:rPrChange>
        </w:rPr>
        <w:t>Bayesian estimation and least squares fitting have been applied to this spectra decomposition process</w:t>
      </w:r>
      <w:r>
        <w:rPr>
          <w:rFonts w:ascii="Times New Roman" w:hAnsi="Times New Roman" w:cs="Times New Roman"/>
          <w:i/>
          <w:iCs/>
          <w:strike/>
          <w:sz w:val="22"/>
          <w:szCs w:val="24"/>
          <w:rPrChange w:id="86" w:author="景硕 张" w:date="2024-07-10T03:41:00Z">
            <w:rPr>
              <w:rFonts w:ascii="Times New Roman" w:hAnsi="Times New Roman" w:cs="Times New Roman"/>
              <w:i/>
              <w:iCs/>
              <w:sz w:val="22"/>
              <w:szCs w:val="24"/>
            </w:rPr>
          </w:rPrChange>
        </w:rPr>
        <w:t>.…</w:t>
      </w:r>
      <w:r>
        <w:rPr>
          <w:rFonts w:ascii="Times New Roman" w:hAnsi="Times New Roman" w:cs="Times New Roman"/>
          <w:i/>
          <w:iCs/>
          <w:strike/>
          <w:sz w:val="22"/>
          <w:szCs w:val="24"/>
          <w:rPrChange w:id="87" w:author="景硕 张" w:date="2024-07-10T03:41:00Z">
            <w:rPr>
              <w:rFonts w:ascii="Times New Roman" w:hAnsi="Times New Roman" w:cs="Times New Roman"/>
              <w:i/>
              <w:iCs/>
              <w:sz w:val="22"/>
              <w:szCs w:val="24"/>
            </w:rPr>
          </w:rPrChange>
        </w:rPr>
        <w:t>”</w:t>
      </w:r>
    </w:p>
    <w:p>
      <w:pPr>
        <w:ind w:firstLine="440" w:firstLineChars="200"/>
        <w:rPr>
          <w:rFonts w:ascii="Times New Roman" w:hAnsi="Times New Roman" w:cs="Times New Roman"/>
          <w:sz w:val="22"/>
        </w:rPr>
      </w:pPr>
      <w:ins w:id="21" w:author="景硕 张" w:date="2024-07-10T03:42:00Z">
        <w:r>
          <w:rPr>
            <w:rFonts w:ascii="Times New Roman" w:hAnsi="Times New Roman" w:cs="Times New Roman"/>
            <w:sz w:val="22"/>
          </w:rPr>
          <w:t xml:space="preserve">Our goal is to develop a universal spectral decomposition algorithm. </w:t>
        </w:r>
      </w:ins>
      <w:ins w:id="22" w:author="景硕 张" w:date="2024-07-10T15:25:00Z">
        <w:r>
          <w:rPr>
            <w:rFonts w:ascii="Times New Roman" w:hAnsi="Times New Roman" w:cs="Times New Roman"/>
            <w:sz w:val="22"/>
          </w:rPr>
          <w:t xml:space="preserve">And </w:t>
        </w:r>
      </w:ins>
      <w:ins w:id="23" w:author="景硕 张" w:date="2024-07-10T03:42:00Z">
        <w:r>
          <w:rPr>
            <w:rFonts w:ascii="Times New Roman" w:hAnsi="Times New Roman" w:cs="Times New Roman"/>
            <w:sz w:val="22"/>
          </w:rPr>
          <w:t xml:space="preserve">We have designed a CTS diagnostic system based on KTX, </w:t>
        </w:r>
      </w:ins>
      <w:ins w:id="24" w:author="景硕 张" w:date="2024-07-10T15:11:00Z">
        <w:r>
          <w:rPr>
            <w:rFonts w:ascii="Times New Roman" w:hAnsi="Times New Roman" w:cs="Times New Roman"/>
            <w:sz w:val="22"/>
          </w:rPr>
          <w:t>which is a</w:t>
        </w:r>
        <w:r>
          <w:rPr>
            <w:rFonts w:ascii="Times New Roman" w:hAnsi="Times New Roman" w:cs="Times New Roman"/>
            <w:sz w:val="22"/>
            <w:rPrChange w:id="92" w:author="景硕 张" w:date="2024-07-10T15:24:00Z">
              <w:rPr/>
            </w:rPrChange>
          </w:rPr>
          <w:t xml:space="preserve"> </w:t>
        </w:r>
      </w:ins>
      <w:ins w:id="25" w:author="景硕 张" w:date="2024-07-10T15:24:00Z">
        <w:r>
          <w:rPr>
            <w:rFonts w:ascii="Times New Roman" w:hAnsi="Times New Roman" w:cs="Times New Roman"/>
            <w:sz w:val="22"/>
            <w:rPrChange w:id="94" w:author="景硕 张" w:date="2024-07-10T15:24:00Z">
              <w:rPr/>
            </w:rPrChange>
          </w:rPr>
          <w:t xml:space="preserve">medium size </w:t>
        </w:r>
      </w:ins>
      <w:ins w:id="26" w:author="景硕 张" w:date="2024-07-10T15:11:00Z">
        <w:r>
          <w:rPr>
            <w:rFonts w:ascii="Times New Roman" w:hAnsi="Times New Roman" w:cs="Times New Roman"/>
            <w:sz w:val="22"/>
          </w:rPr>
          <w:t>reversed field pinch device,</w:t>
        </w:r>
      </w:ins>
      <w:ins w:id="27" w:author="景硕 张" w:date="2024-07-10T03:42:00Z">
        <w:r>
          <w:rPr>
            <w:rFonts w:ascii="Times New Roman" w:hAnsi="Times New Roman" w:cs="Times New Roman"/>
            <w:sz w:val="22"/>
          </w:rPr>
          <w:t xml:space="preserve"> aim</w:t>
        </w:r>
      </w:ins>
      <w:ins w:id="28" w:author="景硕 张" w:date="2024-07-10T15:32:00Z">
        <w:r>
          <w:rPr>
            <w:rFonts w:ascii="Times New Roman" w:hAnsi="Times New Roman" w:cs="Times New Roman"/>
            <w:sz w:val="22"/>
          </w:rPr>
          <w:t>ed at</w:t>
        </w:r>
      </w:ins>
      <w:ins w:id="29" w:author="景硕 张" w:date="2024-07-10T03:42:00Z">
        <w:r>
          <w:rPr>
            <w:rFonts w:ascii="Times New Roman" w:hAnsi="Times New Roman" w:cs="Times New Roman"/>
            <w:sz w:val="22"/>
          </w:rPr>
          <w:t xml:space="preserve"> measuring the temperature of the bulk ion</w:t>
        </w:r>
      </w:ins>
      <w:ins w:id="30" w:author="景硕 张" w:date="2024-07-10T11:47:00Z">
        <w:r>
          <w:rPr>
            <w:rFonts w:ascii="Times New Roman" w:hAnsi="Times New Roman" w:cs="Times New Roman"/>
            <w:sz w:val="22"/>
          </w:rPr>
          <w:t>s</w:t>
        </w:r>
      </w:ins>
      <w:ins w:id="31" w:author="景硕 张" w:date="2024-07-10T03:42:00Z">
        <w:r>
          <w:rPr>
            <w:rFonts w:ascii="Times New Roman" w:hAnsi="Times New Roman" w:cs="Times New Roman"/>
            <w:sz w:val="22"/>
          </w:rPr>
          <w:t>. The system is planned to use a gyrotron as the probe source, with a pulse power of 1MW and a pulse duration of 5us.</w:t>
        </w:r>
      </w:ins>
      <w:ins w:id="32" w:author="景硕 张" w:date="2024-07-10T15:13:00Z">
        <w:r>
          <w:rPr>
            <w:rFonts w:ascii="Times New Roman" w:hAnsi="Times New Roman" w:cs="Times New Roman"/>
            <w:sz w:val="22"/>
            <w:rPrChange w:id="102" w:author="景硕 张" w:date="2024-07-10T15:24:00Z">
              <w:rPr/>
            </w:rPrChange>
          </w:rPr>
          <w:t xml:space="preserve"> </w:t>
        </w:r>
        <w:r>
          <w:rPr>
            <w:rFonts w:ascii="Times New Roman" w:hAnsi="Times New Roman" w:cs="Times New Roman"/>
            <w:sz w:val="22"/>
          </w:rPr>
          <w:t xml:space="preserve">The KTX operates at a very low magnetic </w:t>
        </w:r>
      </w:ins>
      <w:ins w:id="33" w:author="景硕 张" w:date="2024-07-10T15:15:00Z">
        <w:r>
          <w:rPr>
            <w:rFonts w:ascii="Times New Roman" w:hAnsi="Times New Roman" w:cs="Times New Roman"/>
            <w:sz w:val="22"/>
          </w:rPr>
          <w:t>induction</w:t>
        </w:r>
      </w:ins>
      <w:ins w:id="34" w:author="景硕 张" w:date="2024-07-10T15:13:00Z">
        <w:r>
          <w:rPr>
            <w:rFonts w:ascii="Times New Roman" w:hAnsi="Times New Roman" w:cs="Times New Roman"/>
            <w:sz w:val="22"/>
          </w:rPr>
          <w:t xml:space="preserve"> intensity</w:t>
        </w:r>
      </w:ins>
      <w:ins w:id="35" w:author="景硕 张" w:date="2024-07-10T15:15:00Z">
        <w:r>
          <w:rPr>
            <w:rFonts w:ascii="Times New Roman" w:hAnsi="Times New Roman" w:cs="Times New Roman"/>
            <w:sz w:val="22"/>
          </w:rPr>
          <w:t xml:space="preserve"> (the maximum toroidal field </w:t>
        </w:r>
      </w:ins>
      <m:oMath>
        <m:sSub>
          <m:sSubPr>
            <m:ctrlPr>
              <w:ins w:id="106" w:author="景硕 张" w:date="2024-07-10T15:16:00Z">
                <w:rPr>
                  <w:rFonts w:ascii="Cambria Math" w:hAnsi="Cambria Math" w:cs="Times New Roman"/>
                  <w:i/>
                  <w:sz w:val="22"/>
                  <w:u w:val="single"/>
                </w:rPr>
              </w:ins>
            </m:ctrlPr>
          </m:sSubPr>
          <m:e>
            <m:r>
              <m:rPr/>
              <w:rPr/>
              <m:t>B</m:t>
            </m:r>
          </m:e>
          <m:sub>
            <m:r>
              <m:rPr/>
              <w:rPr/>
              <m:t>T</m:t>
            </m:r>
          </m:sub>
        </m:sSub>
        <m:r>
          <m:rPr/>
          <w:rPr/>
          <m:t>  =  0.35 T</m:t>
        </m:r>
      </m:oMath>
      <w:ins w:id="36" w:author="景硕 张" w:date="2024-07-10T15:27:00Z">
        <w:r>
          <w:rPr>
            <w:rFonts w:hint="eastAsia" w:ascii="Times New Roman" w:hAnsi="Times New Roman" w:cs="Times New Roman"/>
            <w:sz w:val="22"/>
            <w:u w:val="single"/>
          </w:rPr>
          <w:t>,</w:t>
        </w:r>
      </w:ins>
      <w:ins w:id="37" w:author="景硕 张" w:date="2024-07-10T15:16:00Z">
        <w:r>
          <w:rPr>
            <w:rFonts w:ascii="Times New Roman" w:hAnsi="Times New Roman" w:cs="Times New Roman"/>
            <w:sz w:val="22"/>
            <w:u w:val="single"/>
          </w:rPr>
          <w:t xml:space="preserve"> </w:t>
        </w:r>
      </w:ins>
      <w:ins w:id="38" w:author="景硕 张" w:date="2024-07-10T15:19:00Z">
        <w:r>
          <w:rPr>
            <w:rFonts w:ascii="Times New Roman" w:hAnsi="Times New Roman" w:cs="Times New Roman"/>
            <w:sz w:val="22"/>
            <w:u w:val="single"/>
          </w:rPr>
          <w:t xml:space="preserve">and </w:t>
        </w:r>
      </w:ins>
      <w:ins w:id="39" w:author="景硕 张" w:date="2024-07-10T15:17:00Z">
        <w:r>
          <w:rPr>
            <w:rFonts w:ascii="Times New Roman" w:hAnsi="Times New Roman" w:cs="Times New Roman"/>
            <w:sz w:val="22"/>
            <w:u w:val="single"/>
          </w:rPr>
          <w:t>the corresponding electron cyclotron</w:t>
        </w:r>
      </w:ins>
      <w:ins w:id="40" w:author="景硕 张" w:date="2024-07-10T15:20:00Z">
        <w:r>
          <w:rPr>
            <w:rFonts w:ascii="Times New Roman" w:hAnsi="Times New Roman" w:cs="Times New Roman"/>
            <w:sz w:val="22"/>
            <w:u w:val="single"/>
          </w:rPr>
          <w:t xml:space="preserve"> </w:t>
        </w:r>
      </w:ins>
      <w:ins w:id="41" w:author="景硕 张" w:date="2024-07-10T15:17:00Z">
        <w:r>
          <w:rPr>
            <w:rFonts w:ascii="Times New Roman" w:hAnsi="Times New Roman" w:cs="Times New Roman"/>
            <w:sz w:val="22"/>
            <w:u w:val="single"/>
          </w:rPr>
          <w:t xml:space="preserve">frequency </w:t>
        </w:r>
      </w:ins>
      <m:oMath>
        <m:sSub>
          <m:sSubPr>
            <m:ctrlPr>
              <w:ins w:id="119" w:author="景硕 张" w:date="2024-07-10T15:18:00Z">
                <w:rPr>
                  <w:rFonts w:ascii="Cambria Math" w:hAnsi="Cambria Math" w:cs="Times New Roman"/>
                  <w:i/>
                  <w:sz w:val="22"/>
                  <w:u w:val="single"/>
                </w:rPr>
              </w:ins>
            </m:ctrlPr>
          </m:sSubPr>
          <m:e>
            <m:r>
              <m:rPr/>
              <w:rPr/>
              <m:t>f</m:t>
            </m:r>
          </m:e>
          <m:sub>
            <m:r>
              <m:rPr/>
              <w:rPr/>
              <m:t>ce</m:t>
            </m:r>
          </m:sub>
        </m:sSub>
        <m:r>
          <m:rPr/>
          <w:rPr/>
          <m:t>=9.79 GHz</m:t>
        </m:r>
      </m:oMath>
      <w:ins w:id="42" w:author="景硕 张" w:date="2024-07-10T15:15:00Z">
        <w:r>
          <w:rPr>
            <w:rFonts w:ascii="Times New Roman" w:hAnsi="Times New Roman" w:cs="Times New Roman"/>
            <w:sz w:val="22"/>
            <w:u w:val="single"/>
            <w:rPrChange w:id="124" w:author="景硕 张" w:date="2024-07-10T15:24:00Z">
              <w:rPr>
                <w:rFonts w:ascii="Times New Roman" w:hAnsi="Times New Roman" w:cs="Times New Roman"/>
                <w:sz w:val="22"/>
                <w:szCs w:val="24"/>
              </w:rPr>
            </w:rPrChange>
          </w:rPr>
          <w:t>)</w:t>
        </w:r>
      </w:ins>
      <w:ins w:id="43" w:author="景硕 张" w:date="2024-07-10T15:33:00Z">
        <w:r>
          <w:rPr>
            <w:rFonts w:ascii="Times New Roman" w:hAnsi="Times New Roman" w:cs="Times New Roman"/>
            <w:sz w:val="22"/>
          </w:rPr>
          <w:t>. Since</w:t>
        </w:r>
      </w:ins>
      <w:ins w:id="44" w:author="景硕 张" w:date="2024-07-10T15:27:00Z">
        <w:r>
          <w:rPr>
            <w:rFonts w:ascii="Times New Roman" w:hAnsi="Times New Roman" w:cs="Times New Roman"/>
            <w:sz w:val="22"/>
          </w:rPr>
          <w:t xml:space="preserve"> </w:t>
        </w:r>
      </w:ins>
      <w:ins w:id="45" w:author="景硕 张" w:date="2024-07-10T15:20:00Z">
        <w:r>
          <w:rPr>
            <w:rFonts w:ascii="Times New Roman" w:hAnsi="Times New Roman" w:cs="Times New Roman"/>
            <w:sz w:val="22"/>
          </w:rPr>
          <w:t>the probe</w:t>
        </w:r>
      </w:ins>
      <w:ins w:id="46" w:author="景硕 张" w:date="2024-07-10T15:13:00Z">
        <w:r>
          <w:rPr>
            <w:rFonts w:ascii="Times New Roman" w:hAnsi="Times New Roman" w:cs="Times New Roman"/>
            <w:sz w:val="22"/>
          </w:rPr>
          <w:t xml:space="preserve"> frequency is much higher than the electron cyclotron frequency, the background noise level is very low.</w:t>
        </w:r>
      </w:ins>
      <w:ins w:id="47" w:author="景硕 张" w:date="2024-07-10T03:42:00Z">
        <w:r>
          <w:rPr>
            <w:rFonts w:ascii="Times New Roman" w:hAnsi="Times New Roman" w:cs="Times New Roman"/>
            <w:sz w:val="22"/>
          </w:rPr>
          <w:t xml:space="preserve"> </w:t>
        </w:r>
      </w:ins>
      <w:ins w:id="48" w:author="景硕 张" w:date="2024-07-10T15:33:00Z">
        <w:r>
          <w:rPr>
            <w:rFonts w:ascii="Times New Roman" w:hAnsi="Times New Roman" w:cs="Times New Roman"/>
            <w:sz w:val="22"/>
          </w:rPr>
          <w:t>Furthermore</w:t>
        </w:r>
      </w:ins>
      <w:ins w:id="49" w:author="景硕 张" w:date="2024-07-10T15:21:00Z">
        <w:r>
          <w:rPr>
            <w:rFonts w:ascii="Times New Roman" w:hAnsi="Times New Roman" w:cs="Times New Roman"/>
            <w:sz w:val="22"/>
          </w:rPr>
          <w:t>,</w:t>
        </w:r>
      </w:ins>
      <w:ins w:id="50" w:author="景硕 张" w:date="2024-07-10T15:34:00Z">
        <w:r>
          <w:rPr>
            <w:rFonts w:ascii="Times New Roman" w:hAnsi="Times New Roman" w:cs="Times New Roman"/>
            <w:sz w:val="22"/>
          </w:rPr>
          <w:t xml:space="preserve"> </w:t>
        </w:r>
      </w:ins>
      <w:ins w:id="51" w:author="景硕 张" w:date="2024-07-10T15:22:00Z">
        <w:r>
          <w:rPr>
            <w:rFonts w:ascii="Times New Roman" w:hAnsi="Times New Roman" w:cs="Times New Roman"/>
            <w:sz w:val="22"/>
          </w:rPr>
          <w:t xml:space="preserve">to further </w:t>
        </w:r>
      </w:ins>
      <w:ins w:id="52" w:author="景硕 张" w:date="2024-07-10T15:34:00Z">
        <w:r>
          <w:rPr>
            <w:rFonts w:ascii="Times New Roman" w:hAnsi="Times New Roman" w:cs="Times New Roman"/>
            <w:sz w:val="22"/>
          </w:rPr>
          <w:t>enhance</w:t>
        </w:r>
      </w:ins>
      <w:ins w:id="53" w:author="景硕 张" w:date="2024-07-10T15:22:00Z">
        <w:r>
          <w:rPr>
            <w:rFonts w:ascii="Times New Roman" w:hAnsi="Times New Roman" w:cs="Times New Roman"/>
            <w:sz w:val="22"/>
          </w:rPr>
          <w:t xml:space="preserve"> the signal-to-noise ratio</w:t>
        </w:r>
      </w:ins>
      <w:ins w:id="54" w:author="景硕 张" w:date="2024-07-10T03:42:00Z">
        <w:r>
          <w:rPr>
            <w:rFonts w:ascii="Times New Roman" w:hAnsi="Times New Roman" w:cs="Times New Roman"/>
            <w:sz w:val="22"/>
          </w:rPr>
          <w:t xml:space="preserve">, we have </w:t>
        </w:r>
      </w:ins>
      <w:ins w:id="55" w:author="景硕 张" w:date="2024-07-10T15:22:00Z">
        <w:r>
          <w:rPr>
            <w:rFonts w:ascii="Times New Roman" w:hAnsi="Times New Roman" w:cs="Times New Roman"/>
            <w:sz w:val="22"/>
          </w:rPr>
          <w:t xml:space="preserve">also </w:t>
        </w:r>
      </w:ins>
      <w:ins w:id="56" w:author="景硕 张" w:date="2024-07-10T03:42:00Z">
        <w:r>
          <w:rPr>
            <w:rFonts w:ascii="Times New Roman" w:hAnsi="Times New Roman" w:cs="Times New Roman"/>
            <w:sz w:val="22"/>
          </w:rPr>
          <w:t xml:space="preserve">carefully designed the electronic system for the receiving modules. </w:t>
        </w:r>
      </w:ins>
      <w:ins w:id="57" w:author="景硕 张" w:date="2024-07-10T15:34:00Z">
        <w:r>
          <w:rPr>
            <w:rFonts w:ascii="Times New Roman" w:hAnsi="Times New Roman" w:cs="Times New Roman"/>
            <w:sz w:val="22"/>
          </w:rPr>
          <w:t>Currently</w:t>
        </w:r>
      </w:ins>
      <w:ins w:id="58" w:author="景硕 张" w:date="2024-07-10T03:42:00Z">
        <w:r>
          <w:rPr>
            <w:rFonts w:ascii="Times New Roman" w:hAnsi="Times New Roman" w:cs="Times New Roman"/>
            <w:sz w:val="22"/>
          </w:rPr>
          <w:t xml:space="preserve">, relevant work is still being organized, and we look forward to your valuable suggestions when our design work is published. However, this part is beyond the scope of this study and indeed not suitable for inclusion in this paper, so we have </w:t>
        </w:r>
      </w:ins>
      <w:ins w:id="59" w:author="景硕 张" w:date="2024-07-10T15:35:00Z">
        <w:r>
          <w:rPr>
            <w:rFonts w:ascii="Times New Roman" w:hAnsi="Times New Roman" w:cs="Times New Roman"/>
            <w:sz w:val="22"/>
          </w:rPr>
          <w:t>omitted</w:t>
        </w:r>
      </w:ins>
      <w:ins w:id="60" w:author="景硕 张" w:date="2024-07-10T03:42:00Z">
        <w:r>
          <w:rPr>
            <w:rFonts w:ascii="Times New Roman" w:hAnsi="Times New Roman" w:cs="Times New Roman"/>
            <w:sz w:val="22"/>
          </w:rPr>
          <w:t xml:space="preserve"> the paragraph describing the design objectives of the CTS diagnostic system.</w:t>
        </w:r>
      </w:ins>
    </w:p>
    <w:p>
      <w:pPr>
        <w:spacing w:before="120"/>
        <w:ind/>
        <w:rPr>
          <w:rFonts w:ascii="Times New Roman" w:hAnsi="Times New Roman" w:cs="Times New Roman"/>
          <w:b/>
          <w:sz w:val="22"/>
          <w:u w:val="single"/>
        </w:rPr>
      </w:pPr>
      <w:r>
        <w:rPr>
          <w:rFonts w:ascii="Times New Roman" w:hAnsi="Times New Roman" w:cs="Times New Roman"/>
          <w:b/>
          <w:sz w:val="22"/>
          <w:u w:val="single"/>
        </w:rPr>
        <w:t>Comment 4</w:t>
      </w:r>
    </w:p>
    <w:p>
      <w:pPr>
        <w:ind w:firstLine="440" w:firstLineChars="200"/>
        <w:rPr>
          <w:rFonts w:ascii="Times New Roman" w:hAnsi="Times New Roman" w:cs="Times New Roman"/>
          <w:sz w:val="22"/>
          <w:szCs w:val="24"/>
        </w:rPr>
      </w:pPr>
      <w:r>
        <w:rPr>
          <w:rFonts w:ascii="Times New Roman" w:hAnsi="Times New Roman" w:cs="Times New Roman"/>
          <w:sz w:val="22"/>
          <w:szCs w:val="24"/>
        </w:rPr>
        <w:t>The noise which you applied to the synthetic spectra is very optimistic. How does the quality of inference change with increased noise?</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4</w:t>
      </w:r>
      <w:r>
        <w:rPr>
          <w:noProof/>
        </w:rPr>
        <w:t xml:space="preserve"> </w:t>
      </w:r>
    </w:p>
    <w:p>
      <w:pPr>
        <w:ind w:firstLine="440" w:firstLineChars="200"/>
        <w:rPr>
          <w:rFonts w:ascii="Times New Roman" w:hAnsi="Times New Roman" w:cs="Times New Roman"/>
          <w:sz w:val="22"/>
          <w:szCs w:val="24"/>
        </w:rPr>
      </w:pPr>
      <w:r>
        <w:rPr>
          <w:rFonts w:ascii="Times New Roman" w:hAnsi="Times New Roman" w:cs="Times New Roman"/>
          <w:sz w:val="22"/>
          <w:szCs w:val="24"/>
        </w:rPr>
        <w:t>We thank the Reviewer pointing out the problem of insufficient examples. We made the revisions in the last paragraph of section 5.</w:t>
      </w:r>
    </w:p>
    <w:p>
      <w:pPr>
        <w:ind w:firstLine="560" w:firstLineChars="200"/>
        <w:rPr>
          <w:rFonts w:ascii="Times New Roman" w:hAnsi="Times New Roman" w:cs="Times New Roman"/>
          <w:i/>
          <w:iCs/>
          <w:sz w:val="28"/>
          <w:szCs w:val="32"/>
        </w:rPr>
      </w:pPr>
      <w:r>
        <w:rPr>
          <w:rFonts w:ascii="Times New Roman" w:hAnsi="Times New Roman" w:cs="Times New Roman"/>
          <w:i/>
          <w:iCs/>
          <w:sz w:val="28"/>
          <w:szCs w:val="32"/>
        </w:rPr>
        <w:t>“</w:t>
      </w:r>
    </w:p>
    <w:p>
      <w:pPr>
        <w:pStyle w:val="000013"/>
        <w:spacing w:before="120" w:after="120" w:afterAutospacing="false"/>
        <w:ind/>
        <w:jc w:val="center"/>
        <w:rPr>
          <w:bCs/>
          <w:i/>
          <w:iCs/>
          <w:noProof/>
          <w:sz w:val="32"/>
          <w:szCs w:val="32"/>
        </w:rPr>
      </w:pPr>
      <w:r>
        <w:rPr>
          <w:i/>
          <w:iCs/>
          <w:noProof/>
          <w:sz w:val="32"/>
          <w:szCs w:val="32"/>
        </w:rPr>
        <w:drawing>
          <wp:inline distT="0" distB="0" distL="0" distR="0">
            <wp:extent cx="2451891" cy="2160000"/>
            <wp:effectExtent l="0" t="0" r="5715" b="0"/>
            <wp:docPr id="5" name="图形 1"/>
            <wp:cNvGraphicFramePr>
              <a:graphicFrameLocks noChangeAspect="true"/>
            </wp:cNvGraphicFramePr>
            <a:graphic>
              <a:graphicData uri="http://schemas.openxmlformats.org/drawingml/2006/picture">
                <pic:pic>
                  <pic:nvPicPr>
                    <pic:cNvPr id="6" name="图形 1"/>
                    <pic:cNvPicPr/>
                  </pic:nvPicPr>
                  <pic:blipFill>
                    <a:blip r:embed="rId9">
                      <a:extLst/>
                    </a:blip>
                    <a:stretch>
                      <a:fillRect/>
                    </a:stretch>
                  </pic:blipFill>
                  <pic:spPr>
                    <a:xfrm>
                      <a:off x="0" y="0"/>
                      <a:ext cx="2451891" cy="2160000"/>
                    </a:xfrm>
                    <a:prstGeom prst="rect">
                      <a:avLst/>
                    </a:prstGeom>
                    <a:ln>
                      <a:headEnd/>
                      <a:tailEnd/>
                    </a:ln>
                  </pic:spPr>
                </pic:pic>
              </a:graphicData>
            </a:graphic>
          </wp:inline>
        </w:drawing>
      </w:r>
    </w:p>
    <w:p>
      <w:pPr>
        <w:pStyle w:val="000013"/>
        <w:ind/>
        <w:jc w:val="both"/>
        <w:rPr>
          <w:bCs/>
          <w:i/>
          <w:iCs/>
          <w:noProof/>
          <w:sz w:val="22"/>
          <w:szCs w:val="22"/>
        </w:rPr>
      </w:pPr>
      <w:r>
        <w:rPr>
          <w:bCs/>
          <w:i/>
          <w:iCs/>
          <w:noProof/>
          <w:sz w:val="22"/>
          <w:szCs w:val="22"/>
        </w:rPr>
        <w:t xml:space="preserve">Fig. 6. The spectral density </w:t>
      </w:r>
      <m:oMath>
        <m:r>
          <m:rPr/>
          <w:rPr>
            <w:rFonts w:ascii="Cambria Math" w:hAnsi="Cambria Math"/>
            <w:noProof/>
            <w:sz w:val="22"/>
            <w:szCs w:val="22"/>
          </w:rPr>
          <m:t>S</m:t>
        </m:r>
        <m:d>
          <m:dPr>
            <m:ctrlPr>
              <w:rPr>
                <w:rFonts w:ascii="Cambria Math" w:hAnsi="Cambria Math"/>
                <w:bCs/>
                <w:i/>
                <w:iCs/>
                <w:noProof/>
                <w:sz w:val="22"/>
                <w:szCs w:val="22"/>
              </w:rPr>
            </m:ctrlPr>
          </m:dPr>
          <m:e>
            <m:acc>
              <m:accPr>
                <m:chr m:val="⃑"/>
                <m:ctrlPr>
                  <w:rPr>
                    <w:rFonts w:ascii="Cambria Math" w:hAnsi="Cambria Math"/>
                    <w:bCs/>
                    <w:i/>
                    <w:iCs/>
                    <w:noProof/>
                    <w:sz w:val="22"/>
                    <w:szCs w:val="22"/>
                  </w:rPr>
                </m:ctrlPr>
              </m:accPr>
              <m:e>
                <m:r>
                  <m:rPr/>
                  <w:rPr>
                    <w:rFonts w:ascii="Cambria Math" w:hAnsi="Cambria Math"/>
                    <w:noProof/>
                    <w:sz w:val="22"/>
                    <w:szCs w:val="22"/>
                  </w:rPr>
                  <m:t>k</m:t>
                </m:r>
              </m:e>
            </m:acc>
            <m:r>
              <m:rPr/>
              <w:rPr>
                <w:rFonts w:ascii="Cambria Math" w:hAnsi="Cambria Math"/>
                <w:noProof/>
                <w:sz w:val="22"/>
                <w:szCs w:val="22"/>
              </w:rPr>
              <m:t>,f</m:t>
            </m:r>
          </m:e>
        </m:d>
      </m:oMath>
      <w:r>
        <w:rPr>
          <w:bCs/>
          <w:i/>
          <w:iCs/>
          <w:noProof/>
          <w:sz w:val="22"/>
          <w:szCs w:val="22"/>
        </w:rPr>
        <w:t xml:space="preserve"> with and without </w:t>
      </w:r>
      <w:commentRangeStart w:id="0"/>
      <w:r>
        <w:rPr>
          <w:bCs/>
          <w:i/>
          <w:iCs/>
          <w:noProof/>
          <w:sz w:val="22"/>
          <w:szCs w:val="22"/>
        </w:rPr>
        <w:t>color</w:t>
      </w:r>
      <w:commentRangeEnd w:id="0"/>
      <w:r>
        <w:rPr>
          <w:rStyle w:val="000017"/>
          <w:rFonts w:asciiTheme="minorHAnsi" w:hAnsiTheme="minorHAnsi" w:eastAsiaTheme="minorEastAsia" w:cstheme="minorBidi"/>
          <w:kern w:val="2"/>
          <w:lang w:eastAsia="zh-CN"/>
        </w:rPr>
        <w:commentReference w:id="0"/>
      </w:r>
      <w:ins w:id="61" w:author="景硕 张" w:date="2024-07-10T15:01:00Z">
        <w:r>
          <w:rPr>
            <w:rFonts w:hint="eastAsia"/>
            <w:bCs/>
            <w:i/>
            <w:iCs/>
            <w:noProof/>
            <w:sz w:val="22"/>
            <w:szCs w:val="22"/>
            <w:lang w:eastAsia="zh-CN"/>
          </w:rPr>
          <w:t>ed</w:t>
        </w:r>
      </w:ins>
      <w:r>
        <w:rPr>
          <w:bCs/>
          <w:i/>
          <w:iCs/>
          <w:noProof/>
          <w:sz w:val="22"/>
          <w:szCs w:val="22"/>
          <w:highlight w:val="green"/>
          <w:rPrChange w:id="145" w:author="景硕 张" w:date="2024-07-10T11:07:00Z">
            <w:rPr>
              <w:bCs/>
              <w:i/>
              <w:iCs/>
              <w:noProof/>
              <w:sz w:val="22"/>
              <w:szCs w:val="22"/>
            </w:rPr>
          </w:rPrChange>
        </w:rPr>
        <w:t xml:space="preserve"> noise</w:t>
      </w:r>
      <w:r>
        <w:rPr>
          <w:bCs/>
          <w:i/>
          <w:iCs/>
          <w:noProof/>
          <w:sz w:val="22"/>
          <w:szCs w:val="22"/>
        </w:rPr>
        <w:t xml:space="preserve"> normalized to their mean value versus frequency shift. The plasma parameters are the same as in those used in Fig. 3.</w:t>
      </w:r>
    </w:p>
    <w:p>
      <w:pPr>
        <w:pStyle w:val="000013"/>
        <w:spacing w:before="120" w:after="120" w:afterAutospacing="false"/>
        <w:ind/>
        <w:jc w:val="center"/>
        <w:rPr>
          <w:bCs/>
          <w:i/>
          <w:iCs/>
          <w:noProof/>
          <w:sz w:val="32"/>
          <w:szCs w:val="32"/>
        </w:rPr>
      </w:pPr>
      <w:r>
        <w:rPr>
          <w:i/>
          <w:iCs/>
          <w:noProof/>
          <w:sz w:val="32"/>
          <w:szCs w:val="32"/>
        </w:rPr>
        <w:drawing>
          <wp:inline distT="0" distB="0" distL="0" distR="0">
            <wp:extent cx="2455200" cy="2159991"/>
            <wp:effectExtent l="0" t="0" r="2540" b="0"/>
            <wp:docPr id="8" name="图形 7"/>
            <wp:cNvGraphicFramePr>
              <a:graphicFrameLocks noChangeAspect="true"/>
            </wp:cNvGraphicFramePr>
            <a:graphic>
              <a:graphicData uri="http://schemas.openxmlformats.org/drawingml/2006/picture">
                <pic:pic>
                  <pic:nvPicPr>
                    <pic:cNvPr id="9" name="图形 7"/>
                    <pic:cNvPicPr/>
                  </pic:nvPicPr>
                  <pic:blipFill>
                    <a:blip r:embed="rId10">
                      <a:extLst/>
                    </a:blip>
                    <a:stretch>
                      <a:fillRect/>
                    </a:stretch>
                  </pic:blipFill>
                  <pic:spPr>
                    <a:xfrm>
                      <a:off x="0" y="0"/>
                      <a:ext cx="2455200" cy="2159991"/>
                    </a:xfrm>
                    <a:prstGeom prst="rect">
                      <a:avLst/>
                    </a:prstGeom>
                    <a:ln>
                      <a:headEnd/>
                      <a:tailEnd/>
                    </a:ln>
                  </pic:spPr>
                </pic:pic>
              </a:graphicData>
            </a:graphic>
          </wp:inline>
        </w:drawing>
      </w:r>
    </w:p>
    <w:p>
      <w:pPr>
        <w:pStyle w:val="000013"/>
        <w:ind/>
        <w:jc w:val="both"/>
        <w:rPr>
          <w:bCs/>
          <w:i/>
          <w:iCs/>
          <w:noProof/>
          <w:sz w:val="22"/>
          <w:szCs w:val="22"/>
        </w:rPr>
      </w:pPr>
      <w:r>
        <w:rPr>
          <w:bCs/>
          <w:i/>
          <w:iCs/>
          <w:noProof/>
          <w:sz w:val="22"/>
          <w:szCs w:val="22"/>
        </w:rPr>
        <w:t xml:space="preserve">Fig. 7. The spectral density </w:t>
      </w:r>
      <m:oMath>
        <m:r>
          <m:rPr/>
          <w:rPr>
            <w:rFonts w:ascii="Cambria Math" w:hAnsi="Cambria Math"/>
            <w:noProof/>
            <w:sz w:val="22"/>
            <w:szCs w:val="22"/>
          </w:rPr>
          <m:t>S</m:t>
        </m:r>
        <m:d>
          <m:dPr>
            <m:ctrlPr>
              <w:rPr>
                <w:rFonts w:ascii="Cambria Math" w:hAnsi="Cambria Math"/>
                <w:bCs/>
                <w:i/>
                <w:iCs/>
                <w:noProof/>
                <w:sz w:val="22"/>
                <w:szCs w:val="22"/>
              </w:rPr>
            </m:ctrlPr>
          </m:dPr>
          <m:e>
            <m:acc>
              <m:accPr>
                <m:chr m:val="⃑"/>
                <m:ctrlPr>
                  <w:rPr>
                    <w:rFonts w:ascii="Cambria Math" w:hAnsi="Cambria Math"/>
                    <w:bCs/>
                    <w:i/>
                    <w:iCs/>
                    <w:noProof/>
                    <w:sz w:val="22"/>
                    <w:szCs w:val="22"/>
                  </w:rPr>
                </m:ctrlPr>
              </m:accPr>
              <m:e>
                <m:r>
                  <m:rPr/>
                  <w:rPr>
                    <w:rFonts w:ascii="Cambria Math" w:hAnsi="Cambria Math"/>
                    <w:noProof/>
                    <w:sz w:val="22"/>
                    <w:szCs w:val="22"/>
                  </w:rPr>
                  <m:t>k</m:t>
                </m:r>
              </m:e>
            </m:acc>
            <m:r>
              <m:rPr/>
              <w:rPr>
                <w:rFonts w:ascii="Cambria Math" w:hAnsi="Cambria Math"/>
                <w:noProof/>
                <w:sz w:val="22"/>
                <w:szCs w:val="22"/>
              </w:rPr>
              <m:t>,f</m:t>
            </m:r>
          </m:e>
        </m:d>
      </m:oMath>
      <w:r>
        <w:rPr>
          <w:bCs/>
          <w:i/>
          <w:iCs/>
          <w:noProof/>
          <w:sz w:val="22"/>
          <w:szCs w:val="22"/>
        </w:rPr>
        <w:t xml:space="preserve"> with and without white noise normalized to their mean value versus frequency shift. The plasma parameters are the same as in those used in Fig. 3.</w:t>
      </w:r>
    </w:p>
    <w:tbl>
      <w:tblPr>
        <w:tblStyle w:val="000012"/>
        <w:tblW w:w="0" w:type="auto"/>
        <w:jc w:val="center"/>
        <w:tblLook w:firstRow="true" w:lastRow="false" w:firstColumn="true" w:lastColumn="false" w:noHBand="false" w:noVBand="true" w:val="04A0"/>
      </w:tblPr>
      <w:tblGrid>
        <w:gridCol w:w="948"/>
        <w:gridCol w:w="1258"/>
        <w:gridCol w:w="1258"/>
        <w:gridCol w:w="1258"/>
      </w:tblGrid>
      <w:tr>
        <w:trPr>
          <w:wBefore/>
          <w:trHeight w:val="444"/>
          <w:jc w:val="center"/>
        </w:trPr>
        <w:tc>
          <w:tcPr>
            <w:tcW w:w="948" w:type="dxa"/>
            <w:vAlign w:val="center"/>
          </w:tcPr>
          <w:p>
            <w:pPr>
              <w:pStyle w:val="000013"/>
              <w:spacing w:before="0" w:beforeAutospacing="false" w:after="0" w:afterAutospacing="false"/>
              <w:ind/>
              <w:jc w:val="center"/>
              <w:rPr>
                <w:bCs/>
                <w:i/>
                <w:iCs/>
                <w:color w:val="000000" w:themeColor="text1"/>
                <w:spacing w:val="-2"/>
                <w:sz w:val="22"/>
                <w:szCs w:val="22"/>
                <w:lang w:eastAsia="zh-CN"/>
              </w:rPr>
            </w:pPr>
            <w:r>
              <w:rPr>
                <w:bCs/>
                <w:i/>
                <w:iCs/>
                <w:color w:val="000000" w:themeColor="text1"/>
                <w:spacing w:val="-2"/>
                <w:sz w:val="22"/>
                <w:szCs w:val="22"/>
                <w:lang w:eastAsia="zh-CN"/>
              </w:rPr>
              <w:t>Noise</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Maximum</w:t>
            </w:r>
          </w:p>
          <w:p>
            <w:pPr>
              <w:pStyle w:val="000013"/>
              <w:spacing w:before="0" w:beforeAutospacing="false" w:after="0" w:afterAutospacing="false"/>
              <w:ind/>
              <w:jc w:val="center"/>
              <w:rPr>
                <w:bCs/>
                <w:i/>
                <w:iCs/>
                <w:color w:val="000000" w:themeColor="text1"/>
                <w:spacing w:val="-2"/>
                <w:sz w:val="22"/>
                <w:szCs w:val="22"/>
                <w:lang w:eastAsia="zh-CN"/>
              </w:rPr>
            </w:pPr>
            <w:r>
              <w:rPr>
                <w:bCs/>
                <w:i/>
                <w:iCs/>
                <w:color w:val="000000" w:themeColor="text1"/>
                <w:spacing w:val="-2"/>
                <w:sz w:val="22"/>
                <w:szCs w:val="22"/>
                <w:lang w:eastAsia="zh-CN"/>
              </w:rPr>
              <w:t>(keV)</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Minimum</w:t>
            </w:r>
          </w:p>
          <w:p>
            <w:pPr>
              <w:pStyle w:val="000013"/>
              <w:spacing w:before="0" w:beforeAutospacing="false" w:after="0" w:afterAutospacing="false"/>
              <w:ind/>
              <w:jc w:val="center"/>
              <w:rPr>
                <w:bCs/>
                <w:i/>
                <w:iCs/>
                <w:color w:val="000000" w:themeColor="text1"/>
                <w:spacing w:val="-2"/>
                <w:sz w:val="22"/>
                <w:szCs w:val="22"/>
                <w:lang w:eastAsia="zh-CN"/>
              </w:rPr>
            </w:pPr>
            <w:r>
              <w:rPr>
                <w:bCs/>
                <w:i/>
                <w:iCs/>
                <w:color w:val="000000" w:themeColor="text1"/>
                <w:spacing w:val="-2"/>
                <w:sz w:val="22"/>
                <w:szCs w:val="22"/>
                <w:lang w:eastAsia="zh-CN"/>
              </w:rPr>
              <w:t>(keV)</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Average</w:t>
            </w:r>
          </w:p>
          <w:p>
            <w:pPr>
              <w:pStyle w:val="000013"/>
              <w:spacing w:before="0" w:beforeAutospacing="false" w:after="0" w:afterAutospacing="false"/>
              <w:ind/>
              <w:jc w:val="center"/>
              <w:rPr>
                <w:bCs/>
                <w:i/>
                <w:iCs/>
                <w:color w:val="000000" w:themeColor="text1"/>
                <w:spacing w:val="-2"/>
                <w:sz w:val="22"/>
                <w:szCs w:val="22"/>
                <w:lang w:eastAsia="zh-CN"/>
              </w:rPr>
            </w:pPr>
            <w:r>
              <w:rPr>
                <w:bCs/>
                <w:i/>
                <w:iCs/>
                <w:color w:val="000000" w:themeColor="text1"/>
                <w:spacing w:val="-2"/>
                <w:sz w:val="22"/>
                <w:szCs w:val="22"/>
                <w:lang w:eastAsia="zh-CN"/>
              </w:rPr>
              <w:t>(keV)</w:t>
            </w:r>
          </w:p>
        </w:tc>
      </w:tr>
      <w:tr>
        <w:trPr>
          <w:wBefore/>
          <w:trHeight w:val="267"/>
          <w:jc w:val="center"/>
        </w:trPr>
        <w:tc>
          <w:tcPr>
            <w:tcW w:w="948" w:type="dxa"/>
            <w:vAlign w:val="center"/>
          </w:tcPr>
          <w:p>
            <w:pPr>
              <w:pStyle w:val="000013"/>
              <w:spacing w:before="0" w:beforeAutospacing="false" w:after="0" w:afterAutospacing="false"/>
              <w:ind/>
              <w:jc w:val="center"/>
              <w:rPr>
                <w:bCs/>
                <w:i/>
                <w:iCs/>
                <w:color w:val="000000" w:themeColor="text1"/>
                <w:spacing w:val="-2"/>
                <w:sz w:val="22"/>
                <w:szCs w:val="22"/>
                <w:lang w:eastAsia="zh-CN"/>
              </w:rPr>
            </w:pPr>
            <w:r>
              <w:rPr>
                <w:bCs/>
                <w:i/>
                <w:iCs/>
                <w:color w:val="000000" w:themeColor="text1"/>
                <w:spacing w:val="-2"/>
                <w:sz w:val="22"/>
                <w:szCs w:val="22"/>
                <w:lang w:eastAsia="zh-CN"/>
              </w:rPr>
              <w:t>Color</w:t>
            </w:r>
            <w:ins w:id="62" w:author="景硕 张" w:date="2024-07-10T17:12:00Z">
              <w:r>
                <w:rPr>
                  <w:bCs/>
                  <w:i/>
                  <w:iCs/>
                  <w:color w:val="000000" w:themeColor="text1"/>
                  <w:spacing w:val="-2"/>
                  <w:sz w:val="22"/>
                  <w:szCs w:val="22"/>
                  <w:lang w:eastAsia="zh-CN"/>
                </w:rPr>
                <w:t>ed</w:t>
              </w:r>
            </w:ins>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1.136</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1.011</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z w:val="22"/>
                <w:szCs w:val="22"/>
              </w:rPr>
              <w:t>1.082</w:t>
            </w:r>
          </w:p>
        </w:tc>
      </w:tr>
      <w:tr>
        <w:trPr>
          <w:wBefore/>
          <w:trHeight w:val="271"/>
          <w:jc w:val="center"/>
        </w:trPr>
        <w:tc>
          <w:tcPr>
            <w:tcW w:w="948" w:type="dxa"/>
            <w:vAlign w:val="center"/>
          </w:tcPr>
          <w:p>
            <w:pPr>
              <w:pStyle w:val="000013"/>
              <w:spacing w:before="0" w:beforeAutospacing="false" w:after="0" w:afterAutospacing="false"/>
              <w:ind/>
              <w:jc w:val="center"/>
              <w:rPr>
                <w:bCs/>
                <w:i/>
                <w:iCs/>
                <w:color w:val="000000" w:themeColor="text1"/>
                <w:spacing w:val="-2"/>
                <w:sz w:val="22"/>
                <w:szCs w:val="22"/>
                <w:lang w:eastAsia="zh-CN"/>
              </w:rPr>
            </w:pPr>
            <w:r>
              <w:rPr>
                <w:bCs/>
                <w:i/>
                <w:iCs/>
                <w:color w:val="000000" w:themeColor="text1"/>
                <w:spacing w:val="-2"/>
                <w:sz w:val="22"/>
                <w:szCs w:val="22"/>
                <w:lang w:eastAsia="zh-CN"/>
              </w:rPr>
              <w:t>White</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1.068</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0.971</w:t>
            </w:r>
          </w:p>
        </w:tc>
        <w:tc>
          <w:tcPr>
            <w:tcW w:w="1258" w:type="dxa"/>
            <w:vAlign w:val="center"/>
          </w:tcPr>
          <w:p>
            <w:pPr>
              <w:pStyle w:val="000013"/>
              <w:spacing w:before="0" w:beforeAutospacing="false" w:after="0" w:afterAutospacing="false"/>
              <w:ind/>
              <w:jc w:val="center"/>
              <w:rPr>
                <w:bCs/>
                <w:i/>
                <w:iCs/>
                <w:color w:val="000000" w:themeColor="text1"/>
                <w:spacing w:val="-2"/>
                <w:sz w:val="22"/>
                <w:szCs w:val="22"/>
              </w:rPr>
            </w:pPr>
            <w:r>
              <w:rPr>
                <w:bCs/>
                <w:i/>
                <w:iCs/>
                <w:color w:val="000000" w:themeColor="text1"/>
                <w:spacing w:val="-2"/>
                <w:sz w:val="22"/>
                <w:szCs w:val="22"/>
              </w:rPr>
              <w:t>1.027</w:t>
            </w:r>
          </w:p>
        </w:tc>
      </w:tr>
    </w:tbl>
    <w:p>
      <w:pPr>
        <w:pStyle w:val="000013"/>
        <w:shd w:val="clear" w:color="auto" w:fill="FFFFFF"/>
        <w:spacing w:before="120" w:after="120"/>
        <w:ind/>
        <w:jc w:val="both"/>
        <w:rPr>
          <w:bCs/>
          <w:i/>
          <w:iCs/>
          <w:color w:val="000000" w:themeColor="text1"/>
          <w:spacing w:val="-2"/>
          <w:sz w:val="20"/>
          <w:szCs w:val="20"/>
          <w:lang w:eastAsia="zh-CN"/>
        </w:rPr>
      </w:pPr>
      <w:r>
        <w:rPr>
          <w:bCs/>
          <w:i/>
          <w:iCs/>
          <w:color w:val="000000" w:themeColor="text1"/>
          <w:spacing w:val="-2"/>
          <w:sz w:val="20"/>
          <w:szCs w:val="20"/>
          <w:lang w:eastAsia="zh-CN"/>
        </w:rPr>
        <w:t xml:space="preserve">Table 5. </w:t>
      </w:r>
      <w:r>
        <w:rPr>
          <w:bCs/>
          <w:i/>
          <w:iCs/>
          <w:color w:val="000000" w:themeColor="text1"/>
          <w:sz w:val="20"/>
          <w:szCs w:val="20"/>
        </w:rPr>
        <w:t>The calculation results of ion temperature using GA with MFSS for two different noises.</w:t>
      </w:r>
    </w:p>
    <w:p>
      <w:pPr>
        <w:spacing w:before="120"/>
        <w:ind w:firstLine="440" w:firstLineChars="200"/>
        <w:rPr>
          <w:rFonts w:ascii="Times New Roman" w:hAnsi="Times New Roman" w:cs="Times New Roman"/>
          <w:bCs/>
          <w:i/>
          <w:iCs/>
          <w:color w:val="000000" w:themeColor="text1"/>
          <w:sz w:val="22"/>
          <w:u w:val="single"/>
        </w:rPr>
      </w:pPr>
      <w:r>
        <w:rPr>
          <w:rFonts w:ascii="Times New Roman" w:hAnsi="Times New Roman" w:cs="Times New Roman"/>
          <w:bCs/>
          <w:i/>
          <w:iCs/>
          <w:color w:val="000000" w:themeColor="text1"/>
          <w:sz w:val="22"/>
          <w:u w:val="single"/>
        </w:rPr>
        <w:t xml:space="preserve">In order to test the robustness of the improved GA under different noises, we have added two additional cases. Case I is to increase the </w:t>
      </w:r>
      <w:ins w:id="63" w:author="景硕 张" w:date="2024-07-10T03:42:00Z">
        <w:r>
          <w:rPr>
            <w:rFonts w:ascii="Times New Roman" w:hAnsi="Times New Roman" w:cs="Times New Roman"/>
            <w:bCs/>
            <w:i/>
            <w:iCs/>
            <w:color w:val="000000" w:themeColor="text1"/>
            <w:sz w:val="22"/>
            <w:u w:val="single"/>
          </w:rPr>
          <w:t>color</w:t>
        </w:r>
      </w:ins>
      <w:ins w:id="64" w:author="景硕 张" w:date="2024-07-10T15:01:00Z">
        <w:r>
          <w:rPr>
            <w:rFonts w:ascii="Times New Roman" w:hAnsi="Times New Roman" w:cs="Times New Roman"/>
            <w:bCs/>
            <w:i/>
            <w:iCs/>
            <w:color w:val="000000" w:themeColor="text1"/>
            <w:sz w:val="22"/>
            <w:u w:val="single"/>
          </w:rPr>
          <w:t>ed</w:t>
        </w:r>
      </w:ins>
      <w:ins w:id="65" w:author="景硕 张" w:date="2024-07-10T03:42:00Z">
        <w:r>
          <w:rPr>
            <w:rFonts w:ascii="Times New Roman" w:hAnsi="Times New Roman" w:cs="Times New Roman"/>
            <w:bCs/>
            <w:i/>
            <w:iCs/>
            <w:color w:val="000000" w:themeColor="text1"/>
            <w:sz w:val="22"/>
            <w:u w:val="single"/>
          </w:rPr>
          <w:t xml:space="preserve"> noise in formula (3) </w:t>
        </w:r>
      </w:ins>
      <w:del w:id="66" w:author="景硕 张" w:date="2024-07-10T03:42:00Z">
        <w:r>
          <w:rPr>
            <w:rFonts w:ascii="Times New Roman" w:hAnsi="Times New Roman" w:cs="Times New Roman"/>
            <w:bCs/>
            <w:i/>
            <w:iCs/>
            <w:color w:val="000000" w:themeColor="text1"/>
            <w:sz w:val="22"/>
            <w:highlight w:val="green"/>
            <w:u w:val="single"/>
            <w:rPrChange w:id="151" w:author="jinlin xie" w:date="2024-07-09T18:53:00Z">
              <w:rPr>
                <w:rFonts w:ascii="Times New Roman" w:hAnsi="Times New Roman" w:cs="Times New Roman"/>
                <w:bCs/>
                <w:i/>
                <w:iCs/>
                <w:color w:val="000000" w:themeColor="text1"/>
                <w:sz w:val="22"/>
                <w:u w:val="single"/>
              </w:rPr>
            </w:rPrChange>
          </w:rPr>
          <w:delText>Color noise</w:delText>
        </w:r>
      </w:del>
      <w:r>
        <w:rPr>
          <w:rFonts w:ascii="Times New Roman" w:hAnsi="Times New Roman" w:cs="Times New Roman"/>
          <w:bCs/>
          <w:i/>
          <w:iCs/>
          <w:color w:val="000000" w:themeColor="text1"/>
          <w:sz w:val="22"/>
          <w:u w:val="single"/>
        </w:rPr>
        <w:t xml:space="preserve"> to 50% as shown in Fig 6, and Case II is to add white noise equivalent to 50% of the average of the spectral as shown in Fig 7. The calculation results for these two cases are shown in Table 5, the maximum value calculated is 1.136 keV and the average value is 1.082 keV for colored noise, the maximum value calculated is 1.066 keV and the average value is 1.036 keV for white noise. Even under such adverse signal conditions, the improved GA can still obtain relatively satisfactory results, proving that it indeed has a certain level of robustness. Furthermore, the improved GA seems to exhibit enhanced robustness when confronted with white noise perturbations</w:t>
      </w:r>
      <w:r>
        <w:rPr>
          <w:rFonts w:hint="eastAsia" w:ascii="Times New Roman" w:hAnsi="Times New Roman" w:cs="Times New Roman"/>
          <w:bCs/>
          <w:i/>
          <w:iCs/>
          <w:color w:val="000000" w:themeColor="text1"/>
          <w:sz w:val="22"/>
          <w:u w:val="single"/>
        </w:rPr>
        <w:t>.</w:t>
      </w:r>
      <w:r>
        <w:rPr>
          <w:rFonts w:ascii="Times New Roman" w:hAnsi="Times New Roman" w:cs="Times New Roman"/>
          <w:bCs/>
          <w:i/>
          <w:iCs/>
          <w:color w:val="000000" w:themeColor="text1"/>
          <w:sz w:val="22"/>
          <w:u w:val="single"/>
        </w:rPr>
        <w:t xml:space="preserve"> </w:t>
      </w:r>
      <w:bookmarkStart w:id="8" w:name="_Hlk171349346"/>
      <w:r>
        <w:rPr>
          <w:rFonts w:hint="eastAsia" w:ascii="Times New Roman" w:hAnsi="Times New Roman" w:cs="Times New Roman"/>
          <w:bCs/>
          <w:i/>
          <w:iCs/>
          <w:color w:val="000000" w:themeColor="text1"/>
          <w:sz w:val="22"/>
          <w:u w:val="single"/>
        </w:rPr>
        <w:t>A</w:t>
      </w:r>
      <w:r>
        <w:rPr>
          <w:rFonts w:ascii="Times New Roman" w:hAnsi="Times New Roman" w:cs="Times New Roman"/>
          <w:bCs/>
          <w:i/>
          <w:iCs/>
          <w:color w:val="000000" w:themeColor="text1"/>
          <w:sz w:val="22"/>
          <w:u w:val="single"/>
        </w:rPr>
        <w:t xml:space="preserve"> more comprehensive dataset is imperative for rigorous validation and analysis.”</w:t>
      </w:r>
      <w:bookmarkEnd w:id="8"/>
    </w:p>
    <w:p>
      <w:pPr>
        <w:spacing w:before="120"/>
        <w:ind/>
        <w:rPr>
          <w:rFonts w:ascii="Times New Roman" w:hAnsi="Times New Roman" w:cs="Times New Roman"/>
          <w:b/>
          <w:sz w:val="22"/>
          <w:u w:val="single"/>
        </w:rPr>
      </w:pPr>
      <w:r>
        <w:rPr>
          <w:rFonts w:ascii="Times New Roman" w:hAnsi="Times New Roman" w:cs="Times New Roman"/>
          <w:b/>
          <w:sz w:val="22"/>
          <w:u w:val="single"/>
        </w:rPr>
        <w:t>Comment 5</w:t>
      </w:r>
    </w:p>
    <w:p>
      <w:pPr>
        <w:ind w:firstLine="440" w:firstLineChars="200"/>
        <w:rPr>
          <w:rFonts w:ascii="Times New Roman" w:hAnsi="Times New Roman" w:cs="Times New Roman"/>
          <w:sz w:val="22"/>
          <w:szCs w:val="24"/>
        </w:rPr>
      </w:pPr>
      <w:r>
        <w:rPr>
          <w:rFonts w:ascii="Times New Roman" w:hAnsi="Times New Roman" w:cs="Times New Roman"/>
          <w:sz w:val="22"/>
          <w:szCs w:val="24"/>
        </w:rPr>
        <w:t>How is your GA better than other methods used in Bayesian analysis? Some methods like simulated annealing allow convergence in the global minimum, which seems to be challenging for the GAs.</w:t>
      </w:r>
    </w:p>
    <w:p>
      <w:pPr>
        <w:spacing w:before="120"/>
        <w:ind/>
        <w:rPr>
          <w:rFonts w:ascii="Times New Roman" w:hAnsi="Times New Roman" w:cs="Times New Roman"/>
          <w:b/>
          <w:sz w:val="22"/>
          <w:u w:val="single"/>
        </w:rPr>
      </w:pPr>
      <w:r>
        <w:rPr>
          <w:rFonts w:ascii="Times New Roman" w:hAnsi="Times New Roman" w:cs="Times New Roman"/>
          <w:b/>
          <w:sz w:val="22"/>
          <w:u w:val="single"/>
        </w:rPr>
        <w:t>Reply and Revision 5</w:t>
      </w:r>
    </w:p>
    <w:p>
      <w:pPr>
        <w:ind w:firstLine="440" w:firstLineChars="200"/>
        <w:rPr>
          <w:rFonts w:ascii="Times New Roman" w:hAnsi="Times New Roman" w:cs="Times New Roman"/>
          <w:sz w:val="22"/>
        </w:rPr>
      </w:pPr>
      <w:r>
        <w:rPr>
          <w:rFonts w:ascii="Times New Roman" w:hAnsi="Times New Roman" w:cs="Times New Roman"/>
          <w:sz w:val="22"/>
        </w:rPr>
        <w:t>We thank the Reviewer pointing out the challenges faced by our improved genetic algorithm. These questions are of great practical significance.</w:t>
      </w:r>
    </w:p>
    <w:p>
      <w:pPr>
        <w:pStyle w:val="00000f"/>
        <w:numPr>
          <w:ilvl w:val="0"/>
          <w:numId w:val="2"/>
        </w:numPr>
        <w:ind w:firstLineChars="0"/>
        <w:rPr>
          <w:rFonts w:ascii="Times New Roman" w:hAnsi="Times New Roman" w:cs="Times New Roman"/>
          <w:sz w:val="22"/>
        </w:rPr>
      </w:pPr>
      <w:r>
        <w:rPr>
          <w:rFonts w:ascii="Times New Roman" w:hAnsi="Times New Roman" w:cs="Times New Roman"/>
          <w:sz w:val="22"/>
        </w:rPr>
        <w:t>“How is your GA better than other methods used in Bayesian analysis?”</w:t>
      </w:r>
    </w:p>
    <w:p>
      <w:pPr>
        <w:pStyle w:val="00000f"/>
        <w:ind w:left="360" w:firstLine="0" w:firstLineChars="0"/>
        <w:rPr>
          <w:rFonts w:ascii="Times New Roman" w:hAnsi="Times New Roman" w:cs="Times New Roman"/>
          <w:sz w:val="22"/>
        </w:rPr>
      </w:pPr>
      <w:r>
        <w:rPr>
          <w:rFonts w:ascii="Times New Roman" w:hAnsi="Times New Roman" w:cs="Times New Roman"/>
          <w:sz w:val="22"/>
        </w:rPr>
        <w:t>Genetic algorithm can explore multiple potential solutions simultaneously in the solution space by simulating natural selection and genetic processes, thereby increasing the probability of finding the global optimal solution. It is particularly suitable for solving optimization problems with multiple local optima or multimodality. And we improved the accuracy of the target parameters by constructing the fitness function of GA. Although Bayesian estimation also has certain global search capabilities, genetic algorithms perform more prominently in global search. Secondly, Bayesian estimation relies on prior knowledge during the updating process. If prior knowledge is inaccurate, the performance of Bayesian estimation may be affected.</w:t>
      </w:r>
    </w:p>
    <w:p>
      <w:pPr>
        <w:pStyle w:val="00000f"/>
        <w:numPr>
          <w:ilvl w:val="0"/>
          <w:numId w:val="2"/>
        </w:numPr>
        <w:ind w:firstLineChars="0"/>
        <w:rPr>
          <w:rFonts w:ascii="Times New Roman" w:hAnsi="Times New Roman" w:cs="Times New Roman"/>
          <w:sz w:val="22"/>
        </w:rPr>
      </w:pPr>
      <w:r>
        <w:rPr>
          <w:rFonts w:ascii="Times New Roman" w:hAnsi="Times New Roman" w:cs="Times New Roman"/>
          <w:sz w:val="22"/>
        </w:rPr>
        <w:t>“Some methods like simulated annealing allow convergence in the global minimum, which seems to be challenging for the GAs.”</w:t>
      </w:r>
    </w:p>
    <w:p>
      <w:pPr>
        <w:pStyle w:val="00000f"/>
        <w:ind w:left="360" w:firstLine="0" w:firstLineChars="0"/>
        <w:rPr>
          <w:rFonts w:ascii="Times New Roman" w:hAnsi="Times New Roman" w:cs="Times New Roman"/>
          <w:sz w:val="22"/>
        </w:rPr>
      </w:pPr>
      <w:r>
        <w:rPr>
          <w:rFonts w:ascii="Times New Roman" w:hAnsi="Times New Roman" w:cs="Times New Roman"/>
          <w:sz w:val="22"/>
        </w:rPr>
        <w:t>Indeed, the GAs are now facing challenges from these algorithms. However, the GAs still play an important role in many fields, mainly because 1) the GAs deal with multiple individuals in a population, so they are naturally suitable for parallel processing. In the context of modern computer hardware development, this feature enables genetic algorithms to effectively utilize multi-core processors to accelerate computation; 2) the GAs has strong scalability and flexibility, making them easy to combine with other algorithms or technologies to improve performance. For example, the GAs can be combined with simulated annealing algorithms, Tabu search algorithms, etc. to form hybrid optimization algorithms</w:t>
      </w:r>
      <w:r>
        <w:rPr>
          <w:rFonts w:ascii="Times New Roman" w:hAnsi="Times New Roman" w:cs="Times New Roman"/>
          <w:sz w:val="22"/>
          <w:vertAlign w:val="superscript"/>
        </w:rPr>
        <w:t>1, 2</w:t>
      </w:r>
      <w:r>
        <w:rPr>
          <w:rFonts w:ascii="Times New Roman" w:hAnsi="Times New Roman" w:cs="Times New Roman"/>
          <w:sz w:val="22"/>
        </w:rPr>
        <w:t>.</w:t>
      </w:r>
    </w:p>
    <w:p>
      <w:pPr>
        <w:pStyle w:val="00000f"/>
        <w:ind w:left="360" w:firstLine="0" w:firstLineChars="0"/>
        <w:rPr>
          <w:rFonts w:ascii="Times New Roman" w:hAnsi="Times New Roman" w:cs="Times New Roman"/>
          <w:sz w:val="22"/>
        </w:rPr>
      </w:pPr>
      <w:r>
        <w:rPr>
          <w:rFonts w:ascii="Times New Roman" w:hAnsi="Times New Roman" w:cs="Times New Roman"/>
          <w:sz w:val="22"/>
        </w:rPr>
        <w:t>Reference:</w:t>
      </w:r>
    </w:p>
    <w:p>
      <w:pPr>
        <w:pStyle w:val="000010"/>
        <w:ind w:firstLine="400"/>
        <w:rPr>
          <w:sz w:val="22"/>
          <w:szCs w:val="22"/>
        </w:rPr>
      </w:pPr>
      <w:r>
        <w:rPr>
          <w:sz w:val="22"/>
          <w:szCs w:val="22"/>
          <w:vertAlign w:val="superscript"/>
        </w:rPr>
        <w:t>1</w:t>
      </w:r>
      <w:r>
        <w:rPr>
          <w:sz w:val="22"/>
          <w:szCs w:val="22"/>
        </w:rPr>
        <w:t>Xinyu Li, et al.,</w:t>
      </w:r>
      <w:r>
        <w:rPr>
          <w:sz w:val="22"/>
          <w:szCs w:val="22"/>
          <w:lang w:eastAsia="zh-CN"/>
        </w:rPr>
        <w:t xml:space="preserve"> </w:t>
      </w:r>
      <w:r>
        <w:rPr>
          <w:sz w:val="22"/>
          <w:szCs w:val="22"/>
        </w:rPr>
        <w:t>Int. J. Production Economics, 174, 93(2016).</w:t>
      </w:r>
    </w:p>
    <w:p>
      <w:pPr>
        <w:pStyle w:val="000010"/>
        <w:ind w:firstLine="400"/>
        <w:rPr>
          <w:sz w:val="22"/>
          <w:szCs w:val="22"/>
        </w:rPr>
      </w:pPr>
      <w:r>
        <w:rPr>
          <w:sz w:val="22"/>
          <w:szCs w:val="22"/>
          <w:vertAlign w:val="superscript"/>
        </w:rPr>
        <w:t>2</w:t>
      </w:r>
      <w:r>
        <w:rPr>
          <w:sz w:val="22"/>
          <w:szCs w:val="22"/>
        </w:rPr>
        <w:t>Kaipu Wang, et al.,</w:t>
      </w:r>
      <w:r>
        <w:rPr>
          <w:sz w:val="22"/>
          <w:szCs w:val="22"/>
          <w:lang w:eastAsia="zh-CN"/>
        </w:rPr>
        <w:t xml:space="preserve"> </w:t>
      </w:r>
      <w:r>
        <w:rPr>
          <w:sz w:val="22"/>
          <w:szCs w:val="22"/>
        </w:rPr>
        <w:t>Applied Soft Computing, 107, 107404(2021).</w:t>
      </w:r>
    </w:p>
    <w:p>
      <w:pPr>
        <w:ind/>
        <w:rPr>
          <w:rFonts w:ascii="Times New Roman" w:hAnsi="Times New Roman" w:cs="Times New Roman"/>
          <w:sz w:val="22"/>
        </w:rPr>
      </w:pPr>
      <w:r>
        <w:rPr>
          <w:rFonts w:hint="eastAsia" w:ascii="Times New Roman" w:hAnsi="Times New Roman" w:cs="Times New Roman"/>
          <w:sz w:val="22"/>
        </w:rPr>
        <w:t>A</w:t>
      </w:r>
      <w:r>
        <w:rPr>
          <w:rFonts w:ascii="Times New Roman" w:hAnsi="Times New Roman" w:cs="Times New Roman"/>
          <w:sz w:val="22"/>
        </w:rPr>
        <w:t>nd we have made the following revisions in the third paragraph of the introduction:</w:t>
      </w:r>
    </w:p>
    <w:p>
      <w:pPr>
        <w:ind w:firstLine="440" w:firstLineChars="200"/>
        <w:rPr>
          <w:rFonts w:ascii="Times New Roman" w:hAnsi="Times New Roman" w:cs="Times New Roman"/>
          <w:i/>
          <w:iCs/>
          <w:sz w:val="22"/>
        </w:rPr>
      </w:pPr>
      <w:r>
        <w:rPr>
          <w:rFonts w:ascii="Times New Roman" w:hAnsi="Times New Roman" w:cs="Times New Roman"/>
          <w:i/>
          <w:iCs/>
          <w:sz w:val="22"/>
        </w:rPr>
        <w:t xml:space="preserve">“Genetic algorithm (GA) is the most widely employed optimization algorithm for multi-parameter fitting, originating from natural genetic mechanisms and biological evolution theory. </w:t>
      </w:r>
      <w:bookmarkStart w:id="9" w:name="_Hlk171349638"/>
      <w:del w:id="67" w:author="景硕 张" w:date="2024-07-10T11:46:00Z">
        <w:r>
          <w:rPr>
            <w:rFonts w:ascii="Times New Roman" w:hAnsi="Times New Roman" w:cs="Times New Roman"/>
            <w:i/>
            <w:iCs/>
            <w:sz w:val="22"/>
            <w:u w:val="single" w:color="000000" w:themeColor="text1"/>
          </w:rPr>
          <w:delText xml:space="preserve">Compared </w:delText>
        </w:r>
        <w:r>
          <w:rPr>
            <w:rFonts w:hint="eastAsia" w:ascii="Times New Roman" w:hAnsi="Times New Roman" w:cs="Times New Roman"/>
            <w:i/>
            <w:iCs/>
            <w:sz w:val="22"/>
            <w:u w:val="single" w:color="000000" w:themeColor="text1"/>
          </w:rPr>
          <w:delText>with</w:delText>
        </w:r>
        <w:r>
          <w:rPr>
            <w:rFonts w:ascii="Times New Roman" w:hAnsi="Times New Roman" w:cs="Times New Roman"/>
            <w:i/>
            <w:iCs/>
            <w:sz w:val="22"/>
            <w:u w:val="single" w:color="000000" w:themeColor="text1"/>
          </w:rPr>
          <w:delText xml:space="preserve"> Bayesian estimation, </w:delText>
        </w:r>
      </w:del>
      <w:r>
        <w:rPr>
          <w:rFonts w:ascii="Times New Roman" w:hAnsi="Times New Roman" w:cs="Times New Roman"/>
          <w:i/>
          <w:iCs/>
          <w:sz w:val="22"/>
          <w:u w:val="single" w:color="000000" w:themeColor="text1"/>
        </w:rPr>
        <w:t xml:space="preserve">GA has </w:t>
      </w:r>
      <w:r>
        <w:rPr>
          <w:rFonts w:hint="eastAsia" w:ascii="Times New Roman" w:hAnsi="Times New Roman" w:cs="Times New Roman"/>
          <w:i/>
          <w:iCs/>
          <w:sz w:val="22"/>
          <w:u w:val="single" w:color="000000" w:themeColor="text1"/>
        </w:rPr>
        <w:t>good</w:t>
      </w:r>
      <w:r>
        <w:rPr>
          <w:rFonts w:ascii="Times New Roman" w:hAnsi="Times New Roman" w:cs="Times New Roman"/>
          <w:i/>
          <w:iCs/>
          <w:sz w:val="22"/>
          <w:u w:val="single" w:color="000000" w:themeColor="text1"/>
        </w:rPr>
        <w:t xml:space="preserve"> global optimization capabilities and do not require precise prior knowledge. In addition, GA can also be combined with other algorithms to form hybrid optimization algorithms with better performance.</w:t>
      </w:r>
      <w:bookmarkEnd w:id="9"/>
      <w:r>
        <w:rPr>
          <w:rFonts w:ascii="Times New Roman" w:hAnsi="Times New Roman" w:cs="Times New Roman"/>
          <w:i/>
          <w:iCs/>
          <w:sz w:val="22"/>
        </w:rPr>
        <w:t xml:space="preserve"> </w:t>
      </w:r>
    </w:p>
    <w:p>
      <w:pPr>
        <w:ind w:firstLine="440" w:firstLineChars="200"/>
        <w:rPr>
          <w:rFonts w:ascii="Times New Roman" w:hAnsi="Times New Roman" w:cs="Times New Roman"/>
          <w:i/>
          <w:iCs/>
          <w:sz w:val="22"/>
        </w:rPr>
      </w:pPr>
      <w:r>
        <w:rPr>
          <w:rFonts w:ascii="Times New Roman" w:hAnsi="Times New Roman" w:cs="Times New Roman"/>
          <w:i/>
          <w:iCs/>
          <w:sz w:val="22"/>
        </w:rPr>
        <w:t>The fitness function of GA is a critical component, which strongly influences the optimized direction and the optimization performance.…”</w:t>
      </w:r>
    </w:p>
    <w:p>
      <w:pPr>
        <w:ind w:firstLine="440" w:firstLineChars="200"/>
        <w:rPr>
          <w:rFonts w:ascii="Times New Roman" w:hAnsi="Times New Roman" w:cs="Times New Roman"/>
          <w:sz w:val="22"/>
        </w:rPr>
      </w:pPr>
      <w:r>
        <w:rPr>
          <w:rFonts w:ascii="Times New Roman" w:hAnsi="Times New Roman" w:cs="Times New Roman"/>
          <w:sz w:val="22"/>
        </w:rPr>
        <w:t>Thanks a lot for the professional and constructive suggestions of the Reviewer. We hope these responses address your concerns adequately.</w:t>
      </w:r>
    </w:p>
    <w:p>
      <w:pPr>
        <w:ind w:firstLine="440" w:firstLineChars="200"/>
        <w:rPr>
          <w:rFonts w:ascii="Times New Roman" w:hAnsi="Times New Roman" w:cs="Times New Roman"/>
          <w:sz w:val="22"/>
        </w:rPr>
      </w:pPr>
      <w:r>
        <w:rPr>
          <w:rFonts w:ascii="Times New Roman" w:hAnsi="Times New Roman" w:cs="Times New Roman"/>
          <w:sz w:val="22"/>
        </w:rPr>
        <w:br w:type="page"/>
      </w:r>
    </w:p>
    <w:p>
      <w:pPr>
        <w:ind w:firstLine="440" w:firstLineChars="200"/>
        <w:rPr>
          <w:rFonts w:ascii="Times New Roman" w:hAnsi="Times New Roman" w:cs="Times New Roman"/>
          <w:sz w:val="22"/>
        </w:rPr>
      </w:pPr>
      <w:r>
        <w:rPr>
          <w:rFonts w:ascii="Times New Roman" w:hAnsi="Times New Roman" w:cs="Times New Roman"/>
          <w:sz w:val="22"/>
        </w:rPr>
        <w:t>In summary, we have adopted all the suggestions of the Reviewer and revised the manuscript accordingly. We trust that the Reviewer will find the revised manuscript suitable for publication in Proceedings of the 25th Topicical Conference on High-Temperature Plasma Diagnostics in Review of Scientific Instruments.</w:t>
      </w:r>
    </w:p>
    <w:p>
      <w:pPr>
        <w:autoSpaceDE w:val="false"/>
        <w:autoSpaceDN w:val="false"/>
        <w:adjustRightInd w:val="false"/>
        <w:spacing w:before="120"/>
        <w:ind/>
        <w:rPr>
          <w:rFonts w:ascii="Times New Roman" w:hAnsi="Times New Roman" w:cs="Times New Roman"/>
          <w:kern w:val="0"/>
          <w:sz w:val="22"/>
        </w:rPr>
      </w:pPr>
    </w:p>
    <w:p>
      <w:pPr>
        <w:autoSpaceDE w:val="false"/>
        <w:autoSpaceDN w:val="false"/>
        <w:adjustRightInd w:val="false"/>
        <w:spacing w:before="120"/>
        <w:ind/>
        <w:jc w:val="right"/>
        <w:rPr>
          <w:rFonts w:ascii="Times New Roman" w:hAnsi="Times New Roman" w:cs="Times New Roman"/>
          <w:sz w:val="22"/>
        </w:rPr>
      </w:pPr>
      <w:r>
        <w:rPr>
          <w:rFonts w:ascii="Times New Roman" w:hAnsi="Times New Roman" w:cs="Times New Roman"/>
          <w:sz w:val="22"/>
        </w:rPr>
        <w:t>Sincerely,</w:t>
      </w:r>
    </w:p>
    <w:p>
      <w:pPr>
        <w:autoSpaceDE w:val="false"/>
        <w:autoSpaceDN w:val="false"/>
        <w:adjustRightInd w:val="false"/>
        <w:spacing w:before="120"/>
        <w:ind/>
        <w:jc w:val="right"/>
        <w:rPr>
          <w:rFonts w:ascii="Times New Roman" w:hAnsi="Times New Roman" w:cs="Times New Roman"/>
          <w:sz w:val="22"/>
        </w:rPr>
      </w:pPr>
    </w:p>
    <w:p>
      <w:pPr>
        <w:wordWrap w:val="false"/>
        <w:autoSpaceDE w:val="false"/>
        <w:autoSpaceDN w:val="false"/>
        <w:adjustRightInd w:val="false"/>
        <w:spacing w:before="120"/>
        <w:ind/>
        <w:jc w:val="right"/>
        <w:rPr>
          <w:rFonts w:ascii="Times New Roman" w:hAnsi="Times New Roman" w:cs="Times New Roman"/>
          <w:sz w:val="22"/>
        </w:rPr>
      </w:pPr>
      <w:r>
        <w:rPr>
          <w:rFonts w:hint="eastAsia" w:ascii="Times New Roman" w:hAnsi="Times New Roman" w:cs="Times New Roman"/>
          <w:sz w:val="22"/>
        </w:rPr>
        <w:t>J</w:t>
      </w:r>
      <w:r>
        <w:rPr>
          <w:rFonts w:ascii="Times New Roman" w:hAnsi="Times New Roman" w:cs="Times New Roman"/>
          <w:sz w:val="22"/>
        </w:rPr>
        <w:t>ingshuo Zhang</w:t>
      </w:r>
    </w:p>
    <w:p>
      <w:pPr>
        <w:autoSpaceDE w:val="false"/>
        <w:autoSpaceDN w:val="false"/>
        <w:adjustRightInd w:val="false"/>
        <w:spacing w:before="120"/>
        <w:ind/>
        <w:jc w:val="right"/>
        <w:rPr>
          <w:rFonts w:ascii="Times New Roman" w:hAnsi="Times New Roman" w:cs="Times New Roman"/>
          <w:sz w:val="22"/>
        </w:rPr>
      </w:pPr>
      <w:r>
        <w:rPr>
          <w:rFonts w:ascii="Times New Roman" w:hAnsi="Times New Roman" w:cs="Times New Roman"/>
          <w:sz w:val="22"/>
        </w:rPr>
        <w:t>Ting Lan</w:t>
      </w:r>
    </w:p>
    <w:p>
      <w:pPr>
        <w:wordWrap w:val="false"/>
        <w:autoSpaceDE w:val="false"/>
        <w:autoSpaceDN w:val="false"/>
        <w:adjustRightInd w:val="false"/>
        <w:spacing w:before="120"/>
        <w:ind/>
        <w:jc w:val="right"/>
        <w:rPr>
          <w:rFonts w:ascii="Times New Roman" w:hAnsi="Times New Roman" w:cs="Times New Roman"/>
          <w:sz w:val="22"/>
        </w:rPr>
      </w:pPr>
      <w:r>
        <w:rPr>
          <w:rFonts w:ascii="Times New Roman" w:hAnsi="Times New Roman" w:cs="Times New Roman"/>
          <w:sz w:val="22"/>
        </w:rPr>
        <w:t>Qingbin Zeng</w:t>
      </w:r>
    </w:p>
    <w:p>
      <w:pPr>
        <w:wordWrap w:val="false"/>
        <w:autoSpaceDE w:val="false"/>
        <w:autoSpaceDN w:val="false"/>
        <w:adjustRightInd w:val="false"/>
        <w:spacing w:before="120"/>
        <w:ind/>
        <w:jc w:val="right"/>
        <w:rPr>
          <w:rFonts w:ascii="Times New Roman" w:hAnsi="Times New Roman" w:cs="Times New Roman"/>
          <w:sz w:val="22"/>
        </w:rPr>
      </w:pPr>
      <w:r>
        <w:rPr>
          <w:rFonts w:ascii="Times New Roman" w:hAnsi="Times New Roman" w:cs="Times New Roman"/>
          <w:sz w:val="22"/>
        </w:rPr>
        <w:t>Zhengwei Wu</w:t>
      </w:r>
    </w:p>
    <w:p>
      <w:pPr>
        <w:wordWrap w:val="false"/>
        <w:autoSpaceDE w:val="false"/>
        <w:autoSpaceDN w:val="false"/>
        <w:adjustRightInd w:val="false"/>
        <w:spacing w:before="120"/>
        <w:ind/>
        <w:jc w:val="right"/>
        <w:rPr>
          <w:rFonts w:ascii="Times New Roman" w:hAnsi="Times New Roman" w:cs="Times New Roman"/>
          <w:sz w:val="22"/>
        </w:rPr>
      </w:pPr>
      <w:r>
        <w:rPr>
          <w:rFonts w:hint="eastAsia" w:ascii="Times New Roman" w:hAnsi="Times New Roman" w:cs="Times New Roman"/>
          <w:sz w:val="22"/>
        </w:rPr>
        <w:t>G</w:t>
      </w:r>
      <w:r>
        <w:rPr>
          <w:rFonts w:ascii="Times New Roman" w:hAnsi="Times New Roman" w:cs="Times New Roman"/>
          <w:sz w:val="22"/>
        </w:rPr>
        <w:t>e Zhuang</w:t>
      </w:r>
    </w:p>
    <w:p>
      <w:pPr>
        <w:wordWrap w:val="false"/>
        <w:autoSpaceDE w:val="false"/>
        <w:autoSpaceDN w:val="false"/>
        <w:adjustRightInd w:val="false"/>
        <w:spacing w:before="120"/>
        <w:ind/>
        <w:jc w:val="right"/>
        <w:rPr>
          <w:rFonts w:ascii="Times New Roman" w:hAnsi="Times New Roman" w:cs="Times New Roman"/>
          <w:sz w:val="22"/>
        </w:rPr>
      </w:pPr>
      <w:r>
        <w:rPr>
          <w:rFonts w:ascii="Times New Roman" w:hAnsi="Times New Roman" w:cs="Times New Roman"/>
          <w:sz w:val="22"/>
        </w:rPr>
        <w:t>Jinlin Xie</w:t>
      </w:r>
    </w:p>
    <w:sectPr w:rsidRPr="00E8584B" w:rsidR="00DC4CCA">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w:comment w:id="0" w:author="景硕 张" w:date="2024-07-10T03:42:00Z" w:initials="景硕">
    <w:p>
      <w:pPr>
        <w:pStyle w:val="000013"/>
        <w:shd w:val="clear" w:color="auto" w:fill="FFFFFF"/>
        <w:spacing w:after="0" w:afterAutospacing="false"/>
        <w:ind w:firstLine="357"/>
        <w:jc w:val="both"/>
        <w:rPr>
          <w:bCs/>
          <w:color w:val="000000"/>
          <w:sz w:val="20"/>
          <w:szCs w:val="20"/>
        </w:rPr>
      </w:pPr>
      <w:r>
        <w:rPr>
          <w:bCs/>
          <w:color w:val="000000"/>
          <w:sz w:val="20"/>
          <w:szCs w:val="20"/>
        </w:rPr>
        <w:t xml:space="preserve">To replicate the actual measured scattering spectra, we added </w:t>
      </w:r>
      <w:r>
        <w:rPr>
          <w:bCs/>
          <w:color w:val="00B0F0"/>
          <w:sz w:val="20"/>
          <w:szCs w:val="20"/>
          <w:u w:val="single"/>
        </w:rPr>
        <w:t>colored noise</w:t>
      </w:r>
      <w:r>
        <w:rPr>
          <w:bCs/>
          <w:color w:val="000000"/>
          <w:sz w:val="20"/>
          <w:szCs w:val="20"/>
        </w:rPr>
        <w:t xml:space="preserve"> into the scattering spectra provided by the forward model. This is achieved through the following formula:</w:t>
      </w:r>
    </w:p>
    <w:p>
      <w:pPr>
        <w:pStyle w:val="000013"/>
        <w:shd w:val="clear" w:color="auto" w:fill="FFFFFF"/>
        <w:spacing w:after="0" w:afterAutospacing="false"/>
        <w:ind w:firstLine="357"/>
        <w:jc w:val="both"/>
        <w:rPr>
          <w:bCs/>
          <w:color w:val="000000"/>
          <w:sz w:val="20"/>
          <w:szCs w:val="20"/>
        </w:rPr>
      </w:pPr>
      <m:oMath>
        <m:sSub>
          <m:sSubPr>
            <m:ctrlPr>
              <w:rPr>
                <w:rFonts w:ascii="Cambria Math" w:hAnsi="Cambria Math"/>
                <w:bCs/>
                <w:color w:val="000000"/>
                <w:sz w:val="20"/>
                <w:szCs w:val="20"/>
              </w:rPr>
            </m:ctrlPr>
          </m:sSubPr>
          <m:e>
            <m:r>
              <m:rPr/>
              <w:rPr>
                <w:rFonts w:ascii="Cambria Math" w:hAnsi="Cambria Math"/>
                <w:color w:val="000000"/>
                <w:sz w:val="20"/>
                <w:szCs w:val="20"/>
              </w:rPr>
              <m:t>S</m:t>
            </m:r>
          </m:e>
          <m:sub>
            <m:r>
              <m:rPr/>
              <w:rPr>
                <w:rFonts w:ascii="Cambria Math" w:hAnsi="Cambria Math"/>
                <w:color w:val="000000"/>
                <w:sz w:val="20"/>
                <w:szCs w:val="20"/>
              </w:rPr>
              <m:t>mea</m:t>
            </m:r>
          </m:sub>
        </m:sSub>
        <m:d>
          <m:dPr>
            <m:ctrlPr>
              <w:rPr>
                <w:rFonts w:ascii="Cambria Math" w:hAnsi="Cambria Math"/>
                <w:bCs/>
                <w:color w:val="000000"/>
                <w:sz w:val="20"/>
                <w:szCs w:val="20"/>
              </w:rPr>
            </m:ctrlPr>
          </m:dPr>
          <m:e>
            <m:acc>
              <m:accPr>
                <m:chr m:val="⃑"/>
                <m:ctrlPr>
                  <w:rPr>
                    <w:rFonts w:ascii="Cambria Math" w:hAnsi="Cambria Math"/>
                    <w:bCs/>
                    <w:color w:val="000000"/>
                    <w:sz w:val="20"/>
                    <w:szCs w:val="20"/>
                  </w:rPr>
                </m:ctrlPr>
              </m:accPr>
              <m:e>
                <m:r>
                  <m:rPr/>
                  <w:rPr>
                    <w:rFonts w:ascii="Cambria Math" w:hAnsi="Cambria Math"/>
                    <w:color w:val="000000"/>
                    <w:sz w:val="20"/>
                    <w:szCs w:val="20"/>
                  </w:rPr>
                  <m:t>k</m:t>
                </m:r>
              </m:e>
            </m:acc>
            <m:r>
              <m:rPr/>
              <w:rPr>
                <w:rFonts w:ascii="Cambria Math" w:hAnsi="Cambria Math"/>
                <w:color w:val="000000"/>
                <w:sz w:val="20"/>
                <w:szCs w:val="20"/>
              </w:rPr>
              <m:t>,ω</m:t>
            </m:r>
          </m:e>
        </m:d>
        <m:r>
          <m:rPr/>
          <w:rPr>
            <w:rFonts w:ascii="Cambria Math" w:hAnsi="Cambria Math"/>
            <w:color w:val="000000"/>
            <w:sz w:val="20"/>
            <w:szCs w:val="20"/>
          </w:rPr>
          <m:t>=</m:t>
        </m:r>
        <m:sSub>
          <m:sSubPr>
            <m:ctrlPr>
              <w:rPr>
                <w:rFonts w:ascii="Cambria Math" w:hAnsi="Cambria Math"/>
                <w:bCs/>
                <w:color w:val="000000"/>
                <w:sz w:val="20"/>
                <w:szCs w:val="20"/>
              </w:rPr>
            </m:ctrlPr>
          </m:sSubPr>
          <m:e>
            <m:r>
              <m:rPr/>
              <w:rPr>
                <w:rFonts w:ascii="Cambria Math" w:hAnsi="Cambria Math"/>
                <w:color w:val="000000"/>
                <w:sz w:val="20"/>
                <w:szCs w:val="20"/>
              </w:rPr>
              <m:t>S</m:t>
            </m:r>
          </m:e>
          <m:sub>
            <m:r>
              <m:rPr/>
              <w:rPr>
                <w:rFonts w:ascii="Cambria Math" w:hAnsi="Cambria Math"/>
                <w:color w:val="000000"/>
                <w:sz w:val="20"/>
                <w:szCs w:val="20"/>
              </w:rPr>
              <m:t>sim</m:t>
            </m:r>
          </m:sub>
        </m:sSub>
        <m:d>
          <m:dPr>
            <m:ctrlPr>
              <w:rPr>
                <w:rFonts w:ascii="Cambria Math" w:hAnsi="Cambria Math"/>
                <w:bCs/>
                <w:color w:val="000000"/>
                <w:sz w:val="20"/>
                <w:szCs w:val="20"/>
              </w:rPr>
            </m:ctrlPr>
          </m:dPr>
          <m:e>
            <m:acc>
              <m:accPr>
                <m:chr m:val="⃑"/>
                <m:ctrlPr>
                  <w:rPr>
                    <w:rFonts w:ascii="Cambria Math" w:hAnsi="Cambria Math"/>
                    <w:bCs/>
                    <w:color w:val="000000"/>
                    <w:sz w:val="20"/>
                    <w:szCs w:val="20"/>
                  </w:rPr>
                </m:ctrlPr>
              </m:accPr>
              <m:e>
                <m:r>
                  <m:rPr/>
                  <w:rPr>
                    <w:rFonts w:ascii="Cambria Math" w:hAnsi="Cambria Math"/>
                    <w:color w:val="000000"/>
                    <w:sz w:val="20"/>
                    <w:szCs w:val="20"/>
                  </w:rPr>
                  <m:t>k</m:t>
                </m:r>
              </m:e>
            </m:acc>
            <m:r>
              <m:rPr/>
              <w:rPr>
                <w:rFonts w:ascii="Cambria Math" w:hAnsi="Cambria Math"/>
                <w:color w:val="000000"/>
                <w:sz w:val="20"/>
                <w:szCs w:val="20"/>
              </w:rPr>
              <m:t>,ω</m:t>
            </m:r>
          </m:e>
        </m:d>
        <m:d>
          <m:dPr>
            <m:ctrlPr>
              <w:rPr>
                <w:rFonts w:ascii="Cambria Math" w:hAnsi="Cambria Math"/>
                <w:bCs/>
                <w:color w:val="000000"/>
                <w:sz w:val="20"/>
                <w:szCs w:val="20"/>
              </w:rPr>
            </m:ctrlPr>
          </m:dPr>
          <m:e>
            <m:r>
              <m:rPr/>
              <w:rPr>
                <w:rFonts w:ascii="Cambria Math" w:hAnsi="Cambria Math"/>
                <w:color w:val="000000"/>
                <w:sz w:val="20"/>
                <w:szCs w:val="20"/>
              </w:rPr>
              <m:t>1+</m:t>
            </m:r>
            <m:r>
              <m:rPr/>
              <w:rPr>
                <w:rFonts w:ascii="Cambria Math" w:hAnsi="Cambria Math"/>
                <w:color w:val="00B0F0"/>
                <w:sz w:val="20"/>
                <w:szCs w:val="20"/>
              </w:rPr>
              <m:t>N</m:t>
            </m:r>
            <m:d>
              <m:dPr>
                <m:ctrlPr>
                  <w:rPr>
                    <w:rFonts w:ascii="Cambria Math" w:hAnsi="Cambria Math"/>
                    <w:bCs/>
                    <w:color w:val="00B0F0"/>
                    <w:sz w:val="20"/>
                    <w:szCs w:val="20"/>
                  </w:rPr>
                </m:ctrlPr>
              </m:dPr>
              <m:e>
                <m:r>
                  <m:rPr/>
                  <w:rPr>
                    <w:rFonts w:ascii="Cambria Math" w:hAnsi="Cambria Math"/>
                    <w:color w:val="00B0F0"/>
                    <w:sz w:val="20"/>
                    <w:szCs w:val="20"/>
                  </w:rPr>
                  <m:t>0,0.01</m:t>
                </m:r>
              </m:e>
            </m:d>
          </m:e>
        </m:d>
      </m:oMath>
      <w:r>
        <w:rPr>
          <w:rFonts w:hint="eastAsia"/>
          <w:bCs/>
          <w:color w:val="000000"/>
          <w:sz w:val="20"/>
          <w:szCs w:val="20"/>
          <w:lang w:eastAsia="zh-CN"/>
        </w:rPr>
        <w:t xml:space="preserve"> </w:t>
      </w:r>
      <w:r>
        <w:rPr>
          <w:bCs/>
          <w:color w:val="000000"/>
          <w:sz w:val="20"/>
          <w:szCs w:val="20"/>
          <w:lang w:eastAsia="zh-CN"/>
        </w:rPr>
        <w:t xml:space="preserve"> </w:t>
      </w:r>
      <w:r>
        <w:rPr>
          <w:rFonts w:hint="eastAsia"/>
          <w:bCs/>
          <w:color w:val="000000"/>
          <w:sz w:val="20"/>
          <w:szCs w:val="20"/>
          <w:lang w:eastAsia="zh-CN"/>
        </w:rPr>
        <w:t>(</w:t>
      </w:r>
      <w:r>
        <w:rPr>
          <w:bCs/>
          <w:color w:val="000000"/>
          <w:sz w:val="20"/>
          <w:szCs w:val="20"/>
          <w:lang w:eastAsia="zh-CN"/>
        </w:rPr>
        <w:t>3)</w:t>
      </w:r>
    </w:p>
    <w:p>
      <w:pPr>
        <w:widowControl/>
        <w:shd w:val="clear" w:color="auto" w:fill="FFFFFF"/>
        <w:spacing w:before="120" w:after="120"/>
        <w:ind w:firstLine="357"/>
        <w:rPr>
          <w:rFonts w:ascii="Times New Roman" w:hAnsi="Times New Roman" w:eastAsia="宋体" w:cs="Times New Roman"/>
          <w:bCs/>
          <w:color w:val="000000"/>
          <w:kern w:val="0"/>
          <w:sz w:val="20"/>
          <w:szCs w:val="20"/>
          <w:lang w:eastAsia="en-US"/>
        </w:rPr>
      </w:pPr>
      <m:oMath>
        <m:eqArr>
          <m:eqArrPr>
            <m:maxDist m:val="true"/>
            <m:ctrlPr>
              <w:rPr>
                <w:rFonts w:ascii="Cambria Math" w:hAnsi="Cambria Math" w:eastAsia="宋体" w:cs="Times New Roman"/>
                <w:bCs/>
                <w:i/>
                <w:color w:val="000000"/>
                <w:kern w:val="0"/>
                <w:sz w:val="20"/>
                <w:szCs w:val="20"/>
                <w:lang w:eastAsia="en-US"/>
              </w:rPr>
            </m:ctrlPr>
          </m:eqArrPr>
          <m:e>
            <m:r>
              <m:rPr/>
              <w:rPr>
                <w:rFonts w:ascii="Cambria Math" w:hAnsi="Cambria Math" w:eastAsia="宋体" w:cs="Times New Roman"/>
                <w:color w:val="000000"/>
                <w:kern w:val="0"/>
                <w:sz w:val="20"/>
                <w:szCs w:val="20"/>
                <w:lang w:eastAsia="en-US"/>
              </w:rPr>
              <m:t>#</m:t>
            </m:r>
            <m:d>
              <m:dPr>
                <m:ctrlPr>
                  <w:rPr>
                    <w:rFonts w:ascii="Cambria Math" w:hAnsi="Cambria Math" w:eastAsia="宋体" w:cs="Times New Roman"/>
                    <w:bCs/>
                    <w:i/>
                    <w:color w:val="000000"/>
                    <w:kern w:val="0"/>
                    <w:sz w:val="20"/>
                    <w:szCs w:val="20"/>
                    <w:lang w:eastAsia="en-US"/>
                  </w:rPr>
                </m:ctrlPr>
              </m:dPr>
              <m:e>
                <m:r>
                  <m:rPr/>
                  <w:rPr>
                    <w:rFonts w:ascii="Cambria Math" w:hAnsi="Cambria Math" w:eastAsia="宋体" w:cs="Times New Roman"/>
                    <w:color w:val="000000"/>
                    <w:kern w:val="0"/>
                    <w:sz w:val="20"/>
                    <w:szCs w:val="20"/>
                    <w:lang w:eastAsia="en-US"/>
                  </w:rPr>
                  <m:t>3</m:t>
                </m:r>
              </m:e>
            </m:d>
          </m:e>
        </m:eqArr>
      </m:oMath>
    </w:p>
    <w:p>
      <w:pPr>
        <w:pStyle w:val="000018"/>
        <w:jc w:val="both"/>
        <w:rPr/>
      </w:pPr>
      <w:r>
        <w:rPr>
          <w:rFonts w:ascii="Times New Roman" w:hAnsi="Times New Roman" w:eastAsia="宋体" w:cs="Times New Roman"/>
          <w:bCs/>
          <w:color w:val="000000"/>
          <w:kern w:val="0"/>
          <w:sz w:val="20"/>
          <w:szCs w:val="20"/>
          <w:lang w:eastAsia="en-US"/>
        </w:rPr>
        <w:t xml:space="preserve">where </w:t>
      </w:r>
      <m:oMath>
        <m:sSub>
          <m:sSubPr>
            <m:ctrlPr>
              <w:rPr>
                <w:rFonts w:ascii="Cambria Math" w:hAnsi="Cambria Math" w:eastAsia="宋体" w:cs="Times New Roman"/>
                <w:bCs/>
                <w:color w:val="000000"/>
                <w:kern w:val="0"/>
                <w:sz w:val="20"/>
                <w:szCs w:val="20"/>
                <w:lang w:eastAsia="en-US"/>
              </w:rPr>
            </m:ctrlPr>
          </m:sSubPr>
          <m:e>
            <m:r>
              <m:rPr/>
              <w:rPr>
                <w:rFonts w:ascii="Cambria Math" w:hAnsi="Cambria Math" w:eastAsia="宋体" w:cs="Times New Roman"/>
                <w:color w:val="000000"/>
                <w:kern w:val="0"/>
                <w:sz w:val="20"/>
                <w:szCs w:val="20"/>
                <w:lang w:eastAsia="en-US"/>
              </w:rPr>
              <m:t>S</m:t>
            </m:r>
          </m:e>
          <m:sub>
            <m:r>
              <m:rPr/>
              <w:rPr>
                <w:rFonts w:ascii="Cambria Math" w:hAnsi="Cambria Math" w:eastAsia="宋体" w:cs="Times New Roman"/>
                <w:color w:val="000000"/>
                <w:kern w:val="0"/>
                <w:sz w:val="20"/>
                <w:szCs w:val="20"/>
                <w:lang w:eastAsia="en-US"/>
              </w:rPr>
              <m:t>sim</m:t>
            </m:r>
          </m:sub>
        </m:sSub>
        <m:d>
          <m:dPr>
            <m:ctrlPr>
              <w:rPr>
                <w:rFonts w:ascii="Cambria Math" w:hAnsi="Cambria Math" w:eastAsia="宋体" w:cs="Times New Roman"/>
                <w:bCs/>
                <w:color w:val="000000"/>
                <w:kern w:val="0"/>
                <w:sz w:val="20"/>
                <w:szCs w:val="20"/>
                <w:lang w:eastAsia="en-US"/>
              </w:rPr>
            </m:ctrlPr>
          </m:dPr>
          <m:e>
            <m:acc>
              <m:accPr>
                <m:chr m:val="⃑"/>
                <m:ctrlPr>
                  <w:rPr>
                    <w:rFonts w:ascii="Cambria Math" w:hAnsi="Cambria Math" w:eastAsia="宋体" w:cs="Times New Roman"/>
                    <w:bCs/>
                    <w:color w:val="000000"/>
                    <w:kern w:val="0"/>
                    <w:sz w:val="20"/>
                    <w:szCs w:val="20"/>
                    <w:lang w:eastAsia="en-US"/>
                  </w:rPr>
                </m:ctrlPr>
              </m:accPr>
              <m:e>
                <m:r>
                  <m:rPr/>
                  <w:rPr>
                    <w:rFonts w:ascii="Cambria Math" w:hAnsi="Cambria Math" w:eastAsia="宋体" w:cs="Times New Roman"/>
                    <w:color w:val="000000"/>
                    <w:kern w:val="0"/>
                    <w:sz w:val="20"/>
                    <w:szCs w:val="20"/>
                    <w:lang w:eastAsia="en-US"/>
                  </w:rPr>
                  <m:t>k</m:t>
                </m:r>
              </m:e>
            </m:acc>
            <m:r>
              <m:rPr/>
              <w:rPr>
                <w:rFonts w:ascii="Cambria Math" w:hAnsi="Cambria Math" w:eastAsia="宋体" w:cs="Times New Roman"/>
                <w:color w:val="000000"/>
                <w:kern w:val="0"/>
                <w:sz w:val="20"/>
                <w:szCs w:val="20"/>
                <w:lang w:eastAsia="en-US"/>
              </w:rPr>
              <m:t>,ω</m:t>
            </m:r>
          </m:e>
        </m:d>
      </m:oMath>
      <w:r>
        <w:rPr>
          <w:rFonts w:ascii="Times New Roman" w:hAnsi="Times New Roman" w:eastAsia="宋体" w:cs="Times New Roman"/>
          <w:bCs/>
          <w:color w:val="000000"/>
          <w:kern w:val="0"/>
          <w:sz w:val="20"/>
          <w:szCs w:val="20"/>
          <w:lang w:eastAsia="en-US"/>
        </w:rPr>
        <w:t xml:space="preserve"> is the spectral density given by the </w:t>
      </w:r>
      <w:r>
        <w:rPr>
          <w:rFonts w:ascii="Times New Roman" w:hAnsi="Times New Roman" w:eastAsia="宋体" w:cs="Times New Roman"/>
          <w:bCs/>
          <w:color w:val="000000"/>
          <w:spacing w:val="2"/>
          <w:kern w:val="0"/>
          <w:sz w:val="20"/>
          <w:szCs w:val="20"/>
          <w:lang w:eastAsia="en-US"/>
        </w:rPr>
        <w:t xml:space="preserve">forward model,  </w:t>
      </w:r>
      <m:oMath>
        <m:r>
          <m:rPr/>
          <w:rPr>
            <w:rFonts w:ascii="Cambria Math" w:hAnsi="Cambria Math" w:eastAsia="宋体" w:cs="Times New Roman"/>
            <w:color w:val="000000"/>
            <w:spacing w:val="2"/>
            <w:kern w:val="0"/>
            <w:sz w:val="20"/>
            <w:szCs w:val="20"/>
            <w:lang w:eastAsia="en-US"/>
          </w:rPr>
          <m:t>N</m:t>
        </m:r>
        <m:d>
          <m:dPr>
            <m:ctrlPr>
              <w:rPr>
                <w:rFonts w:ascii="Cambria Math" w:hAnsi="Cambria Math" w:eastAsia="宋体" w:cs="Times New Roman"/>
                <w:bCs/>
                <w:color w:val="000000"/>
                <w:spacing w:val="2"/>
                <w:kern w:val="0"/>
                <w:sz w:val="20"/>
                <w:szCs w:val="20"/>
                <w:lang w:eastAsia="en-US"/>
              </w:rPr>
            </m:ctrlPr>
          </m:dPr>
          <m:e>
            <m:r>
              <m:rPr/>
              <w:rPr>
                <w:rFonts w:ascii="Cambria Math" w:hAnsi="Cambria Math" w:eastAsia="宋体" w:cs="Times New Roman"/>
                <w:color w:val="000000"/>
                <w:spacing w:val="2"/>
                <w:kern w:val="0"/>
                <w:sz w:val="20"/>
                <w:szCs w:val="20"/>
                <w:lang w:eastAsia="en-US"/>
              </w:rPr>
              <m:t>0,0.01</m:t>
            </m:r>
          </m:e>
        </m:d>
      </m:oMath>
      <w:r>
        <w:rPr>
          <w:rFonts w:ascii="Times New Roman" w:hAnsi="Times New Roman" w:eastAsia="宋体" w:cs="Times New Roman"/>
          <w:bCs/>
          <w:color w:val="000000"/>
          <w:spacing w:val="2"/>
          <w:kern w:val="0"/>
          <w:sz w:val="20"/>
          <w:szCs w:val="20"/>
          <w:lang w:eastAsia="en-US"/>
        </w:rPr>
        <w:t xml:space="preserve"> is a normal distribution with a</w:t>
      </w:r>
      <w:r>
        <w:rPr>
          <w:rFonts w:ascii="Times New Roman" w:hAnsi="Times New Roman" w:eastAsia="宋体" w:cs="Times New Roman"/>
          <w:bCs/>
          <w:color w:val="000000"/>
          <w:kern w:val="0"/>
          <w:sz w:val="20"/>
          <w:szCs w:val="20"/>
          <w:lang w:eastAsia="en-US"/>
        </w:rPr>
        <w:t xml:space="preserve"> mean of 0 and a variance of 0.01, and the frequency</w:t>
      </w:r>
      <w:r>
        <w:rPr>
          <w:rFonts w:hint="eastAsia" w:ascii="Arial" w:hAnsi="Arial" w:eastAsia="宋体" w:cs="Arial"/>
          <w:b/>
          <w:kern w:val="0"/>
          <w:sz w:val="19"/>
          <w:szCs w:val="19"/>
        </w:rPr>
        <w:t xml:space="preserve"> </w:t>
      </w:r>
      <w:r>
        <w:rPr>
          <w:rFonts w:ascii="Times New Roman" w:hAnsi="Times New Roman" w:eastAsia="宋体" w:cs="Times New Roman"/>
          <w:bCs/>
          <w:color w:val="000000"/>
          <w:kern w:val="0"/>
          <w:sz w:val="20"/>
          <w:szCs w:val="20"/>
          <w:lang w:eastAsia="en-US"/>
        </w:rPr>
        <w:t>resolution of the scattering spectra is 1 MHz.</w:t>
      </w:r>
    </w:p>
  </w:comment>
</w:comments>
</file>

<file path=word/endnotes.xml><?xml version="1.0" encoding="utf-8"?>
<w:endnotes xmlns:w="http://schemas.openxmlformats.org/wordprocessingml/2006/main">
  <w:endnote w:type="continuationSeparator" w:id="1">
    <w:p>
      <w:pPr>
        <w:rPr/>
      </w:pPr>
      <w:r>
        <w:rPr/>
        <w:continuationSeparator/>
      </w:r>
    </w:p>
  </w:endnote>
  <w:endnote w:type="separator" w:id="0">
    <w:p>
      <w:pPr>
        <w:rPr/>
      </w:pPr>
      <w:r>
        <w:rPr/>
        <w:separator/>
      </w:r>
    </w:p>
  </w:endnote>
</w:endnotes>
</file>

<file path=word/fontTable.xml><?xml version="1.0" encoding="utf-8"?>
<w:fonts xmlns:w="http://schemas.openxmlformats.org/wordprocessingml/2006/main">
  <w:font w:name="Arial">
    <w:panose1 w:val="020B0604020202020204"/>
    <w:charset w:val="00" w:characterSet="ISO-8859-1"/>
    <w:family w:val="swiss"/>
    <w:pitch w:val="variable"/>
    <w:sig w:usb0="E0002EFF" w:usb1="C000785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Cambria Math">
    <w:panose1 w:val="02040503050406030204"/>
    <w:charset w:val="00" w:characterSet="ISO-8859-1"/>
    <w:family w:val="roman"/>
    <w:pitch w:val="variable"/>
    <w:sig w:usb0="E00006FF" w:usb1="420024FF" w:usb2="02000000" w:usb3="00000000" w:csb0="0000019F" w:csb1="00000000"/>
  </w:font>
  <w:font w:name="等线 Light">
    <w:panose1 w:val="02010600030101010101"/>
    <w:charset w:val="86" w:characterSet="ISO-8859-1"/>
    <w:family w:val="auto"/>
    <w:pitch w:val="variable"/>
    <w:sig w:usb0="A00002BF" w:usb1="38CF7CFA" w:usb2="00000016" w:usb3="00000000" w:csb0="0004000F" w:csb1="00000000"/>
  </w:font>
  <w:font w:name="宋体">
    <w:altName w:val="SimSun"/>
    <w:panose1 w:val="02010600030101010101"/>
    <w:charset w:val="86" w:characterSet="ISO-8859-1"/>
    <w:family w:val="auto"/>
    <w:pitch w:val="variable"/>
    <w:sig w:usb0="00000203" w:usb1="288F0000" w:usb2="00000016" w:usb3="00000000" w:csb0="00040001" w:csb1="00000000"/>
  </w:font>
  <w:font w:name="等线">
    <w:altName w:val="DengXian"/>
    <w:panose1 w:val="02010600030101010101"/>
    <w:charset w:val="86" w:characterSet="ISO-8859-1"/>
    <w:family w:val="auto"/>
    <w:pitch w:val="variable"/>
    <w:sig w:usb0="A00002BF" w:usb1="38CF7CFA" w:usb2="00000016" w:usb3="00000000" w:csb0="0004000F" w:csb1="00000000"/>
  </w:font>
</w:fonts>
</file>

<file path=word/footnotes.xml><?xml version="1.0" encoding="utf-8"?>
<w:footnotes xmlns:w="http://schemas.openxmlformats.org/wordprocessingml/2006/main">
  <w:footnote w:type="continuationSeparator" w:id="1">
    <w:p>
      <w:pPr>
        <w:rPr/>
      </w:pPr>
      <w:r>
        <w:rPr/>
        <w:continuationSeparator/>
      </w:r>
    </w:p>
  </w:footnote>
  <w:footnote w:type="separator" w:id="0">
    <w:p>
      <w:pPr>
        <w:rPr/>
      </w:pPr>
      <w:r>
        <w:rPr/>
        <w:separator/>
      </w:r>
    </w:p>
  </w:footnote>
</w:footnotes>
</file>

<file path=word/numbering.xml><?xml version="1.0" encoding="utf-8"?>
<w:numbering xmlns:w="http://schemas.openxmlformats.org/wordprocessingml/2006/main">
  <w:abstractNum w:abstractNumId="1">
    <w:nsid w:val="0A230F01"/>
    <w:multiLevelType w:val="hybridMultilevel"/>
    <w:tmpl w:val="A37679F2"/>
    <w:lvl w:ilvl="7" w:tplc="04090019" w:tentative="true">
      <w:start w:val="1"/>
      <w:numFmt w:val="lowerLetter"/>
      <w:lvlText w:val="%8)"/>
      <w:lvlJc w:val="left"/>
      <w:pPr>
        <w:ind w:left="3360" w:hanging="420"/>
      </w:pPr>
    </w:lvl>
    <w:lvl w:ilvl="1" w:tplc="04090019" w:tentative="true">
      <w:start w:val="1"/>
      <w:numFmt w:val="lowerLetter"/>
      <w:lvlText w:val="%2)"/>
      <w:lvlJc w:val="left"/>
      <w:pPr>
        <w:ind w:left="840" w:hanging="420"/>
      </w:pPr>
    </w:lvl>
    <w:lvl w:ilvl="0" w:tplc="7B525AC4">
      <w:start w:val="1"/>
      <w:numFmt w:val="decimal"/>
      <w:lvlText w:val="%1."/>
      <w:lvlJc w:val="left"/>
      <w:pPr>
        <w:tabs/>
        <w:ind w:left="360" w:hanging="360" w:firstLineChars="200"/>
      </w:pPr>
      <w:rPr>
        <w:rFonts w:hint="default"/>
      </w:rPr>
    </w:lvl>
    <w:lvl w:ilvl="3" w:tplc="0409000F" w:tentative="true">
      <w:start w:val="1"/>
      <w:numFmt w:val="decimal"/>
      <w:lvlText w:val="%4."/>
      <w:lvlJc w:val="left"/>
      <w:pPr>
        <w:ind w:left="1680" w:hanging="420"/>
      </w:pPr>
    </w:lvl>
    <w:lvl w:ilvl="5" w:tplc="0409001B" w:tentative="true">
      <w:start w:val="1"/>
      <w:numFmt w:val="lowerRoman"/>
      <w:lvlText w:val="%6."/>
      <w:lvlJc w:val="right"/>
      <w:pPr>
        <w:ind w:left="2520" w:hanging="420"/>
      </w:pPr>
    </w:lvl>
    <w:lvl w:ilvl="8" w:tplc="0409001B" w:tentative="true">
      <w:start w:val="1"/>
      <w:numFmt w:val="lowerRoman"/>
      <w:lvlText w:val="%9."/>
      <w:lvlJc w:val="right"/>
      <w:pPr>
        <w:ind w:left="3780" w:hanging="420"/>
      </w:pPr>
    </w:lvl>
    <w:lvl w:ilvl="2" w:tplc="0409001B" w:tentative="true">
      <w:start w:val="1"/>
      <w:numFmt w:val="lowerRoman"/>
      <w:lvlText w:val="%3."/>
      <w:lvlJc w:val="right"/>
      <w:pPr>
        <w:ind w:left="1260" w:hanging="420"/>
      </w:pPr>
    </w:lvl>
    <w:lvl w:ilvl="4" w:tplc="04090019" w:tentative="true">
      <w:start w:val="1"/>
      <w:numFmt w:val="lowerLetter"/>
      <w:lvlText w:val="%5)"/>
      <w:lvlJc w:val="left"/>
      <w:pPr>
        <w:ind w:left="2100" w:hanging="420"/>
      </w:pPr>
    </w:lvl>
    <w:lvl w:ilvl="6" w:tplc="0409000F" w:tentative="true">
      <w:start w:val="1"/>
      <w:numFmt w:val="decimal"/>
      <w:lvlText w:val="%7."/>
      <w:lvlJc w:val="left"/>
      <w:pPr>
        <w:ind w:left="2940" w:hanging="420"/>
      </w:pPr>
    </w:lvl>
  </w:abstractNum>
  <w:abstractNum w:abstractNumId="2">
    <w:nsid w:val="50516854"/>
    <w:multiLevelType w:val="hybridMultilevel"/>
    <w:tmpl w:val="E640D528"/>
    <w:lvl w:ilvl="1" w:tplc="04090019" w:tentative="true">
      <w:start w:val="1"/>
      <w:numFmt w:val="lowerLetter"/>
      <w:lvlText w:val="%2)"/>
      <w:lvlJc w:val="left"/>
      <w:pPr>
        <w:ind w:left="840" w:hanging="420"/>
      </w:pPr>
    </w:lvl>
    <w:lvl w:ilvl="5" w:tplc="0409001B" w:tentative="true">
      <w:start w:val="1"/>
      <w:numFmt w:val="lowerRoman"/>
      <w:lvlText w:val="%6."/>
      <w:lvlJc w:val="right"/>
      <w:pPr>
        <w:ind w:left="2520" w:hanging="420"/>
      </w:pPr>
    </w:lvl>
    <w:lvl w:ilvl="8" w:tplc="0409001B" w:tentative="true">
      <w:start w:val="1"/>
      <w:numFmt w:val="lowerRoman"/>
      <w:lvlText w:val="%9."/>
      <w:lvlJc w:val="right"/>
      <w:pPr>
        <w:ind w:left="3780" w:hanging="420"/>
      </w:pPr>
    </w:lvl>
    <w:lvl w:ilvl="6" w:tplc="0409000F" w:tentative="true">
      <w:start w:val="1"/>
      <w:numFmt w:val="decimal"/>
      <w:lvlText w:val="%7."/>
      <w:lvlJc w:val="left"/>
      <w:pPr>
        <w:ind w:left="2940" w:hanging="420"/>
      </w:pPr>
    </w:lvl>
    <w:lvl w:ilvl="2" w:tplc="0409001B" w:tentative="true">
      <w:start w:val="1"/>
      <w:numFmt w:val="lowerRoman"/>
      <w:lvlText w:val="%3."/>
      <w:lvlJc w:val="right"/>
      <w:pPr>
        <w:ind w:left="1260" w:hanging="420"/>
      </w:pPr>
    </w:lvl>
    <w:lvl w:ilvl="7" w:tplc="04090019" w:tentative="true">
      <w:start w:val="1"/>
      <w:numFmt w:val="lowerLetter"/>
      <w:lvlText w:val="%8)"/>
      <w:lvlJc w:val="left"/>
      <w:pPr>
        <w:ind w:left="3360" w:hanging="420"/>
      </w:pPr>
    </w:lvl>
    <w:lvl w:ilvl="0" w:tplc="F378D8A6">
      <w:start w:val="1"/>
      <w:numFmt w:val="decimal"/>
      <w:lvlText w:val="%1."/>
      <w:lvlJc w:val="left"/>
      <w:pPr>
        <w:tabs/>
        <w:ind w:left="360" w:hanging="360" w:firstLineChars="200"/>
      </w:pPr>
      <w:rPr>
        <w:rFonts w:hint="default"/>
      </w:rPr>
    </w:lvl>
    <w:lvl w:ilvl="4" w:tplc="04090019" w:tentative="true">
      <w:start w:val="1"/>
      <w:numFmt w:val="lowerLetter"/>
      <w:lvlText w:val="%5)"/>
      <w:lvlJc w:val="left"/>
      <w:pPr>
        <w:ind w:left="2100" w:hanging="420"/>
      </w:pPr>
    </w:lvl>
    <w:lvl w:ilvl="3" w:tplc="0409000F" w:tentative="true">
      <w:start w:val="1"/>
      <w:numFmt w:val="decimal"/>
      <w:lvlText w:val="%4."/>
      <w:lvlJc w:val="left"/>
      <w:pPr>
        <w:ind w:left="1680" w:hanging="420"/>
      </w:pPr>
    </w:lvl>
  </w:abstractNum>
  <w:num w:numId="1">
    <w:abstractNumId w:val="2"/>
  </w:num>
  <w:num w:numId="2">
    <w:abstractNumId w:val="1"/>
  </w:num>
</w:numbering>
</file>

<file path=word/settings.xml><?xml version="1.0" encoding="utf-8"?>
<w:settings xmlns:w="http://schemas.openxmlformats.org/wordprocessingml/2006/main">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enableOpenTypeFeatures" w:uri="http://schemas.microsoft.com/office/word" w:val="1"/>
    <w:compatSetting w:name="doNotFlipMirrorIndents" w:uri="http://schemas.microsoft.com/office/word" w:val="1"/>
    <w:compatSetting w:name="overrideTableStyleFontSizeAndJustification" w:uri="http://schemas.microsoft.com/office/word" w:val="1"/>
    <w:compatSetting w:name="useWord2013TrackBottomHyphenation" w:uri="http://schemas.microsoft.com/office/word" w:val="0"/>
    <w:compatSetting w:name="differentiateMultirowTableHeaders" w:uri="http://schemas.microsoft.com/office/word" w:val="1"/>
    <w:compatSetting w:name="compatibilityMode" w:uri="http://schemas.microsoft.com/office/word" w:val="15"/>
  </w:compat>
  <w:rsids>
    <w:rsidRoot w:val="00CA2F8A"/>
    <w:rsid w:val="00017C1B"/>
    <w:rsid w:val="00030AAC"/>
    <w:rsid w:val="00040BEF"/>
    <w:rsid w:val="000A544F"/>
    <w:rsid w:val="000B3D7D"/>
    <w:rsid w:val="000D7E4A"/>
    <w:rsid w:val="00104B9E"/>
    <w:rsid w:val="00114187"/>
    <w:rsid w:val="00120991"/>
    <w:rsid w:val="001256C1"/>
    <w:rsid w:val="0013376B"/>
    <w:rsid w:val="00135F7E"/>
    <w:rsid w:val="00145C51"/>
    <w:rsid w:val="001568C4"/>
    <w:rsid w:val="0016751E"/>
    <w:rsid w:val="001A05B8"/>
    <w:rsid w:val="001A3813"/>
    <w:rsid w:val="001C271A"/>
    <w:rsid w:val="001C2C39"/>
    <w:rsid w:val="001C4D6A"/>
    <w:rsid w:val="001C767A"/>
    <w:rsid w:val="001E52CE"/>
    <w:rsid w:val="001E6BA6"/>
    <w:rsid w:val="001F28A4"/>
    <w:rsid w:val="00204B44"/>
    <w:rsid w:val="002200B2"/>
    <w:rsid w:val="00224E77"/>
    <w:rsid w:val="0023324E"/>
    <w:rsid w:val="002A6A6A"/>
    <w:rsid w:val="002D2AFA"/>
    <w:rsid w:val="002E2F5E"/>
    <w:rsid w:val="002E3FB4"/>
    <w:rsid w:val="002F55BD"/>
    <w:rsid w:val="00300A6D"/>
    <w:rsid w:val="003037CF"/>
    <w:rsid w:val="003205DD"/>
    <w:rsid w:val="003273E0"/>
    <w:rsid w:val="0035501B"/>
    <w:rsid w:val="0036060E"/>
    <w:rsid w:val="003757AE"/>
    <w:rsid w:val="0038010F"/>
    <w:rsid w:val="0039454E"/>
    <w:rsid w:val="003B4E63"/>
    <w:rsid w:val="003D6118"/>
    <w:rsid w:val="003F25C9"/>
    <w:rsid w:val="004108A9"/>
    <w:rsid w:val="00452BA3"/>
    <w:rsid w:val="004875ED"/>
    <w:rsid w:val="00493930"/>
    <w:rsid w:val="004B1D38"/>
    <w:rsid w:val="004B774D"/>
    <w:rsid w:val="005078D1"/>
    <w:rsid w:val="005145AF"/>
    <w:rsid w:val="005152A2"/>
    <w:rsid w:val="005152E9"/>
    <w:rsid w:val="00521A9F"/>
    <w:rsid w:val="005268BF"/>
    <w:rsid w:val="005418E3"/>
    <w:rsid w:val="00563F48"/>
    <w:rsid w:val="00567E5F"/>
    <w:rsid w:val="0059282E"/>
    <w:rsid w:val="005A3152"/>
    <w:rsid w:val="005C74C7"/>
    <w:rsid w:val="005F68E7"/>
    <w:rsid w:val="0062146A"/>
    <w:rsid w:val="00621A85"/>
    <w:rsid w:val="006367F0"/>
    <w:rsid w:val="00642463"/>
    <w:rsid w:val="00657A5E"/>
    <w:rsid w:val="006A0E07"/>
    <w:rsid w:val="006A11A8"/>
    <w:rsid w:val="006A2AAB"/>
    <w:rsid w:val="006C0A38"/>
    <w:rsid w:val="006C0AA3"/>
    <w:rsid w:val="006C35E0"/>
    <w:rsid w:val="006C548E"/>
    <w:rsid w:val="006C6975"/>
    <w:rsid w:val="006C6D70"/>
    <w:rsid w:val="006D0E65"/>
    <w:rsid w:val="006F4F9C"/>
    <w:rsid w:val="006F6DB9"/>
    <w:rsid w:val="007110E8"/>
    <w:rsid w:val="007206E8"/>
    <w:rsid w:val="00721F65"/>
    <w:rsid w:val="007237A4"/>
    <w:rsid w:val="007448FB"/>
    <w:rsid w:val="0074612E"/>
    <w:rsid w:val="00753FEB"/>
    <w:rsid w:val="00762402"/>
    <w:rsid w:val="00790970"/>
    <w:rsid w:val="00795E2B"/>
    <w:rsid w:val="007D4FC0"/>
    <w:rsid w:val="007E2129"/>
    <w:rsid w:val="00802B25"/>
    <w:rsid w:val="00856C41"/>
    <w:rsid w:val="00876F7B"/>
    <w:rsid w:val="00893A11"/>
    <w:rsid w:val="008A4A8E"/>
    <w:rsid w:val="008E5820"/>
    <w:rsid w:val="00922EE3"/>
    <w:rsid w:val="0092500B"/>
    <w:rsid w:val="0092586E"/>
    <w:rsid w:val="0093172E"/>
    <w:rsid w:val="00934D84"/>
    <w:rsid w:val="009544D8"/>
    <w:rsid w:val="00974C9A"/>
    <w:rsid w:val="00985C5D"/>
    <w:rsid w:val="009D0722"/>
    <w:rsid w:val="009D7550"/>
    <w:rsid w:val="00A01D7F"/>
    <w:rsid w:val="00A0288C"/>
    <w:rsid w:val="00A11C84"/>
    <w:rsid w:val="00A1299E"/>
    <w:rsid w:val="00A243BC"/>
    <w:rsid w:val="00A3081E"/>
    <w:rsid w:val="00A57693"/>
    <w:rsid w:val="00A61444"/>
    <w:rsid w:val="00A7002E"/>
    <w:rsid w:val="00A946A5"/>
    <w:rsid w:val="00AA6707"/>
    <w:rsid w:val="00AC59D7"/>
    <w:rsid w:val="00B045BC"/>
    <w:rsid w:val="00B103A1"/>
    <w:rsid w:val="00B146E3"/>
    <w:rsid w:val="00B21652"/>
    <w:rsid w:val="00B2452B"/>
    <w:rsid w:val="00B54F53"/>
    <w:rsid w:val="00B61B6D"/>
    <w:rsid w:val="00BA4CF0"/>
    <w:rsid w:val="00BD3204"/>
    <w:rsid w:val="00C03552"/>
    <w:rsid w:val="00C37FCA"/>
    <w:rsid w:val="00C409B6"/>
    <w:rsid w:val="00C84F4B"/>
    <w:rsid w:val="00CA2F8A"/>
    <w:rsid w:val="00CC49F1"/>
    <w:rsid w:val="00CC4AE6"/>
    <w:rsid w:val="00CE08FB"/>
    <w:rsid w:val="00CF6ED2"/>
    <w:rsid w:val="00D116F1"/>
    <w:rsid w:val="00D23A2A"/>
    <w:rsid w:val="00D26F21"/>
    <w:rsid w:val="00D417A0"/>
    <w:rsid w:val="00D53562"/>
    <w:rsid w:val="00DA4048"/>
    <w:rsid w:val="00DB34CA"/>
    <w:rsid w:val="00DB604D"/>
    <w:rsid w:val="00DC4CCA"/>
    <w:rsid w:val="00DD09DD"/>
    <w:rsid w:val="00DD50A4"/>
    <w:rsid w:val="00DD7E85"/>
    <w:rsid w:val="00DE5FDC"/>
    <w:rsid w:val="00DF7F38"/>
    <w:rsid w:val="00E203E4"/>
    <w:rsid w:val="00E45A81"/>
    <w:rsid w:val="00E50929"/>
    <w:rsid w:val="00E8584B"/>
    <w:rsid w:val="00EC2D59"/>
    <w:rsid w:val="00EC55DA"/>
    <w:rsid w:val="00ED20AD"/>
    <w:rsid w:val="00ED6ACD"/>
    <w:rsid w:val="00EE4638"/>
    <w:rsid w:val="00EF6A88"/>
    <w:rsid w:val="00F93CC2"/>
    <w:rsid w:val="00F94B2C"/>
    <w:rsid w:val="00F95CA6"/>
    <w:rsid w:val="00FC5803"/>
    <w:rsid w:val="00FD3E86"/>
    <w:rsid w:val="00FE0B54"/>
    <w:rsid w:val="00FE4748"/>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u/>
        <w:lang w:val="en-US" w:eastAsia="zh-CN" w:bidi="ar-SA"/>
      </w:rPr>
    </w:rPrDefault>
    <w:pPrDefault>
      <w:pPr>
        <w:tabs/>
        <w:autoSpaceDE/>
        <w:autoSpaceDN/>
        <w:snapToGrid/>
        <w:spacing/>
        <w:ind/>
      </w:pPr>
    </w:pPrDefault>
  </w:docDefaults>
  <w:latentStyles w:defLockedState="false" w:defUIPriority="99" w:defSemiHidden="false" w:defUnhideWhenUsed="false" w:defQFormat="false" w:count="376">
    <w:lsdException w:name="Grid Table 6 Colorful Accent 3" w:uiPriority="51"/>
    <w:lsdException w:name="Grid Table 7 Colorful Accent 4" w:uiPriority="52"/>
    <w:lsdException w:name="List Continue 4" w:semiHidden="true" w:unhideWhenUsed="true"/>
    <w:lsdException w:name="List Table 5 Dark Accent 1" w:uiPriority="50"/>
    <w:lsdException w:name="index 1" w:semiHidden="true" w:unhideWhenUsed="true"/>
    <w:lsdException w:name="Grid Table 6 Colorful Accent 2" w:uiPriority="51"/>
    <w:lsdException w:name="Medium Grid 2 Accent 2" w:uiPriority="68"/>
    <w:lsdException w:name="List Bullet 2" w:semiHidden="true" w:unhideWhenUsed="true"/>
    <w:lsdException w:name="Smart Link" w:semiHidden="true" w:unhideWhenUsed="true"/>
    <w:lsdException w:name="Colorful Grid Accent 6" w:uiPriority="73"/>
    <w:lsdException w:name="Grid Table 5 Dark Accent 5" w:uiPriority="50"/>
    <w:lsdException w:name="heading 7" w:uiPriority="9" w:semiHidden="true" w:unhideWhenUsed="true" w:qFormat="true"/>
    <w:lsdException w:name="Grid Table 5 Dark Accent 2" w:uiPriority="50"/>
    <w:lsdException w:name="toc 7" w:uiPriority="39" w:semiHidden="true" w:unhideWhenUsed="true"/>
    <w:lsdException w:name="Grid Table 4 Accent 4" w:uiPriority="49"/>
    <w:lsdException w:name="HTML Top of Form" w:semiHidden="true" w:unhideWhenUsed="true"/>
    <w:lsdException w:name="Medium Grid 3 Accent 4" w:uiPriority="69"/>
    <w:lsdException w:name="Medium Grid 3 Accent 3" w:uiPriority="69"/>
    <w:lsdException w:name="Revision" w:semiHidden="true"/>
    <w:lsdException w:name="Colorful Shading Accent 2" w:uiPriority="71"/>
    <w:lsdException w:name="Colorful Shading Accent 5" w:uiPriority="71"/>
    <w:lsdException w:name="annotation subject" w:semiHidden="true" w:unhideWhenUsed="true"/>
    <w:lsdException w:name="Grid Table 2 Accent 5" w:uiPriority="47"/>
    <w:lsdException w:name="Body Text" w:semiHidden="true" w:unhideWhenUsed="true"/>
    <w:lsdException w:name="List Table 6 Colorful Accent 4" w:uiPriority="51"/>
    <w:lsdException w:name="List Table 6 Colorful Accent 3" w:uiPriority="51"/>
    <w:lsdException w:name="List Continue" w:semiHidden="true" w:unhideWhenUsed="true"/>
    <w:lsdException w:name="Table Web 3" w:semiHidden="true" w:unhideWhenUsed="true"/>
    <w:lsdException w:name="Light Shading Accent 3" w:uiPriority="60"/>
    <w:lsdException w:name="Medium Shading 2 Accent 3" w:uiPriority="64"/>
    <w:lsdException w:name="List Table 5 Dark Accent 5" w:uiPriority="50"/>
    <w:lsdException w:name="List Paragraph" w:uiPriority="34" w:qFormat="true"/>
    <w:lsdException w:name="heading 2" w:uiPriority="9" w:semiHidden="true" w:unhideWhenUsed="true" w:qFormat="true"/>
    <w:lsdException w:name="Grid Table 1 Light Accent 3" w:uiPriority="46"/>
    <w:lsdException w:name="Grid Table 1 Light Accent 4" w:uiPriority="46"/>
    <w:lsdException w:name="List Table 1 Light Accent 6" w:uiPriority="46"/>
    <w:lsdException w:name="Medium Grid 3 Accent 5" w:uiPriority="69"/>
    <w:lsdException w:name="Colorful List Accent 2" w:uiPriority="72"/>
    <w:lsdException w:name="Medium List 2" w:uiPriority="66"/>
    <w:lsdException w:name="Table Elegant" w:semiHidden="true" w:unhideWhenUsed="true"/>
    <w:lsdException w:name="Body Text Indent 2" w:semiHidden="true" w:unhideWhenUsed="true"/>
    <w:lsdException w:name="Light Grid Accent 2" w:uiPriority="62"/>
    <w:lsdException w:name="Light Grid Accent 5" w:uiPriority="62"/>
    <w:lsdException w:name="Plain Table 5" w:uiPriority="45"/>
    <w:lsdException w:name="Signature" w:semiHidden="true" w:unhideWhenUsed="true"/>
    <w:lsdException w:name="List Number 3" w:semiHidden="true" w:unhideWhenUsed="true"/>
    <w:lsdException w:name="Table 3D effects 3" w:semiHidden="true" w:unhideWhenUsed="true"/>
    <w:lsdException w:name="Table Simple 1" w:semiHidden="true" w:unhideWhenUsed="true"/>
    <w:lsdException w:name="Light Grid Accent 6" w:uiPriority="62"/>
    <w:lsdException w:name="Medium List 2 Accent 1" w:uiPriority="66"/>
    <w:lsdException w:name="Subtitle" w:uiPriority="11" w:qFormat="true"/>
    <w:lsdException w:name="Dark List Accent 5" w:uiPriority="70"/>
    <w:lsdException w:name="Light List Accent 5" w:uiPriority="61"/>
    <w:lsdException w:name="Strong" w:uiPriority="22" w:qFormat="true"/>
    <w:lsdException w:name="Table Columns 5" w:semiHidden="true" w:unhideWhenUsed="true"/>
    <w:lsdException w:name="Table Columns 2" w:semiHidden="true" w:unhideWhenUsed="true"/>
    <w:lsdException w:name="List Table 5 Dark Accent 3" w:uiPriority="50"/>
    <w:lsdException w:name="Table Grid 5" w:semiHidden="true" w:unhideWhenUsed="true"/>
    <w:lsdException w:name="toc 6" w:uiPriority="39" w:semiHidden="true" w:unhideWhenUsed="true"/>
    <w:lsdException w:name="toc 1" w:uiPriority="39" w:semiHidden="true" w:unhideWhenUsed="true"/>
    <w:lsdException w:name="List Table 1 Light Accent 2" w:uiPriority="46"/>
    <w:lsdException w:name="Table Colorful 1" w:semiHidden="true" w:unhideWhenUsed="true"/>
    <w:lsdException w:name="Medium Shading 1 Accent 1" w:uiPriority="63"/>
    <w:lsdException w:name="Light List Accent 4" w:uiPriority="61"/>
    <w:lsdException w:name="No List" w:semiHidden="true" w:unhideWhenUsed="true"/>
    <w:lsdException w:name="Dark List Accent 1" w:uiPriority="70"/>
    <w:lsdException w:name="List Continue 5" w:semiHidden="true" w:unhideWhenUsed="true"/>
    <w:lsdException w:name="Grid Table 2 Accent 4" w:uiPriority="47"/>
    <w:lsdException w:name="Grid Table 2 Accent 3" w:uiPriority="47"/>
    <w:lsdException w:name="Colorful Grid Accent 3" w:uiPriority="73"/>
    <w:lsdException w:name="List Table 6 Colorful Accent 1" w:uiPriority="51"/>
    <w:lsdException w:name="Table Web 1" w:semiHidden="true" w:unhideWhenUsed="true"/>
    <w:lsdException w:name="header" w:semiHidden="true" w:unhideWhenUsed="true"/>
    <w:lsdException w:name="Light Shading Accent 2" w:uiPriority="60"/>
    <w:lsdException w:name="table of figures" w:semiHidden="true" w:unhideWhenUsed="true"/>
    <w:lsdException w:name="Outline List 2" w:semiHidden="true" w:unhideWhenUsed="true"/>
    <w:lsdException w:name="Grid Table 4 Accent 2" w:uiPriority="49"/>
    <w:lsdException w:name="Grid Table 4 Accent 5" w:uiPriority="49"/>
    <w:lsdException w:name="Grid Table Light" w:uiPriority="40"/>
    <w:lsdException w:name="table of authorities" w:semiHidden="true" w:unhideWhenUsed="true"/>
    <w:lsdException w:name="Grid Table 1 Light Accent 5" w:uiPriority="46"/>
    <w:lsdException w:name="index 9" w:semiHidden="true" w:unhideWhenUsed="true"/>
    <w:lsdException w:name="Medium Grid 2 Accent 3" w:uiPriority="68"/>
    <w:lsdException w:name="Medium Grid 1 Accent 2" w:uiPriority="67"/>
    <w:lsdException w:name="index 6" w:semiHidden="true" w:unhideWhenUsed="true"/>
    <w:lsdException w:name="List 2" w:semiHidden="true" w:unhideWhenUsed="true"/>
    <w:lsdException w:name="List 5" w:semiHidden="true" w:unhideWhenUsed="true"/>
    <w:lsdException w:name="Note Heading" w:semiHidden="true" w:unhideWhenUsed="true"/>
    <w:lsdException w:name="Light List Accent 6" w:uiPriority="61"/>
    <w:lsdException w:name="Hyperlink" w:semiHidden="true" w:unhideWhenUsed="true"/>
    <w:lsdException w:name="Medium Shading 2 Accent 2" w:uiPriority="64"/>
    <w:lsdException w:name="Medium List 2 Accent 2" w:uiPriority="66"/>
    <w:lsdException w:name="Hashtag" w:semiHidden="true" w:unhideWhenUsed="true"/>
    <w:lsdException w:name="Grid Table 4" w:uiPriority="49"/>
    <w:lsdException w:name="FollowedHyperlink" w:semiHidden="true" w:unhideWhenUsed="true"/>
    <w:lsdException w:name="List Table 2" w:uiPriority="47"/>
    <w:lsdException w:name="List Table 1 Light Accent 3" w:uiPriority="46"/>
    <w:lsdException w:name="Medium List 1 Accent 3" w:uiPriority="65"/>
    <w:lsdException w:name="List Table 4 Accent 6" w:uiPriority="49"/>
    <w:lsdException w:name="List Table 1 Light" w:uiPriority="46"/>
    <w:lsdException w:name="Light List Accent 3" w:uiPriority="61"/>
    <w:lsdException w:name="Table Professional" w:semiHidden="true" w:unhideWhenUsed="true"/>
    <w:lsdException w:name="List Bullet 4" w:semiHidden="true" w:unhideWhenUsed="true"/>
    <w:lsdException w:name="List Table 2 Accent 1" w:uiPriority="47"/>
    <w:lsdException w:name="E-mail Signature" w:semiHidden="true" w:unhideWhenUsed="true"/>
    <w:lsdException w:name="Medium Grid 1 Accent 6" w:uiPriority="67"/>
    <w:lsdException w:name="List Table 5 Dark" w:uiPriority="50"/>
    <w:lsdException w:name="index 5" w:semiHidden="true" w:unhideWhenUsed="true"/>
    <w:lsdException w:name="Block Text" w:semiHidden="true" w:unhideWhenUsed="true"/>
    <w:lsdException w:name="Table Subtle 1" w:semiHidden="true" w:unhideWhenUsed="true"/>
    <w:lsdException w:name="Intense Reference" w:uiPriority="32" w:qFormat="true"/>
    <w:lsdException w:name="List Table 7 Colorful Accent 6" w:uiPriority="52"/>
    <w:lsdException w:name="List Table 7 Colorful Accent 1" w:uiPriority="52"/>
    <w:lsdException w:name="page number" w:semiHidden="true" w:unhideWhenUsed="true"/>
    <w:lsdException w:name="Grid Table 3 Accent 1" w:uiPriority="48"/>
    <w:lsdException w:name="Plain Table 3" w:uiPriority="43"/>
    <w:lsdException w:name="List Table 3 Accent 6" w:uiPriority="48"/>
    <w:lsdException w:name="Grid Table 5 Dark Accent 3" w:uiPriority="50"/>
    <w:lsdException w:name="envelope address" w:semiHidden="true" w:unhideWhenUsed="true"/>
    <w:lsdException w:name="Colorful Grid Accent 2" w:uiPriority="73"/>
    <w:lsdException w:name="Medium Grid 3 Accent 2" w:uiPriority="69"/>
    <w:lsdException w:name="List Table 7 Colorful" w:uiPriority="52"/>
    <w:lsdException w:name="List Continue 3" w:semiHidden="true" w:unhideWhenUsed="true"/>
    <w:lsdException w:name="Grid Table 1 Light Accent 2" w:uiPriority="46"/>
    <w:lsdException w:name="Bibliography" w:uiPriority="37" w:semiHidden="true" w:unhideWhenUsed="true"/>
    <w:lsdException w:name="Plain Table 2" w:uiPriority="42"/>
    <w:lsdException w:name="List Table 7 Colorful Accent 5" w:uiPriority="52"/>
    <w:lsdException w:name="Grid Table 7 Colorful" w:uiPriority="52"/>
    <w:lsdException w:name="Grid Table 2 Accent 1" w:uiPriority="47"/>
    <w:lsdException w:name="Colorful List Accent 1" w:uiPriority="72"/>
    <w:lsdException w:name="index 8" w:semiHidden="true" w:unhideWhenUsed="true"/>
    <w:lsdException w:name="Medium Grid 2" w:uiPriority="68"/>
    <w:lsdException w:name="toc 4" w:uiPriority="39" w:semiHidden="true" w:unhideWhenUsed="true"/>
    <w:lsdException w:name="heading 4" w:uiPriority="9" w:semiHidden="true" w:unhideWhenUsed="true" w:qFormat="true"/>
    <w:lsdException w:name="Medium Grid 1 Accent 4" w:uiPriority="67"/>
    <w:lsdException w:name="Dark List Accent 3" w:uiPriority="70"/>
    <w:lsdException w:name="Grid Table 3 Accent 4" w:uiPriority="48"/>
    <w:lsdException w:name="List Bullet 3" w:semiHidden="true" w:unhideWhenUsed="true"/>
    <w:lsdException w:name="Subtle Reference" w:uiPriority="31" w:qFormat="true"/>
    <w:lsdException w:name="Medium Shading 1 Accent 6" w:uiPriority="63"/>
    <w:lsdException w:name="Dark List Accent 2" w:uiPriority="70"/>
    <w:lsdException w:name="Body Text 2" w:semiHidden="true" w:unhideWhenUsed="true"/>
    <w:lsdException w:name="Grid Table 5 Dark Accent 6" w:uiPriority="50"/>
    <w:lsdException w:name="Intense Emphasis" w:uiPriority="21" w:qFormat="true"/>
    <w:lsdException w:name="TOC Heading" w:uiPriority="39" w:semiHidden="true" w:unhideWhenUsed="true" w:qFormat="true"/>
    <w:lsdException w:name="Medium List 2 Accent 3" w:uiPriority="66"/>
    <w:lsdException w:name="Medium List 1 Accent 2" w:uiPriority="65"/>
    <w:lsdException w:name="Medium List 1 Accent 5" w:uiPriority="65"/>
    <w:lsdException w:name="Table Classic 2" w:semiHidden="true" w:unhideWhenUsed="true"/>
    <w:lsdException w:name="Medium Grid 3 Accent 1" w:uiPriority="69"/>
    <w:lsdException w:name="Grid Table 2" w:uiPriority="47"/>
    <w:lsdException w:name="Light Grid Accent 4" w:uiPriority="62"/>
    <w:lsdException w:name="List Table 3" w:uiPriority="48"/>
    <w:lsdException w:name="toc 9" w:uiPriority="39" w:semiHidden="true" w:unhideWhenUsed="true"/>
    <w:lsdException w:name="Light Grid" w:uiPriority="62"/>
    <w:lsdException w:name="Quote" w:uiPriority="29" w:qFormat="true"/>
    <w:lsdException w:name="List Bullet 5" w:semiHidden="true" w:unhideWhenUsed="true"/>
    <w:lsdException w:name="HTML Variable" w:semiHidden="true" w:unhideWhenUsed="true"/>
    <w:lsdException w:name="Table Grid 7" w:semiHidden="true" w:unhideWhenUsed="true"/>
    <w:lsdException w:name="toc 8" w:uiPriority="39" w:semiHidden="true" w:unhideWhenUsed="true"/>
    <w:lsdException w:name="Medium List 1" w:uiPriority="65"/>
    <w:lsdException w:name="Table Simple 3" w:semiHidden="true" w:unhideWhenUsed="true"/>
    <w:lsdException w:name="List Number 4" w:semiHidden="true" w:unhideWhenUsed="true"/>
    <w:lsdException w:name="Light Shading Accent 1" w:uiPriority="60"/>
    <w:lsdException w:name="Colorful Grid Accent 5" w:uiPriority="73"/>
    <w:lsdException w:name="macro" w:semiHidden="true" w:unhideWhenUsed="true"/>
    <w:lsdException w:name="Colorful Shading Accent 1" w:uiPriority="71"/>
    <w:lsdException w:name="List Table 7 Colorful Accent 2" w:uiPriority="52"/>
    <w:lsdException w:name="Grid Table 7 Colorful Accent 3" w:uiPriority="52"/>
    <w:lsdException w:name="Table Simple 2" w:semiHidden="true" w:unhideWhenUsed="true"/>
    <w:lsdException w:name="Light Grid Accent 1" w:uiPriority="62"/>
    <w:lsdException w:name="No Spacing" w:uiPriority="1" w:qFormat="true"/>
    <w:lsdException w:name="index 7" w:semiHidden="true" w:unhideWhenUsed="true"/>
    <w:lsdException w:name="List Table 7 Colorful Accent 4" w:uiPriority="52"/>
    <w:lsdException w:name="HTML Sample" w:semiHidden="true" w:unhideWhenUsed="true"/>
    <w:lsdException w:name="List Table 7 Colorful Accent 3" w:uiPriority="52"/>
    <w:lsdException w:name="index 4" w:semiHidden="true" w:unhideWhenUsed="true"/>
    <w:lsdException w:name="Medium Grid 2 Accent 5" w:uiPriority="68"/>
    <w:lsdException w:name="Medium Grid 3" w:uiPriority="69"/>
    <w:lsdException w:name="Grid Table 5 Dark Accent 4" w:uiPriority="50"/>
    <w:lsdException w:name="heading 8" w:uiPriority="9" w:semiHidden="true" w:unhideWhenUsed="true" w:qFormat="true"/>
    <w:lsdException w:name="Table Grid 1" w:semiHidden="true" w:unhideWhenUsed="true"/>
    <w:lsdException w:name="List 4" w:semiHidden="true" w:unhideWhenUsed="true"/>
    <w:lsdException w:name="Table List 1" w:semiHidden="true" w:unhideWhenUsed="true"/>
    <w:lsdException w:name="Book Title" w:uiPriority="33" w:qFormat="true"/>
    <w:lsdException w:name="Outline List 1" w:semiHidden="true" w:unhideWhenUsed="true"/>
    <w:lsdException w:name="Medium Grid 2 Accent 4" w:uiPriority="68"/>
    <w:lsdException w:name="Light List Accent 1" w:uiPriority="61"/>
    <w:lsdException w:name="HTML Cite" w:semiHidden="true" w:unhideWhenUsed="true"/>
    <w:lsdException w:name="Grid Table 5 Dark Accent 1" w:uiPriority="50"/>
    <w:lsdException w:name="annotation text" w:semiHidden="true" w:unhideWhenUsed="true"/>
    <w:lsdException w:name="Emphasis" w:uiPriority="20" w:qFormat="true"/>
    <w:lsdException w:name="Medium List 2 Accent 6" w:uiPriority="66"/>
    <w:lsdException w:name="List Number" w:semiHidden="true" w:unhideWhenUsed="true"/>
    <w:lsdException w:name="Colorful Grid Accent 1" w:uiPriority="73"/>
    <w:lsdException w:name="Document Map" w:semiHidden="true" w:unhideWhenUsed="true"/>
    <w:lsdException w:name="footnote text" w:semiHidden="true" w:unhideWhenUsed="true"/>
    <w:lsdException w:name="footnote reference" w:semiHidden="true" w:unhideWhenUsed="true"/>
    <w:lsdException w:name="Table 3D effects 2" w:semiHidden="true" w:unhideWhenUsed="true"/>
    <w:lsdException w:name="Plain Table 1" w:uiPriority="41"/>
    <w:lsdException w:name="Grid Table 6 Colorful" w:uiPriority="51"/>
    <w:lsdException w:name="Light Grid Accent 3" w:uiPriority="62"/>
    <w:lsdException w:name="HTML Preformatted" w:semiHidden="true" w:unhideWhenUsed="true"/>
    <w:lsdException w:name="List Table 2 Accent 4" w:uiPriority="47"/>
    <w:lsdException w:name="List Table 2 Accent 3" w:uiPriority="47"/>
    <w:lsdException w:name="List Table 3 Accent 2" w:uiPriority="48"/>
    <w:lsdException w:name="List Table 2 Accent 2" w:uiPriority="47"/>
    <w:lsdException w:name="List Table 5 Dark Accent 2" w:uiPriority="50"/>
    <w:lsdException w:name="List Number 2" w:semiHidden="true" w:unhideWhenUsed="true"/>
    <w:lsdException w:name="Grid Table 4 Accent 1" w:uiPriority="49"/>
    <w:lsdException w:name="toc 2" w:uiPriority="39" w:semiHidden="true" w:unhideWhenUsed="true"/>
    <w:lsdException w:name="Default Paragraph Font" w:uiPriority="1" w:semiHidden="true" w:unhideWhenUsed="true"/>
    <w:lsdException w:name="heading 6" w:uiPriority="9" w:semiHidden="true" w:unhideWhenUsed="true" w:qFormat="true"/>
    <w:lsdException w:name="heading 1" w:uiPriority="9" w:qFormat="true"/>
    <w:lsdException w:name="List Table 1 Light Accent 1" w:uiPriority="46"/>
    <w:lsdException w:name="Medium Grid 1" w:uiPriority="67"/>
    <w:lsdException w:name="List Table 6 Colorful Accent 6" w:uiPriority="51"/>
    <w:lsdException w:name="Placeholder Text" w:semiHidden="true"/>
    <w:lsdException w:name="Table Columns 3" w:semiHidden="true" w:unhideWhenUsed="true"/>
    <w:lsdException w:name="Grid Table 3 Accent 5" w:uiPriority="48"/>
    <w:lsdException w:name="Colorful Shading" w:uiPriority="71"/>
    <w:lsdException w:name="Table Theme" w:semiHidden="true" w:unhideWhenUsed="true"/>
    <w:lsdException w:name="Table Classic 4" w:semiHidden="true" w:unhideWhenUsed="true"/>
    <w:lsdException w:name="Outline List 3" w:semiHidden="true" w:unhideWhenUsed="true"/>
    <w:lsdException w:name="List Table 3 Accent 3" w:uiPriority="48"/>
    <w:lsdException w:name="Table Web 2" w:semiHidden="true" w:unhideWhenUsed="true"/>
    <w:lsdException w:name="List Table 4 Accent 2" w:uiPriority="49"/>
    <w:lsdException w:name="HTML Keyboard" w:semiHidden="true" w:unhideWhenUsed="true"/>
    <w:lsdException w:name="List Table 4 Accent 5" w:uiPriority="49"/>
    <w:lsdException w:name="Grid Table 2 Accent 2" w:uiPriority="47"/>
    <w:lsdException w:name="Salutation" w:semiHidden="true" w:unhideWhenUsed="true"/>
    <w:lsdException w:name="annotation reference" w:semiHidden="true" w:unhideWhenUsed="true"/>
    <w:lsdException w:name="List" w:semiHidden="true" w:unhideWhenUsed="true"/>
    <w:lsdException w:name="List 3" w:semiHidden="true" w:unhideWhenUsed="true"/>
    <w:lsdException w:name="Table Grid 2" w:semiHidden="true" w:unhideWhenUsed="true"/>
    <w:lsdException w:name="Grid Table 7 Colorful Accent 1" w:uiPriority="52"/>
    <w:lsdException w:name="Grid Table 7 Colorful Accent 6" w:uiPriority="52"/>
    <w:lsdException w:name="Title" w:uiPriority="10" w:qFormat="true"/>
    <w:lsdException w:name="Table Classic 1" w:semiHidden="true" w:unhideWhenUsed="true"/>
    <w:lsdException w:name="Medium Grid 1 Accent 3" w:uiPriority="67"/>
    <w:lsdException w:name="Table List 7" w:semiHidden="true" w:unhideWhenUsed="true"/>
    <w:lsdException w:name="Colorful List" w:uiPriority="72"/>
    <w:lsdException w:name="toc 5" w:uiPriority="39" w:semiHidden="true" w:unhideWhenUsed="true"/>
    <w:lsdException w:name="HTML Code" w:semiHidden="true" w:unhideWhenUsed="true"/>
    <w:lsdException w:name="Medium Shading 1 Accent 5" w:uiPriority="63"/>
    <w:lsdException w:name="Normal Indent" w:semiHidden="true" w:unhideWhenUsed="true"/>
    <w:lsdException w:name="Colorful Shading Accent 3" w:uiPriority="71"/>
    <w:lsdException w:name="Colorful Grid Accent 4" w:uiPriority="73"/>
    <w:lsdException w:name="Grid Table 7 Colorful Accent 5" w:uiPriority="52"/>
    <w:lsdException w:name="HTML Definition" w:semiHidden="true" w:unhideWhenUsed="true"/>
    <w:lsdException w:name="Mention" w:semiHidden="true" w:unhideWhenUsed="true"/>
    <w:lsdException w:name="Light Shading" w:uiPriority="60"/>
    <w:lsdException w:name="Date" w:semiHidden="true" w:unhideWhenUsed="true"/>
    <w:lsdException w:name="List Table 6 Colorful Accent 5" w:uiPriority="51"/>
    <w:lsdException w:name="HTML Address" w:semiHidden="true" w:unhideWhenUsed="true"/>
    <w:lsdException w:name="envelope return" w:semiHidden="true" w:unhideWhenUsed="true"/>
    <w:lsdException w:name="List Table 2 Accent 6" w:uiPriority="47"/>
    <w:lsdException w:name="List Table 5 Dark Accent 6" w:uiPriority="50"/>
    <w:lsdException w:name="List Table 4 Accent 3" w:uiPriority="49"/>
    <w:lsdException w:name="index 2" w:semiHidden="true" w:unhideWhenUsed="true"/>
    <w:lsdException w:name="Light List" w:uiPriority="61"/>
    <w:lsdException w:name="Grid Table 1 Light" w:uiPriority="46"/>
    <w:lsdException w:name="Grid Table 3 Accent 6" w:uiPriority="48"/>
    <w:lsdException w:name="Intense Quote" w:uiPriority="30" w:qFormat="true"/>
    <w:lsdException w:name="Subtle Emphasis" w:uiPriority="19" w:qFormat="true"/>
    <w:lsdException w:name="Table Grid 8" w:semiHidden="true" w:unhideWhenUsed="true"/>
    <w:lsdException w:name="Table Grid 3" w:semiHidden="true" w:unhideWhenUsed="true"/>
    <w:lsdException w:name="Colorful Shading Accent 6" w:uiPriority="71"/>
    <w:lsdException w:name="toa heading" w:semiHidden="true" w:unhideWhenUsed="true"/>
    <w:lsdException w:name="Table List 3" w:semiHidden="true" w:unhideWhenUsed="true"/>
    <w:lsdException w:name="HTML Bottom of Form" w:semiHidden="true" w:unhideWhenUsed="true"/>
    <w:lsdException w:name="Table List 8" w:semiHidden="true" w:unhideWhenUsed="true"/>
    <w:lsdException w:name="Normal" w:uiPriority="0" w:qFormat="true"/>
    <w:lsdException w:name="Grid Table 6 Colorful Accent 6" w:uiPriority="51"/>
    <w:lsdException w:name="List Continue 2" w:semiHidden="true" w:unhideWhenUsed="true"/>
    <w:lsdException w:name="Dark List" w:uiPriority="70"/>
    <w:lsdException w:name="Body Text Indent 3" w:semiHidden="true" w:unhideWhenUsed="true"/>
    <w:lsdException w:name="List Bullet" w:semiHidden="true" w:unhideWhenUsed="true"/>
    <w:lsdException w:name="Grid Table 6 Colorful Accent 1" w:uiPriority="51"/>
    <w:lsdException w:name="footer" w:semiHidden="true" w:unhideWhenUsed="true"/>
    <w:lsdException w:name="Normal Table" w:semiHidden="true" w:unhideWhenUsed="true"/>
    <w:lsdException w:name="Medium Grid 2 Accent 6" w:uiPriority="68"/>
    <w:lsdException w:name="Medium Shading 1" w:uiPriority="63"/>
    <w:lsdException w:name="index 3" w:semiHidden="true" w:unhideWhenUsed="true"/>
    <w:lsdException w:name="Body Text 3" w:semiHidden="true" w:unhideWhenUsed="true"/>
    <w:lsdException w:name="Table Grid 6" w:semiHidden="true" w:unhideWhenUsed="true"/>
    <w:lsdException w:name="Body Text Indent" w:semiHidden="true" w:unhideWhenUsed="true"/>
    <w:lsdException w:name="Medium Grid 1 Accent 1" w:uiPriority="67"/>
    <w:lsdException w:name="Table List 6" w:semiHidden="true" w:unhideWhenUsed="true"/>
    <w:lsdException w:name="Table Columns 4" w:semiHidden="true" w:unhideWhenUsed="true"/>
    <w:lsdException w:name="Table Colorful 3" w:semiHidden="true" w:unhideWhenUsed="true"/>
    <w:lsdException w:name="Plain Table 4" w:uiPriority="44"/>
    <w:lsdException w:name="Medium Shading 1 Accent 4" w:uiPriority="63"/>
    <w:lsdException w:name="Medium Shading 1 Accent 3" w:uiPriority="63"/>
    <w:lsdException w:name="Smart Hyperlink" w:semiHidden="true" w:unhideWhenUsed="true"/>
    <w:lsdException w:name="Medium List 1 Accent 6" w:uiPriority="65"/>
    <w:lsdException w:name="Medium Grid 3 Accent 6" w:uiPriority="69"/>
    <w:lsdException w:name="Grid Table 3" w:uiPriority="48"/>
    <w:lsdException w:name="endnote reference" w:semiHidden="true" w:unhideWhenUsed="true"/>
    <w:lsdException w:name="Medium List 2 Accent 5" w:uiPriority="66"/>
    <w:lsdException w:name="List Table 1 Light Accent 4" w:uiPriority="46"/>
    <w:lsdException w:name="Grid Table 6 Colorful Accent 5" w:uiPriority="51"/>
    <w:lsdException w:name="Plain Text" w:semiHidden="true" w:unhideWhenUsed="true"/>
    <w:lsdException w:name="Grid Table 5 Dark" w:uiPriority="50"/>
    <w:lsdException w:name="Medium List 1 Accent 4" w:uiPriority="65"/>
    <w:lsdException w:name="Colorful List Accent 6" w:uiPriority="72"/>
    <w:lsdException w:name="Dark List Accent 4" w:uiPriority="70"/>
    <w:lsdException w:name="Grid Table 4 Accent 3" w:uiPriority="49"/>
    <w:lsdException w:name="endnote text" w:semiHidden="true" w:unhideWhenUsed="true"/>
    <w:lsdException w:name="Table Columns 1" w:semiHidden="true" w:unhideWhenUsed="true"/>
    <w:lsdException w:name="Colorful List Accent 5" w:uiPriority="72"/>
    <w:lsdException w:name="Unresolved Mention" w:semiHidden="true" w:unhideWhenUsed="true"/>
    <w:lsdException w:name="Table Subtle 2" w:semiHidden="true" w:unhideWhenUsed="true"/>
    <w:lsdException w:name="caption" w:uiPriority="35" w:semiHidden="true" w:unhideWhenUsed="true" w:qFormat="true"/>
    <w:lsdException w:name="Colorful List Accent 4" w:uiPriority="72"/>
    <w:lsdException w:name="Dark List Accent 6" w:uiPriority="70"/>
    <w:lsdException w:name="Grid Table 3 Accent 3" w:uiPriority="48"/>
    <w:lsdException w:name="Colorful Grid" w:uiPriority="73"/>
    <w:lsdException w:name="List Table 3 Accent 1" w:uiPriority="48"/>
    <w:lsdException w:name="Medium List 2 Accent 4" w:uiPriority="66"/>
    <w:lsdException w:name="Closing" w:semiHidden="true" w:unhideWhenUsed="true"/>
    <w:lsdException w:name="Medium Shading 1 Accent 2" w:uiPriority="63"/>
    <w:lsdException w:name="Colorful Shading Accent 4" w:uiPriority="71"/>
    <w:lsdException w:name="List Table 1 Light Accent 5" w:uiPriority="46"/>
    <w:lsdException w:name="Medium List 1 Accent 1" w:uiPriority="65"/>
    <w:lsdException w:name="Table Colorful 2" w:semiHidden="true" w:unhideWhenUsed="true"/>
    <w:lsdException w:name="Medium Shading 2 Accent 4" w:uiPriority="64"/>
    <w:lsdException w:name="heading 9" w:uiPriority="9" w:semiHidden="true" w:unhideWhenUsed="true" w:qFormat="true"/>
    <w:lsdException w:name="Grid Table 4 Accent 6" w:uiPriority="49"/>
    <w:lsdException w:name="line number" w:semiHidden="true" w:unhideWhenUsed="true"/>
    <w:lsdException w:name="List Table 6 Colorful Accent 2" w:uiPriority="51"/>
    <w:lsdException w:name="List Table 6 Colorful" w:uiPriority="51"/>
    <w:lsdException w:name="HTML Typewriter" w:semiHidden="true" w:unhideWhenUsed="true"/>
    <w:lsdException w:name="Table Classic 3" w:semiHidden="true" w:unhideWhenUsed="true"/>
    <w:lsdException w:name="List Table 4 Accent 4" w:uiPriority="49"/>
    <w:lsdException w:name="Medium Grid 1 Accent 5" w:uiPriority="67"/>
    <w:lsdException w:name="toc 3" w:uiPriority="39" w:semiHidden="true" w:unhideWhenUsed="true"/>
    <w:lsdException w:name="Table Grid" w:uiPriority="39"/>
    <w:lsdException w:name="List Table 3 Accent 4" w:uiPriority="48"/>
    <w:lsdException w:name="heading 5" w:uiPriority="9" w:semiHidden="true" w:unhideWhenUsed="true" w:qFormat="true"/>
    <w:lsdException w:name="Table List 2" w:semiHidden="true" w:unhideWhenUsed="true"/>
    <w:lsdException w:name="Table List 5" w:semiHidden="true" w:unhideWhenUsed="true"/>
    <w:lsdException w:name="Light Shading Accent 6" w:uiPriority="60"/>
    <w:lsdException w:name="Light Shading Accent 5" w:uiPriority="60"/>
    <w:lsdException w:name="Medium Shading 2 Accent 6" w:uiPriority="64"/>
    <w:lsdException w:name="Medium Shading 2 Accent 1" w:uiPriority="64"/>
    <w:lsdException w:name="Table Grid 4" w:semiHidden="true" w:unhideWhenUsed="true"/>
    <w:lsdException w:name="Grid Table 1 Light Accent 1" w:uiPriority="46"/>
    <w:lsdException w:name="Grid Table 1 Light Accent 6" w:uiPriority="46"/>
    <w:lsdException w:name="Table List 4" w:semiHidden="true" w:unhideWhenUsed="true"/>
    <w:lsdException w:name="Body Text First Indent 2" w:semiHidden="true" w:unhideWhenUsed="true"/>
    <w:lsdException w:name="Body Text First Indent" w:semiHidden="true" w:unhideWhenUsed="true"/>
    <w:lsdException w:name="index heading" w:semiHidden="true" w:unhideWhenUsed="true"/>
    <w:lsdException w:name="Message Header" w:semiHidden="true" w:unhideWhenUsed="true"/>
    <w:lsdException w:name="Medium Shading 2 Accent 5" w:uiPriority="64"/>
    <w:lsdException w:name="Light List Accent 2" w:uiPriority="61"/>
    <w:lsdException w:name="Light Shading Accent 4" w:uiPriority="60"/>
    <w:lsdException w:name="List Table 5 Dark Accent 4" w:uiPriority="50"/>
    <w:lsdException w:name="Medium Grid 2 Accent 1" w:uiPriority="68"/>
    <w:lsdException w:name="List Table 4 Accent 1" w:uiPriority="49"/>
    <w:lsdException w:name="Grid Table 2 Accent 6" w:uiPriority="47"/>
    <w:lsdException w:name="heading 3" w:uiPriority="9" w:semiHidden="true" w:unhideWhenUsed="true" w:qFormat="true"/>
    <w:lsdException w:name="Normal (Web)" w:semiHidden="true" w:unhideWhenUsed="true"/>
    <w:lsdException w:name="Grid Table 7 Colorful Accent 2" w:uiPriority="52"/>
    <w:lsdException w:name="Balloon Text" w:semiHidden="true" w:unhideWhenUsed="true"/>
    <w:lsdException w:name="Table 3D effects 1" w:semiHidden="true" w:unhideWhenUsed="true"/>
    <w:lsdException w:name="Medium Shading 2" w:uiPriority="64"/>
    <w:lsdException w:name="Colorful List Accent 3" w:uiPriority="72"/>
    <w:lsdException w:name="Grid Table 3 Accent 2" w:uiPriority="48"/>
    <w:lsdException w:name="List Table 4" w:uiPriority="49"/>
    <w:lsdException w:name="HTML Acronym" w:semiHidden="true" w:unhideWhenUsed="true"/>
    <w:lsdException w:name="List Table 2 Accent 5" w:uiPriority="47"/>
    <w:lsdException w:name="List Table 3 Accent 5" w:uiPriority="48"/>
    <w:lsdException w:name="Grid Table 6 Colorful Accent 4" w:uiPriority="51"/>
    <w:lsdException w:name="Table Contemporary" w:semiHidden="true" w:unhideWhenUsed="true"/>
    <w:lsdException w:name="List Number 5" w:semiHidden="true" w:unhideWhenUsed="true"/>
  </w:latentStyles>
  <w:style w:type="paragraph" w:styleId="00000b">
    <w:name w:val="header"/>
    <w:basedOn w:val="000007"/>
    <w:link w:val="00000c"/>
    <w:uiPriority w:val="99"/>
    <w:unhideWhenUsed/>
    <w:rsid w:val="00A0288C"/>
    <w:pPr>
      <w:pBdr>
        <w:bottom w:val="single" w:color="auto" w:sz="6" w:space="1"/>
      </w:pBdr>
      <w:tabs>
        <w:tab w:val="center" w:pos="4153"/>
        <w:tab w:val="right" w:pos="8306"/>
      </w:tabs>
      <w:snapToGrid w:val="false"/>
      <w:jc w:val="center"/>
    </w:pPr>
    <w:rPr>
      <w:sz w:val="18"/>
      <w:szCs w:val="18"/>
    </w:rPr>
  </w:style>
  <w:style w:type="character" w:styleId="00000e" w:customStyle="true">
    <w:name w:val="页脚 字符"/>
    <w:basedOn w:val="000008"/>
    <w:link w:val="00000d"/>
    <w:uiPriority w:val="99"/>
    <w:rsid w:val="00A0288C"/>
    <w:rPr>
      <w:sz w:val="18"/>
      <w:szCs w:val="18"/>
    </w:rPr>
  </w:style>
  <w:style w:type="character" w:styleId="000017">
    <w:name w:val="annotation reference"/>
    <w:basedOn w:val="000008"/>
    <w:uiPriority w:val="99"/>
    <w:semiHidden/>
    <w:unhideWhenUsed/>
    <w:rsid w:val="004108A9"/>
    <w:rPr>
      <w:sz w:val="21"/>
      <w:szCs w:val="21"/>
    </w:rPr>
  </w:style>
  <w:style w:type="paragraph" w:styleId="000007" w:default="true">
    <w:name w:val="Normal"/>
    <w:qFormat/>
    <w:rsid w:val="00CF6ED2"/>
    <w:pPr>
      <w:widowControl w:val="false"/>
      <w:jc w:val="both"/>
    </w:pPr>
    <w:rPr/>
  </w:style>
  <w:style w:type="table" w:styleId="000009" w:default="true">
    <w:name w:val="Normal Table"/>
    <w:uiPriority w:val="99"/>
    <w:semiHidden/>
    <w:unhideWhenUsed/>
    <w:tblPr>
      <w:tblInd w:w="0" w:type="dxa"/>
      <w:tblCellMar>
        <w:top w:w="0" w:type="dxa"/>
        <w:left w:w="108" w:type="dxa"/>
        <w:bottom w:w="0" w:type="dxa"/>
        <w:right w:w="108" w:type="dxa"/>
      </w:tblCellMar>
    </w:tblPr>
  </w:style>
  <w:style w:type="character" w:styleId="00001b" w:customStyle="true">
    <w:name w:val="批注主题 字符"/>
    <w:basedOn w:val="000019"/>
    <w:link w:val="00001a"/>
    <w:uiPriority w:val="99"/>
    <w:semiHidden/>
    <w:rsid w:val="004108A9"/>
    <w:rPr>
      <w:b/>
      <w:bCs/>
    </w:rPr>
  </w:style>
  <w:style w:type="paragraph" w:styleId="00001a">
    <w:name w:val="annotation subject"/>
    <w:basedOn w:val="000018"/>
    <w:next w:val="000018"/>
    <w:link w:val="00001b"/>
    <w:uiPriority w:val="99"/>
    <w:semiHidden/>
    <w:unhideWhenUsed/>
    <w:rsid w:val="004108A9"/>
    <w:rPr>
      <w:b/>
      <w:bCs/>
    </w:rPr>
  </w:style>
  <w:style w:type="paragraph" w:styleId="00000d">
    <w:name w:val="footer"/>
    <w:basedOn w:val="000007"/>
    <w:link w:val="00000e"/>
    <w:uiPriority w:val="99"/>
    <w:unhideWhenUsed/>
    <w:rsid w:val="00A0288C"/>
    <w:pPr>
      <w:tabs>
        <w:tab w:val="center" w:pos="4153"/>
        <w:tab w:val="right" w:pos="8306"/>
      </w:tabs>
      <w:snapToGrid w:val="false"/>
      <w:jc w:val="left"/>
    </w:pPr>
    <w:rPr>
      <w:sz w:val="18"/>
      <w:szCs w:val="18"/>
    </w:rPr>
  </w:style>
  <w:style w:type="table" w:styleId="000012">
    <w:name w:val="Table Grid"/>
    <w:basedOn w:val="000009"/>
    <w:uiPriority w:val="39"/>
    <w:rsid w:val="007237A4"/>
    <w:rPr>
      <w:rFonts w:ascii="Times New Roman" w:hAnsi="Times New Roman" w:eastAsia="宋体"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000015">
    <w:name w:val="Placeholder Text"/>
    <w:basedOn w:val="000008"/>
    <w:uiPriority w:val="99"/>
    <w:semiHidden/>
    <w:rsid w:val="002A6A6A"/>
    <w:rPr>
      <w:color w:val="808080"/>
    </w:rPr>
  </w:style>
  <w:style w:type="paragraph" w:styleId="000010" w:customStyle="true">
    <w:name w:val="EndNote Bibliography"/>
    <w:basedOn w:val="000007"/>
    <w:link w:val="000011"/>
    <w:rsid w:val="00DE5FDC"/>
    <w:pPr>
      <w:widowControl/>
    </w:pPr>
    <w:rPr>
      <w:rFonts w:ascii="Times New Roman" w:hAnsi="Times New Roman" w:eastAsia="宋体" w:cs="Times New Roman"/>
      <w:noProof/>
      <w:kern w:val="0"/>
      <w:sz w:val="24"/>
      <w:szCs w:val="24"/>
      <w:lang w:eastAsia="en-US"/>
    </w:rPr>
  </w:style>
  <w:style w:type="numbering" w:styleId="00000a" w:default="true">
    <w:name w:val="No List"/>
    <w:uiPriority w:val="99"/>
    <w:semiHidden/>
    <w:unhideWhenUsed/>
  </w:style>
  <w:style w:type="character" w:styleId="000014" w:customStyle="true">
    <w:name w:val="普通(网站) 字符"/>
    <w:basedOn w:val="000008"/>
    <w:link w:val="000013"/>
    <w:uiPriority w:val="99"/>
    <w:rsid w:val="002A6A6A"/>
    <w:rPr>
      <w:rFonts w:ascii="Times New Roman" w:hAnsi="Times New Roman" w:eastAsia="宋体" w:cs="Times New Roman"/>
      <w:kern w:val="0"/>
      <w:sz w:val="24"/>
      <w:szCs w:val="24"/>
      <w:lang w:eastAsia="en-US"/>
    </w:rPr>
  </w:style>
  <w:style w:type="character" w:styleId="000008" w:default="true">
    <w:name w:val="Default Paragraph Font"/>
    <w:uiPriority w:val="1"/>
    <w:semiHidden/>
    <w:unhideWhenUsed/>
  </w:style>
  <w:style w:type="character" w:styleId="000019" w:customStyle="true">
    <w:name w:val="批注文字 字符"/>
    <w:basedOn w:val="000008"/>
    <w:link w:val="000018"/>
    <w:uiPriority w:val="99"/>
    <w:semiHidden/>
    <w:rsid w:val="004108A9"/>
  </w:style>
  <w:style w:type="character" w:styleId="00000c" w:customStyle="true">
    <w:name w:val="页眉 字符"/>
    <w:basedOn w:val="000008"/>
    <w:link w:val="00000b"/>
    <w:uiPriority w:val="99"/>
    <w:rsid w:val="00A0288C"/>
    <w:rPr>
      <w:sz w:val="18"/>
      <w:szCs w:val="18"/>
    </w:rPr>
  </w:style>
  <w:style w:type="paragraph" w:styleId="000013">
    <w:name w:val="Normal (Web)"/>
    <w:basedOn w:val="000007"/>
    <w:link w:val="000014"/>
    <w:uiPriority w:val="99"/>
    <w:rsid w:val="002A6A6A"/>
    <w:pPr>
      <w:widowControl/>
      <w:spacing w:before="100" w:beforeAutospacing="true" w:after="100" w:afterAutospacing="true"/>
      <w:jc w:val="left"/>
    </w:pPr>
    <w:rPr>
      <w:rFonts w:ascii="Times New Roman" w:hAnsi="Times New Roman" w:eastAsia="宋体" w:cs="Times New Roman"/>
      <w:kern w:val="0"/>
      <w:sz w:val="24"/>
      <w:szCs w:val="24"/>
      <w:lang w:eastAsia="en-US"/>
    </w:rPr>
  </w:style>
  <w:style w:type="character" w:styleId="000011" w:customStyle="true">
    <w:name w:val="EndNote Bibliography 字符"/>
    <w:basedOn w:val="000008"/>
    <w:link w:val="000010"/>
    <w:rsid w:val="00DE5FDC"/>
    <w:rPr>
      <w:rFonts w:ascii="Times New Roman" w:hAnsi="Times New Roman" w:eastAsia="宋体" w:cs="Times New Roman"/>
      <w:noProof/>
      <w:kern w:val="0"/>
      <w:sz w:val="24"/>
      <w:szCs w:val="24"/>
      <w:lang w:eastAsia="en-US"/>
    </w:rPr>
  </w:style>
  <w:style w:type="paragraph" w:styleId="00000f">
    <w:name w:val="List Paragraph"/>
    <w:basedOn w:val="000007"/>
    <w:uiPriority w:val="34"/>
    <w:qFormat/>
    <w:rsid w:val="0092500B"/>
    <w:pPr>
      <w:tabs/>
      <w:ind w:firstLine="420" w:firstLineChars="200"/>
    </w:pPr>
  </w:style>
  <w:style w:type="table" w:styleId="000016" w:customStyle="true">
    <w:name w:val="无格式表格 51"/>
    <w:basedOn w:val="000009"/>
    <w:uiPriority w:val="45"/>
    <w:rsid w:val="0059282E"/>
    <w:tblPr>
      <w:tblStyleRowBandSize w:val="1"/>
      <w:tblStyleColBandSize w:val="1"/>
    </w:tblPr>
    <w:tblStylePr w:type="band1Vert">
      <w:tblPr/>
      <w:tcPr>
        <w:shd w:val="clear" w:color="auto" w:fill="F2F2F2" w:themeFill="background1" w:themeFillShade="F2"/>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band1Horz">
      <w:tblPr/>
      <w:tcPr>
        <w:shd w:val="clear" w:color="auto" w:fill="F2F2F2" w:themeFill="background1" w:themeFillShade="F2"/>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seCell">
      <w:tblPr/>
      <w:tcPr>
        <w:tcBorders>
          <w:left w:val="nil"/>
        </w:tcBorders>
      </w:tcPr>
    </w:tblStylePr>
    <w:tblStylePr w:type="neCell">
      <w:tblPr/>
      <w:tcPr>
        <w:tcBorders>
          <w:left w:val="nil"/>
        </w:tcBorders>
      </w:tcPr>
    </w:tblStyle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swCell">
      <w:tblPr/>
      <w:tcPr>
        <w:tcBorders>
          <w:right w:val="nil"/>
        </w:tcBorders>
      </w:tcPr>
    </w:tblStylePr>
    <w:tblStylePr w:type="nwCell">
      <w:tblPr/>
      <w:tcPr>
        <w:tcBorders>
          <w:right w:val="nil"/>
        </w:tcBorders>
      </w:tcPr>
    </w:tblStylePr>
  </w:style>
  <w:style w:type="paragraph" w:styleId="000018">
    <w:name w:val="annotation text"/>
    <w:basedOn w:val="000007"/>
    <w:link w:val="000019"/>
    <w:uiPriority w:val="99"/>
    <w:semiHidden/>
    <w:unhideWhenUsed/>
    <w:rsid w:val="004108A9"/>
    <w:pPr>
      <w:jc w:val="left"/>
    </w:pPr>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6" Type="http://schemas.openxmlformats.org/officeDocument/2006/relationships/numbering" Target="numbering.xml" /><Relationship Id="rId1" Type="http://schemas.openxmlformats.org/officeDocument/2006/relationships/settings" Target="settings.xml" /><Relationship Id="rId10" Type="http://schemas.openxmlformats.org/officeDocument/2006/relationships/image" Target="media/image3.png" /><Relationship Id="rId5" Type="http://schemas.openxmlformats.org/officeDocument/2006/relationships/theme" Target="theme/theme1.xml" /><Relationship Id="rId2" Type="http://schemas.openxmlformats.org/officeDocument/2006/relationships/footnotes" Target="footnotes.xml" /><Relationship Id="rId3" Type="http://schemas.openxmlformats.org/officeDocument/2006/relationships/endnotes" Target="endnotes.xml" /><Relationship Id="rId4" Type="http://schemas.openxmlformats.org/officeDocument/2006/relationships/fontTable" Target="fontTable.xml" /><Relationship Id="rId7" Type="http://schemas.openxmlformats.org/officeDocument/2006/relationships/comments" Target="comments.xml" /><Relationship Id="rId8" Type="http://schemas.openxmlformats.org/officeDocument/2006/relationships/image" Target="media/image1.svg" /><Relationship Id="rId9" Type="http://schemas.openxmlformats.org/officeDocument/2006/relationships/image" Target="media/image2.png" /></Relationships>
</file>

<file path=word/theme/theme1.xml><?xml version="1.0" encoding="utf-8"?>
<a:theme xmlns:a="http://schemas.openxmlformats.org/drawingml/2006/main" xmlns:thm15="http://schemas.microsoft.com/office/thememl/2012/main" xmlns:mc="http://schemas.openxmlformats.org/markup-compatibility/2006" name="Office 主题​​" mc:Ignorable="thm15">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Tencent office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2025-06-13T00:31:30Z</dcterms:created>
  <dcterms:modified xsi:type="dcterms:W3CDTF">2025-06-13T00:31:30Z</dcterms:modified>
</cp:coreProperties>
</file>